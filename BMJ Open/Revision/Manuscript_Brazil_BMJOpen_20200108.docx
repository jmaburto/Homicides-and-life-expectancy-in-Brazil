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33FCFFB8" w:rsidR="0016581D" w:rsidRPr="00D22F79" w:rsidRDefault="0016581D" w:rsidP="0016581D">
      <w:pPr>
        <w:rPr>
          <w:rFonts w:ascii="Times New Roman" w:hAnsi="Times New Roman" w:cs="Times New Roman"/>
          <w:b/>
          <w:sz w:val="24"/>
          <w:szCs w:val="24"/>
        </w:rPr>
      </w:pPr>
      <w:r w:rsidRPr="003D495E">
        <w:rPr>
          <w:rFonts w:ascii="Times New Roman" w:hAnsi="Times New Roman" w:cs="Times New Roman"/>
          <w:b/>
          <w:sz w:val="24"/>
          <w:szCs w:val="24"/>
        </w:rPr>
        <w:t>Title: The uneven state-distribution of homicides in Brazil and their effect on life expectancy, 2000-15</w:t>
      </w:r>
      <w:ins w:id="0" w:author="Jose Manuel Aburto" w:date="2021-01-04T10:43:00Z">
        <w:r w:rsidR="00A10D5F" w:rsidRPr="003D495E">
          <w:rPr>
            <w:rFonts w:ascii="Times New Roman" w:hAnsi="Times New Roman" w:cs="Times New Roman"/>
            <w:b/>
            <w:sz w:val="24"/>
            <w:szCs w:val="24"/>
          </w:rPr>
          <w:t>: A cross-sectional mortality study</w:t>
        </w:r>
      </w:ins>
      <w:del w:id="1" w:author="Jose Manuel Aburto" w:date="2021-01-04T10:43:00Z">
        <w:r w:rsidRPr="00D22F79" w:rsidDel="00A10D5F">
          <w:rPr>
            <w:rFonts w:ascii="Times New Roman" w:hAnsi="Times New Roman" w:cs="Times New Roman"/>
            <w:b/>
            <w:sz w:val="24"/>
            <w:szCs w:val="24"/>
          </w:rPr>
          <w:delText xml:space="preserve"> </w:delText>
        </w:r>
      </w:del>
    </w:p>
    <w:p w14:paraId="2611ED6B" w14:textId="18CDD92C" w:rsidR="0016581D" w:rsidRPr="00D22F79" w:rsidRDefault="0016581D" w:rsidP="0016581D">
      <w:pPr>
        <w:rPr>
          <w:rFonts w:ascii="Times New Roman" w:hAnsi="Times New Roman" w:cs="Times New Roman"/>
          <w:b/>
          <w:sz w:val="24"/>
          <w:szCs w:val="24"/>
        </w:rPr>
      </w:pPr>
    </w:p>
    <w:p w14:paraId="2C8C53F2" w14:textId="5E765341" w:rsidR="008275D9" w:rsidRPr="00E65132" w:rsidRDefault="0016581D" w:rsidP="0016581D">
      <w:pPr>
        <w:rPr>
          <w:rFonts w:ascii="Times New Roman" w:hAnsi="Times New Roman" w:cs="Times New Roman"/>
          <w:bCs/>
          <w:sz w:val="24"/>
          <w:szCs w:val="24"/>
        </w:rPr>
      </w:pPr>
      <w:bookmarkStart w:id="2" w:name="_Hlk43286017"/>
      <w:r w:rsidRPr="00E65132">
        <w:rPr>
          <w:rFonts w:ascii="Times New Roman" w:hAnsi="Times New Roman" w:cs="Times New Roman"/>
          <w:b/>
          <w:sz w:val="24"/>
          <w:szCs w:val="24"/>
        </w:rPr>
        <w:t xml:space="preserve">Authors: </w:t>
      </w:r>
      <w:r w:rsidRPr="00E65132">
        <w:rPr>
          <w:rFonts w:ascii="Times New Roman" w:hAnsi="Times New Roman" w:cs="Times New Roman"/>
          <w:bCs/>
          <w:sz w:val="24"/>
          <w:szCs w:val="24"/>
        </w:rPr>
        <w:t>José Manuel Aburto</w:t>
      </w:r>
      <w:r w:rsidR="008275D9" w:rsidRPr="00E65132">
        <w:rPr>
          <w:rFonts w:ascii="Times New Roman" w:hAnsi="Times New Roman" w:cs="Times New Roman"/>
          <w:bCs/>
          <w:sz w:val="24"/>
          <w:szCs w:val="24"/>
        </w:rPr>
        <w:t xml:space="preserve"> (0000-0002-2926-6879), </w:t>
      </w:r>
      <w:proofErr w:type="spellStart"/>
      <w:r w:rsidR="008275D9" w:rsidRPr="00E65132">
        <w:rPr>
          <w:rFonts w:ascii="Times New Roman" w:hAnsi="Times New Roman" w:cs="Times New Roman"/>
          <w:bCs/>
          <w:sz w:val="24"/>
          <w:szCs w:val="24"/>
        </w:rPr>
        <w:t>Júlia</w:t>
      </w:r>
      <w:proofErr w:type="spellEnd"/>
      <w:r w:rsidR="008275D9" w:rsidRPr="00E65132">
        <w:rPr>
          <w:rFonts w:ascii="Times New Roman" w:hAnsi="Times New Roman" w:cs="Times New Roman"/>
          <w:bCs/>
          <w:sz w:val="24"/>
          <w:szCs w:val="24"/>
        </w:rPr>
        <w:t xml:space="preserve"> </w:t>
      </w:r>
      <w:proofErr w:type="spellStart"/>
      <w:r w:rsidR="008275D9" w:rsidRPr="00E65132">
        <w:rPr>
          <w:rFonts w:ascii="Times New Roman" w:hAnsi="Times New Roman" w:cs="Times New Roman"/>
          <w:bCs/>
          <w:sz w:val="24"/>
          <w:szCs w:val="24"/>
        </w:rPr>
        <w:t>Calazans</w:t>
      </w:r>
      <w:proofErr w:type="spellEnd"/>
      <w:r w:rsidR="008275D9" w:rsidRPr="00E65132">
        <w:rPr>
          <w:rFonts w:ascii="Times New Roman" w:hAnsi="Times New Roman" w:cs="Times New Roman"/>
          <w:bCs/>
          <w:sz w:val="24"/>
          <w:szCs w:val="24"/>
        </w:rPr>
        <w:t xml:space="preserve">, Bernardo L. Queiroz, </w:t>
      </w:r>
      <w:proofErr w:type="spellStart"/>
      <w:r w:rsidR="008275D9" w:rsidRPr="00E65132">
        <w:rPr>
          <w:rFonts w:ascii="Times New Roman" w:hAnsi="Times New Roman" w:cs="Times New Roman"/>
          <w:bCs/>
          <w:sz w:val="24"/>
          <w:szCs w:val="24"/>
        </w:rPr>
        <w:t>Shammi</w:t>
      </w:r>
      <w:proofErr w:type="spellEnd"/>
      <w:r w:rsidR="008275D9" w:rsidRPr="00E65132">
        <w:rPr>
          <w:rFonts w:ascii="Times New Roman" w:hAnsi="Times New Roman" w:cs="Times New Roman"/>
          <w:bCs/>
          <w:sz w:val="24"/>
          <w:szCs w:val="24"/>
        </w:rPr>
        <w:t xml:space="preserve"> </w:t>
      </w:r>
      <w:proofErr w:type="spellStart"/>
      <w:r w:rsidR="008275D9" w:rsidRPr="00E65132">
        <w:rPr>
          <w:rFonts w:ascii="Times New Roman" w:hAnsi="Times New Roman" w:cs="Times New Roman"/>
          <w:bCs/>
          <w:sz w:val="24"/>
          <w:szCs w:val="24"/>
        </w:rPr>
        <w:t>Luhar</w:t>
      </w:r>
      <w:proofErr w:type="spellEnd"/>
      <w:r w:rsidR="008275D9" w:rsidRPr="00E65132">
        <w:rPr>
          <w:rFonts w:ascii="Times New Roman" w:hAnsi="Times New Roman" w:cs="Times New Roman"/>
          <w:bCs/>
          <w:sz w:val="24"/>
          <w:szCs w:val="24"/>
        </w:rPr>
        <w:t>, Vladimir Canudas-Romo</w:t>
      </w:r>
    </w:p>
    <w:p w14:paraId="464AB737" w14:textId="7C64BB27" w:rsidR="008275D9" w:rsidRPr="00E65132" w:rsidRDefault="008275D9" w:rsidP="0016581D">
      <w:pPr>
        <w:rPr>
          <w:rFonts w:ascii="Times New Roman" w:hAnsi="Times New Roman" w:cs="Times New Roman"/>
          <w:bCs/>
          <w:sz w:val="24"/>
          <w:szCs w:val="24"/>
        </w:rPr>
      </w:pPr>
    </w:p>
    <w:p w14:paraId="3F6CBF81" w14:textId="11EFAB2F" w:rsidR="008275D9" w:rsidRPr="00E65132" w:rsidRDefault="003F66A1" w:rsidP="0016581D">
      <w:pPr>
        <w:rPr>
          <w:rFonts w:ascii="Times New Roman" w:hAnsi="Times New Roman" w:cs="Times New Roman"/>
          <w:b/>
          <w:sz w:val="24"/>
          <w:szCs w:val="24"/>
        </w:rPr>
      </w:pPr>
      <w:r w:rsidRPr="003D495E">
        <w:rPr>
          <w:rFonts w:ascii="Times New Roman" w:hAnsi="Times New Roman" w:cs="Times New Roman"/>
          <w:b/>
          <w:sz w:val="24"/>
          <w:szCs w:val="24"/>
        </w:rPr>
        <w:t>Names and Positions, Address for each author</w:t>
      </w:r>
      <w:r w:rsidRPr="00E65132">
        <w:rPr>
          <w:rFonts w:ascii="Times New Roman" w:hAnsi="Times New Roman" w:cs="Times New Roman"/>
          <w:b/>
          <w:sz w:val="24"/>
          <w:szCs w:val="24"/>
        </w:rPr>
        <w:t>:</w:t>
      </w:r>
    </w:p>
    <w:p w14:paraId="733D8498" w14:textId="5F5EA52C"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Leverhulme Centre for Demographic Science and Department of Sociology, University of Oxford</w:t>
      </w:r>
      <w:r w:rsidR="003F66A1" w:rsidRPr="00E65132">
        <w:rPr>
          <w:rFonts w:ascii="Times New Roman" w:hAnsi="Times New Roman" w:cs="Times New Roman"/>
          <w:bCs/>
          <w:sz w:val="24"/>
          <w:szCs w:val="24"/>
        </w:rPr>
        <w:t>, 42-43 Park End Street, OX1 1JD Oxford, UK</w:t>
      </w:r>
      <w:r w:rsidR="00C35375">
        <w:rPr>
          <w:rFonts w:ascii="Times New Roman" w:hAnsi="Times New Roman" w:cs="Times New Roman"/>
          <w:bCs/>
          <w:sz w:val="24"/>
          <w:szCs w:val="24"/>
        </w:rPr>
        <w:t>; and Interdisciplinary Centre on Population Dynamics, University of Southern Denmark, Odense 5000, DK</w:t>
      </w:r>
      <w:r w:rsidR="003F66A1" w:rsidRPr="00E65132">
        <w:rPr>
          <w:rFonts w:ascii="Times New Roman" w:hAnsi="Times New Roman" w:cs="Times New Roman"/>
          <w:bCs/>
          <w:sz w:val="24"/>
          <w:szCs w:val="24"/>
        </w:rPr>
        <w:t>.</w:t>
      </w:r>
    </w:p>
    <w:p w14:paraId="2A893415" w14:textId="0D382CFF"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 Newton Fellow</w:t>
      </w:r>
    </w:p>
    <w:p w14:paraId="26E610B4" w14:textId="77777777" w:rsidR="003F66A1" w:rsidRPr="00E65132" w:rsidRDefault="003F66A1" w:rsidP="0016581D">
      <w:pPr>
        <w:rPr>
          <w:rFonts w:ascii="Times New Roman" w:hAnsi="Times New Roman" w:cs="Times New Roman"/>
          <w:bCs/>
          <w:sz w:val="24"/>
          <w:szCs w:val="24"/>
        </w:rPr>
      </w:pPr>
    </w:p>
    <w:p w14:paraId="39622091" w14:textId="1964BDF4" w:rsidR="00D332F4"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CEDEPLAR, </w:t>
      </w:r>
      <w:proofErr w:type="spellStart"/>
      <w:r w:rsidRPr="00E65132">
        <w:rPr>
          <w:rFonts w:ascii="Times New Roman" w:hAnsi="Times New Roman" w:cs="Times New Roman"/>
          <w:bCs/>
          <w:sz w:val="24"/>
          <w:szCs w:val="24"/>
        </w:rPr>
        <w:t>Universidade</w:t>
      </w:r>
      <w:proofErr w:type="spellEnd"/>
      <w:r w:rsidRPr="00E65132">
        <w:rPr>
          <w:rFonts w:ascii="Times New Roman" w:hAnsi="Times New Roman" w:cs="Times New Roman"/>
          <w:bCs/>
          <w:sz w:val="24"/>
          <w:szCs w:val="24"/>
        </w:rPr>
        <w:t xml:space="preserve"> Federal de Minas Gerais, </w:t>
      </w:r>
      <w:r w:rsidR="003F66A1" w:rsidRPr="00E65132">
        <w:rPr>
          <w:rFonts w:ascii="Times New Roman" w:hAnsi="Times New Roman" w:cs="Times New Roman"/>
          <w:bCs/>
          <w:sz w:val="24"/>
          <w:szCs w:val="24"/>
        </w:rPr>
        <w:t xml:space="preserve">Av. Pres. Antônio Carlos, 6627 - </w:t>
      </w:r>
      <w:proofErr w:type="spellStart"/>
      <w:r w:rsidR="003F66A1" w:rsidRPr="00E65132">
        <w:rPr>
          <w:rFonts w:ascii="Times New Roman" w:hAnsi="Times New Roman" w:cs="Times New Roman"/>
          <w:bCs/>
          <w:sz w:val="24"/>
          <w:szCs w:val="24"/>
        </w:rPr>
        <w:t>Pampulha</w:t>
      </w:r>
      <w:proofErr w:type="spellEnd"/>
      <w:r w:rsidR="003F66A1" w:rsidRPr="00E65132">
        <w:rPr>
          <w:rFonts w:ascii="Times New Roman" w:hAnsi="Times New Roman" w:cs="Times New Roman"/>
          <w:bCs/>
          <w:sz w:val="24"/>
          <w:szCs w:val="24"/>
        </w:rPr>
        <w:t>, Belo Horizonte - MG, 31270-901, Brazil.</w:t>
      </w:r>
    </w:p>
    <w:p w14:paraId="33582261" w14:textId="2D3D71CD" w:rsidR="003F66A1" w:rsidRPr="00E65132" w:rsidRDefault="003F66A1" w:rsidP="0016581D">
      <w:pPr>
        <w:rPr>
          <w:rFonts w:ascii="Times New Roman" w:hAnsi="Times New Roman" w:cs="Times New Roman"/>
          <w:bCs/>
          <w:sz w:val="24"/>
          <w:szCs w:val="24"/>
        </w:rPr>
      </w:pPr>
      <w:proofErr w:type="spellStart"/>
      <w:r w:rsidRPr="00E65132">
        <w:rPr>
          <w:rFonts w:ascii="Times New Roman" w:hAnsi="Times New Roman" w:cs="Times New Roman"/>
          <w:bCs/>
          <w:sz w:val="24"/>
          <w:szCs w:val="24"/>
        </w:rPr>
        <w:t>Júlia</w:t>
      </w:r>
      <w:proofErr w:type="spellEnd"/>
      <w:r w:rsidRPr="00E65132">
        <w:rPr>
          <w:rFonts w:ascii="Times New Roman" w:hAnsi="Times New Roman" w:cs="Times New Roman"/>
          <w:bCs/>
          <w:sz w:val="24"/>
          <w:szCs w:val="24"/>
        </w:rPr>
        <w:t xml:space="preserve"> </w:t>
      </w:r>
      <w:proofErr w:type="spellStart"/>
      <w:r w:rsidRPr="00E65132">
        <w:rPr>
          <w:rFonts w:ascii="Times New Roman" w:hAnsi="Times New Roman" w:cs="Times New Roman"/>
          <w:bCs/>
          <w:sz w:val="24"/>
          <w:szCs w:val="24"/>
        </w:rPr>
        <w:t>Calazans</w:t>
      </w:r>
      <w:proofErr w:type="spellEnd"/>
      <w:r w:rsidRPr="00E65132">
        <w:rPr>
          <w:rFonts w:ascii="Times New Roman" w:hAnsi="Times New Roman" w:cs="Times New Roman"/>
          <w:bCs/>
          <w:sz w:val="24"/>
          <w:szCs w:val="24"/>
        </w:rPr>
        <w:t xml:space="preserve">, </w:t>
      </w:r>
      <w:r w:rsidR="00C35375">
        <w:rPr>
          <w:rFonts w:ascii="Times New Roman" w:hAnsi="Times New Roman" w:cs="Times New Roman"/>
          <w:bCs/>
          <w:sz w:val="24"/>
          <w:szCs w:val="24"/>
        </w:rPr>
        <w:t>PhD student</w:t>
      </w:r>
    </w:p>
    <w:p w14:paraId="37520014" w14:textId="6FCA667F" w:rsidR="003F66A1" w:rsidRPr="00E65132" w:rsidRDefault="003F66A1" w:rsidP="0016581D">
      <w:pPr>
        <w:rPr>
          <w:rFonts w:ascii="Times New Roman" w:hAnsi="Times New Roman" w:cs="Times New Roman"/>
          <w:bCs/>
          <w:sz w:val="24"/>
          <w:szCs w:val="24"/>
        </w:rPr>
      </w:pPr>
    </w:p>
    <w:p w14:paraId="21AD072C" w14:textId="77777777" w:rsidR="003F66A1"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 xml:space="preserve">CEDEPLAR, </w:t>
      </w:r>
      <w:proofErr w:type="spellStart"/>
      <w:r w:rsidRPr="00E65132">
        <w:rPr>
          <w:rFonts w:ascii="Times New Roman" w:hAnsi="Times New Roman" w:cs="Times New Roman"/>
          <w:bCs/>
          <w:sz w:val="24"/>
          <w:szCs w:val="24"/>
        </w:rPr>
        <w:t>Universidade</w:t>
      </w:r>
      <w:proofErr w:type="spellEnd"/>
      <w:r w:rsidRPr="00E65132">
        <w:rPr>
          <w:rFonts w:ascii="Times New Roman" w:hAnsi="Times New Roman" w:cs="Times New Roman"/>
          <w:bCs/>
          <w:sz w:val="24"/>
          <w:szCs w:val="24"/>
        </w:rPr>
        <w:t xml:space="preserve"> Federal de Minas Gerais, Av. Pres. Antônio Carlos, 6627 - </w:t>
      </w:r>
      <w:proofErr w:type="spellStart"/>
      <w:r w:rsidRPr="00E65132">
        <w:rPr>
          <w:rFonts w:ascii="Times New Roman" w:hAnsi="Times New Roman" w:cs="Times New Roman"/>
          <w:bCs/>
          <w:sz w:val="24"/>
          <w:szCs w:val="24"/>
        </w:rPr>
        <w:t>Pampulha</w:t>
      </w:r>
      <w:proofErr w:type="spellEnd"/>
      <w:r w:rsidRPr="00E65132">
        <w:rPr>
          <w:rFonts w:ascii="Times New Roman" w:hAnsi="Times New Roman" w:cs="Times New Roman"/>
          <w:bCs/>
          <w:sz w:val="24"/>
          <w:szCs w:val="24"/>
        </w:rPr>
        <w:t>, Belo Horizonte - MG, 31270-901, Brazil.</w:t>
      </w:r>
    </w:p>
    <w:p w14:paraId="497C6A54" w14:textId="743C3B4E" w:rsidR="00D332F4" w:rsidRPr="00E65132" w:rsidRDefault="0016581D" w:rsidP="0016581D">
      <w:pPr>
        <w:rPr>
          <w:rFonts w:ascii="Times New Roman" w:hAnsi="Times New Roman" w:cs="Times New Roman"/>
          <w:bCs/>
          <w:sz w:val="24"/>
          <w:szCs w:val="24"/>
        </w:rPr>
      </w:pPr>
      <w:r w:rsidRPr="003D495E">
        <w:rPr>
          <w:rFonts w:ascii="Times New Roman" w:hAnsi="Times New Roman" w:cs="Times New Roman"/>
          <w:bCs/>
          <w:sz w:val="24"/>
          <w:szCs w:val="24"/>
        </w:rPr>
        <w:t>Bernardo L. Queiroz</w:t>
      </w:r>
      <w:r w:rsidR="00D332F4" w:rsidRPr="00E65132">
        <w:rPr>
          <w:rFonts w:ascii="Times New Roman" w:hAnsi="Times New Roman" w:cs="Times New Roman"/>
          <w:bCs/>
          <w:sz w:val="24"/>
          <w:szCs w:val="24"/>
        </w:rPr>
        <w:t xml:space="preserve">, </w:t>
      </w:r>
      <w:r w:rsidR="003F66A1" w:rsidRPr="00E65132">
        <w:rPr>
          <w:rFonts w:ascii="Times New Roman" w:hAnsi="Times New Roman" w:cs="Times New Roman"/>
          <w:bCs/>
          <w:sz w:val="24"/>
          <w:szCs w:val="24"/>
        </w:rPr>
        <w:t>professor</w:t>
      </w:r>
    </w:p>
    <w:p w14:paraId="2631B6FB" w14:textId="45BC20AA" w:rsidR="003F66A1" w:rsidRPr="00E65132" w:rsidRDefault="003F66A1" w:rsidP="0016581D">
      <w:pPr>
        <w:rPr>
          <w:rFonts w:ascii="Times New Roman" w:hAnsi="Times New Roman" w:cs="Times New Roman"/>
          <w:bCs/>
          <w:sz w:val="24"/>
          <w:szCs w:val="24"/>
        </w:rPr>
      </w:pPr>
    </w:p>
    <w:p w14:paraId="14B85AAE" w14:textId="31F9F18C" w:rsidR="00D332F4"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 xml:space="preserve">Department of Public Health and Primary Care, </w:t>
      </w:r>
      <w:r w:rsidR="008275D9" w:rsidRPr="00E65132">
        <w:rPr>
          <w:rFonts w:ascii="Times New Roman" w:hAnsi="Times New Roman" w:cs="Times New Roman"/>
          <w:bCs/>
          <w:sz w:val="24"/>
          <w:szCs w:val="24"/>
        </w:rPr>
        <w:t>University of Cambridge</w:t>
      </w:r>
      <w:r w:rsidRPr="00E65132">
        <w:rPr>
          <w:rFonts w:ascii="Times New Roman" w:hAnsi="Times New Roman" w:cs="Times New Roman"/>
          <w:bCs/>
          <w:sz w:val="24"/>
          <w:szCs w:val="24"/>
        </w:rPr>
        <w:t>,</w:t>
      </w:r>
      <w:r w:rsidRPr="00E65132">
        <w:t xml:space="preserve"> </w:t>
      </w:r>
      <w:r w:rsidRPr="00E65132">
        <w:rPr>
          <w:rFonts w:ascii="Times New Roman" w:hAnsi="Times New Roman" w:cs="Times New Roman"/>
          <w:bCs/>
          <w:sz w:val="24"/>
          <w:szCs w:val="24"/>
        </w:rPr>
        <w:t>Worts Causeway CB1 8RN Cambridge, UK</w:t>
      </w:r>
    </w:p>
    <w:p w14:paraId="49866DD2" w14:textId="1F805004" w:rsidR="003F66A1" w:rsidRPr="00E65132" w:rsidRDefault="003F66A1" w:rsidP="0016581D">
      <w:pPr>
        <w:rPr>
          <w:rFonts w:ascii="Times New Roman" w:hAnsi="Times New Roman" w:cs="Times New Roman"/>
          <w:bCs/>
          <w:sz w:val="24"/>
          <w:szCs w:val="24"/>
        </w:rPr>
      </w:pPr>
      <w:proofErr w:type="spellStart"/>
      <w:r w:rsidRPr="00E65132">
        <w:rPr>
          <w:rFonts w:ascii="Times New Roman" w:hAnsi="Times New Roman" w:cs="Times New Roman"/>
          <w:bCs/>
          <w:sz w:val="24"/>
          <w:szCs w:val="24"/>
        </w:rPr>
        <w:t>Shammi</w:t>
      </w:r>
      <w:proofErr w:type="spellEnd"/>
      <w:r w:rsidRPr="00E65132">
        <w:rPr>
          <w:rFonts w:ascii="Times New Roman" w:hAnsi="Times New Roman" w:cs="Times New Roman"/>
          <w:bCs/>
          <w:sz w:val="24"/>
          <w:szCs w:val="24"/>
        </w:rPr>
        <w:t xml:space="preserve"> </w:t>
      </w:r>
      <w:proofErr w:type="spellStart"/>
      <w:r w:rsidRPr="00E65132">
        <w:rPr>
          <w:rFonts w:ascii="Times New Roman" w:hAnsi="Times New Roman" w:cs="Times New Roman"/>
          <w:bCs/>
          <w:sz w:val="24"/>
          <w:szCs w:val="24"/>
        </w:rPr>
        <w:t>Luhar</w:t>
      </w:r>
      <w:proofErr w:type="spellEnd"/>
      <w:r w:rsidRPr="00E65132">
        <w:rPr>
          <w:rFonts w:ascii="Times New Roman" w:hAnsi="Times New Roman" w:cs="Times New Roman"/>
          <w:bCs/>
          <w:sz w:val="24"/>
          <w:szCs w:val="24"/>
        </w:rPr>
        <w:t>, postdoctoral associate</w:t>
      </w:r>
    </w:p>
    <w:p w14:paraId="188A6759" w14:textId="77777777" w:rsidR="003F66A1" w:rsidRPr="00E65132" w:rsidRDefault="003F66A1" w:rsidP="0016581D">
      <w:pPr>
        <w:rPr>
          <w:rFonts w:ascii="Times New Roman" w:hAnsi="Times New Roman" w:cs="Times New Roman"/>
          <w:bCs/>
          <w:sz w:val="24"/>
          <w:szCs w:val="24"/>
        </w:rPr>
      </w:pPr>
    </w:p>
    <w:p w14:paraId="18FD197D" w14:textId="3EC3F58F"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School of Demography, Australian National University</w:t>
      </w:r>
      <w:r w:rsidR="003F66A1" w:rsidRPr="00E65132">
        <w:rPr>
          <w:rFonts w:ascii="Times New Roman" w:hAnsi="Times New Roman" w:cs="Times New Roman"/>
          <w:bCs/>
          <w:sz w:val="24"/>
          <w:szCs w:val="24"/>
        </w:rPr>
        <w:t>, Canberra ACT 0200, Australia</w:t>
      </w:r>
    </w:p>
    <w:p w14:paraId="36F5EE95" w14:textId="78D43A01"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Vladimir Canudas-Romo, associate professor</w:t>
      </w:r>
    </w:p>
    <w:p w14:paraId="363767CC" w14:textId="77777777" w:rsidR="0016581D" w:rsidRPr="00E65132" w:rsidRDefault="0016581D" w:rsidP="0016581D">
      <w:pPr>
        <w:rPr>
          <w:rFonts w:ascii="Times New Roman" w:hAnsi="Times New Roman" w:cs="Times New Roman"/>
          <w:bCs/>
          <w:sz w:val="24"/>
          <w:szCs w:val="24"/>
        </w:rPr>
      </w:pPr>
    </w:p>
    <w:p w14:paraId="0695C2DF" w14:textId="2045F6A1" w:rsidR="0016581D" w:rsidRPr="00E65132" w:rsidRDefault="008275D9" w:rsidP="0016581D">
      <w:pPr>
        <w:rPr>
          <w:rFonts w:ascii="Times New Roman" w:hAnsi="Times New Roman" w:cs="Times New Roman"/>
          <w:b/>
          <w:sz w:val="24"/>
          <w:szCs w:val="24"/>
        </w:rPr>
      </w:pPr>
      <w:r w:rsidRPr="00E65132">
        <w:rPr>
          <w:rFonts w:ascii="Times New Roman" w:hAnsi="Times New Roman" w:cs="Times New Roman"/>
          <w:b/>
          <w:sz w:val="24"/>
          <w:szCs w:val="24"/>
        </w:rPr>
        <w:t>Correspondence to</w:t>
      </w:r>
      <w:r w:rsidR="0016581D" w:rsidRPr="00E65132">
        <w:rPr>
          <w:rFonts w:ascii="Times New Roman" w:hAnsi="Times New Roman" w:cs="Times New Roman"/>
          <w:b/>
          <w:sz w:val="24"/>
          <w:szCs w:val="24"/>
        </w:rPr>
        <w:t xml:space="preserve">: </w:t>
      </w:r>
    </w:p>
    <w:p w14:paraId="3A619C9C" w14:textId="00EDC7ED"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w:t>
      </w:r>
    </w:p>
    <w:p w14:paraId="5FA6E256" w14:textId="77777777" w:rsidR="00BA759F" w:rsidRPr="00E65132" w:rsidRDefault="00BA759F" w:rsidP="0016581D">
      <w:pPr>
        <w:rPr>
          <w:rFonts w:ascii="Times New Roman" w:hAnsi="Times New Roman" w:cs="Times New Roman"/>
          <w:bCs/>
          <w:sz w:val="24"/>
          <w:szCs w:val="24"/>
        </w:rPr>
      </w:pPr>
      <w:r w:rsidRPr="00E65132">
        <w:rPr>
          <w:rFonts w:ascii="Times New Roman" w:hAnsi="Times New Roman" w:cs="Times New Roman"/>
          <w:bCs/>
          <w:sz w:val="24"/>
          <w:szCs w:val="24"/>
        </w:rPr>
        <w:t>42-43 Park End Street, OX1 1JD Oxford, UK.</w:t>
      </w:r>
    </w:p>
    <w:p w14:paraId="4DC1DDF8" w14:textId="1233934E"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Email: </w:t>
      </w:r>
      <w:r w:rsidR="00074773" w:rsidRPr="00E65132">
        <w:rPr>
          <w:rFonts w:ascii="Times New Roman" w:hAnsi="Times New Roman" w:cs="Times New Roman"/>
          <w:bCs/>
          <w:sz w:val="24"/>
          <w:szCs w:val="24"/>
        </w:rPr>
        <w:t>jose-manuel.aburto@sociology.ox.ac.uk</w:t>
      </w:r>
      <w:r w:rsidRPr="00E65132">
        <w:rPr>
          <w:rFonts w:ascii="Times New Roman" w:hAnsi="Times New Roman" w:cs="Times New Roman"/>
          <w:bCs/>
          <w:sz w:val="24"/>
          <w:szCs w:val="24"/>
        </w:rPr>
        <w:t xml:space="preserve"> </w:t>
      </w:r>
    </w:p>
    <w:p w14:paraId="696EB4E8" w14:textId="49C3933C" w:rsidR="008275D9"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Tel: +45 31712122</w:t>
      </w:r>
    </w:p>
    <w:p w14:paraId="19290AAB" w14:textId="6CF9EA49" w:rsidR="0016581D"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ORCID: 0000-0002-2926-6879</w:t>
      </w:r>
    </w:p>
    <w:p w14:paraId="26DB2EFD" w14:textId="77777777" w:rsidR="0016581D"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p>
    <w:bookmarkEnd w:id="2"/>
    <w:p w14:paraId="0B1AACC7" w14:textId="732320F4" w:rsidR="00077E4C" w:rsidRPr="00E65132" w:rsidRDefault="00897FA5" w:rsidP="0016581D">
      <w:pPr>
        <w:rPr>
          <w:rFonts w:ascii="Times New Roman" w:hAnsi="Times New Roman" w:cs="Times New Roman"/>
          <w:b/>
          <w:sz w:val="24"/>
          <w:szCs w:val="24"/>
        </w:rPr>
      </w:pPr>
      <w:r w:rsidRPr="00E65132">
        <w:rPr>
          <w:rFonts w:ascii="Times New Roman" w:hAnsi="Times New Roman" w:cs="Times New Roman"/>
          <w:b/>
          <w:sz w:val="24"/>
          <w:szCs w:val="24"/>
        </w:rPr>
        <w:lastRenderedPageBreak/>
        <w:t xml:space="preserve">Title: </w:t>
      </w:r>
      <w:r w:rsidR="00144583" w:rsidRPr="00E65132">
        <w:rPr>
          <w:rFonts w:ascii="Times New Roman" w:hAnsi="Times New Roman" w:cs="Times New Roman"/>
          <w:b/>
          <w:sz w:val="24"/>
          <w:szCs w:val="24"/>
        </w:rPr>
        <w:t xml:space="preserve">The </w:t>
      </w:r>
      <w:r w:rsidR="00077E4C" w:rsidRPr="00E65132">
        <w:rPr>
          <w:rFonts w:ascii="Times New Roman" w:hAnsi="Times New Roman" w:cs="Times New Roman"/>
          <w:b/>
          <w:sz w:val="24"/>
          <w:szCs w:val="24"/>
        </w:rPr>
        <w:t xml:space="preserve">uneven </w:t>
      </w:r>
      <w:r w:rsidR="00B35B1D" w:rsidRPr="00E65132">
        <w:rPr>
          <w:rFonts w:ascii="Times New Roman" w:hAnsi="Times New Roman" w:cs="Times New Roman"/>
          <w:b/>
          <w:sz w:val="24"/>
          <w:szCs w:val="24"/>
        </w:rPr>
        <w:t>state-</w:t>
      </w:r>
      <w:r w:rsidR="00077E4C" w:rsidRPr="00E65132">
        <w:rPr>
          <w:rFonts w:ascii="Times New Roman" w:hAnsi="Times New Roman" w:cs="Times New Roman"/>
          <w:b/>
          <w:sz w:val="24"/>
          <w:szCs w:val="24"/>
        </w:rPr>
        <w:t>distribution of homicides in Brazil and their effect on life expectancy, 2000-15</w:t>
      </w:r>
      <w:r w:rsidR="007F6E80" w:rsidRPr="00E65132">
        <w:rPr>
          <w:rFonts w:ascii="Times New Roman" w:hAnsi="Times New Roman" w:cs="Times New Roman"/>
          <w:b/>
          <w:sz w:val="24"/>
          <w:szCs w:val="24"/>
        </w:rPr>
        <w:t xml:space="preserve">: A cross-sectional mortality study. </w:t>
      </w:r>
      <w:r w:rsidR="00077E4C" w:rsidRPr="00E65132">
        <w:rPr>
          <w:rFonts w:ascii="Times New Roman" w:hAnsi="Times New Roman" w:cs="Times New Roman"/>
          <w:b/>
          <w:sz w:val="24"/>
          <w:szCs w:val="24"/>
        </w:rPr>
        <w:t xml:space="preserve"> </w:t>
      </w:r>
    </w:p>
    <w:p w14:paraId="01281B97" w14:textId="77777777" w:rsidR="007E4B2F" w:rsidRPr="00E65132" w:rsidRDefault="007E4B2F" w:rsidP="0016581D">
      <w:pPr>
        <w:rPr>
          <w:rFonts w:ascii="Times New Roman" w:hAnsi="Times New Roman" w:cs="Times New Roman"/>
          <w:b/>
          <w:sz w:val="24"/>
          <w:szCs w:val="24"/>
        </w:rPr>
      </w:pPr>
    </w:p>
    <w:p w14:paraId="2D35E4BB" w14:textId="00D4DCD2" w:rsidR="000D6E25" w:rsidRPr="00E65132" w:rsidRDefault="008626B5" w:rsidP="0016581D">
      <w:pPr>
        <w:rPr>
          <w:rFonts w:ascii="Times New Roman" w:hAnsi="Times New Roman" w:cs="Times New Roman"/>
          <w:b/>
          <w:sz w:val="24"/>
          <w:szCs w:val="24"/>
        </w:rPr>
      </w:pPr>
      <w:r w:rsidRPr="00E65132">
        <w:rPr>
          <w:rFonts w:ascii="Times New Roman" w:hAnsi="Times New Roman" w:cs="Times New Roman"/>
          <w:b/>
          <w:sz w:val="24"/>
          <w:szCs w:val="24"/>
        </w:rPr>
        <w:t>Keywords:</w:t>
      </w:r>
      <w:r w:rsidR="000D6E25" w:rsidRPr="00E65132">
        <w:rPr>
          <w:rFonts w:ascii="Times New Roman" w:hAnsi="Times New Roman" w:cs="Times New Roman"/>
          <w:b/>
          <w:sz w:val="24"/>
          <w:szCs w:val="24"/>
        </w:rPr>
        <w:t xml:space="preserve"> </w:t>
      </w:r>
      <w:r w:rsidR="00743FBF" w:rsidRPr="00E65132">
        <w:rPr>
          <w:rFonts w:ascii="Times New Roman" w:hAnsi="Times New Roman" w:cs="Times New Roman"/>
          <w:sz w:val="24"/>
          <w:szCs w:val="24"/>
        </w:rPr>
        <w:t xml:space="preserve">violence, </w:t>
      </w:r>
      <w:r w:rsidR="000D6E25" w:rsidRPr="00E65132">
        <w:rPr>
          <w:rFonts w:ascii="Times New Roman" w:hAnsi="Times New Roman" w:cs="Times New Roman"/>
          <w:sz w:val="24"/>
          <w:szCs w:val="24"/>
        </w:rPr>
        <w:t>demography</w:t>
      </w:r>
      <w:r w:rsidR="00743FBF" w:rsidRPr="00E65132">
        <w:rPr>
          <w:rFonts w:ascii="Times New Roman" w:hAnsi="Times New Roman" w:cs="Times New Roman"/>
          <w:sz w:val="24"/>
          <w:szCs w:val="24"/>
        </w:rPr>
        <w:t xml:space="preserve">, health inequality, </w:t>
      </w:r>
      <w:r w:rsidR="006B34CC" w:rsidRPr="00E65132">
        <w:rPr>
          <w:rFonts w:ascii="Times New Roman" w:hAnsi="Times New Roman" w:cs="Times New Roman"/>
          <w:sz w:val="24"/>
          <w:szCs w:val="24"/>
        </w:rPr>
        <w:t>avoidable/</w:t>
      </w:r>
      <w:r w:rsidR="00743FBF" w:rsidRPr="00E65132">
        <w:rPr>
          <w:rFonts w:ascii="Times New Roman" w:hAnsi="Times New Roman" w:cs="Times New Roman"/>
          <w:sz w:val="24"/>
          <w:szCs w:val="24"/>
        </w:rPr>
        <w:t>amenable mortality</w:t>
      </w:r>
    </w:p>
    <w:p w14:paraId="0794962E" w14:textId="7B41D6AD" w:rsidR="000D6E25" w:rsidRPr="00E65132" w:rsidRDefault="000D6E25" w:rsidP="0016581D">
      <w:pPr>
        <w:rPr>
          <w:rFonts w:ascii="Times New Roman" w:hAnsi="Times New Roman" w:cs="Times New Roman"/>
          <w:b/>
          <w:sz w:val="24"/>
          <w:szCs w:val="24"/>
        </w:rPr>
      </w:pPr>
    </w:p>
    <w:p w14:paraId="0E38D9F4" w14:textId="0416E905" w:rsidR="00FA4D29" w:rsidRPr="00E65132" w:rsidRDefault="00FA4D29" w:rsidP="00F040AF">
      <w:pPr>
        <w:jc w:val="center"/>
        <w:rPr>
          <w:rFonts w:ascii="Times New Roman" w:hAnsi="Times New Roman" w:cs="Times New Roman"/>
          <w:b/>
          <w:sz w:val="24"/>
          <w:szCs w:val="24"/>
        </w:rPr>
      </w:pPr>
      <w:r w:rsidRPr="00E65132">
        <w:rPr>
          <w:rFonts w:ascii="Times New Roman" w:hAnsi="Times New Roman" w:cs="Times New Roman"/>
          <w:b/>
          <w:sz w:val="24"/>
          <w:szCs w:val="24"/>
        </w:rPr>
        <w:t>Abstract</w:t>
      </w:r>
    </w:p>
    <w:p w14:paraId="06E97F84" w14:textId="46CDAF70" w:rsidR="00F040AF" w:rsidRPr="00E65132" w:rsidRDefault="00F040AF" w:rsidP="0016581D">
      <w:pPr>
        <w:rPr>
          <w:rFonts w:ascii="Times New Roman" w:hAnsi="Times New Roman" w:cs="Times New Roman"/>
          <w:b/>
          <w:sz w:val="24"/>
          <w:szCs w:val="24"/>
        </w:rPr>
      </w:pPr>
    </w:p>
    <w:p w14:paraId="5BD03646" w14:textId="1BA28CF6"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Objective: </w:t>
      </w:r>
      <w:r w:rsidRPr="00E65132">
        <w:rPr>
          <w:rFonts w:ascii="Times New Roman" w:hAnsi="Times New Roman" w:cs="Times New Roman"/>
          <w:bCs/>
          <w:sz w:val="24"/>
          <w:szCs w:val="24"/>
        </w:rPr>
        <w:t xml:space="preserve">To determine cause- and age-specific contributions to life expectancy changes </w:t>
      </w:r>
      <w:r w:rsidR="00EE111F" w:rsidRPr="00E65132">
        <w:rPr>
          <w:rFonts w:ascii="Times New Roman" w:hAnsi="Times New Roman" w:cs="Times New Roman"/>
          <w:bCs/>
          <w:sz w:val="24"/>
          <w:szCs w:val="24"/>
        </w:rPr>
        <w:t>between</w:t>
      </w:r>
      <w:r w:rsidRPr="00E65132">
        <w:rPr>
          <w:rFonts w:ascii="Times New Roman" w:hAnsi="Times New Roman" w:cs="Times New Roman"/>
          <w:bCs/>
          <w:sz w:val="24"/>
          <w:szCs w:val="24"/>
        </w:rPr>
        <w:t xml:space="preserve"> 2000</w:t>
      </w:r>
      <w:r w:rsidR="00EE111F" w:rsidRPr="00E65132">
        <w:rPr>
          <w:rFonts w:ascii="Times New Roman" w:hAnsi="Times New Roman" w:cs="Times New Roman"/>
          <w:bCs/>
          <w:sz w:val="24"/>
          <w:szCs w:val="24"/>
        </w:rPr>
        <w:t xml:space="preserve"> and 20</w:t>
      </w:r>
      <w:r w:rsidRPr="00E65132">
        <w:rPr>
          <w:rFonts w:ascii="Times New Roman" w:hAnsi="Times New Roman" w:cs="Times New Roman"/>
          <w:bCs/>
          <w:sz w:val="24"/>
          <w:szCs w:val="24"/>
        </w:rPr>
        <w:t>15, separately by state and sex in Brazil</w:t>
      </w:r>
      <w:r w:rsidR="00EE111F" w:rsidRPr="00E65132">
        <w:rPr>
          <w:rFonts w:ascii="Times New Roman" w:hAnsi="Times New Roman" w:cs="Times New Roman"/>
          <w:bCs/>
          <w:sz w:val="24"/>
          <w:szCs w:val="24"/>
        </w:rPr>
        <w:t>,</w:t>
      </w:r>
      <w:r w:rsidR="00AF43CB" w:rsidRPr="00E65132">
        <w:rPr>
          <w:rFonts w:ascii="Times New Roman" w:hAnsi="Times New Roman" w:cs="Times New Roman"/>
          <w:bCs/>
          <w:sz w:val="24"/>
          <w:szCs w:val="24"/>
        </w:rPr>
        <w:t xml:space="preserve"> with a focus on homicides</w:t>
      </w:r>
      <w:r w:rsidRPr="00E65132">
        <w:rPr>
          <w:rFonts w:ascii="Times New Roman" w:hAnsi="Times New Roman" w:cs="Times New Roman"/>
          <w:bCs/>
          <w:sz w:val="24"/>
          <w:szCs w:val="24"/>
        </w:rPr>
        <w:t>.</w:t>
      </w:r>
    </w:p>
    <w:p w14:paraId="1C5AEF17" w14:textId="67930BDC" w:rsidR="00F040AF" w:rsidRPr="00E65132" w:rsidRDefault="00F040AF" w:rsidP="0016581D">
      <w:pPr>
        <w:rPr>
          <w:rFonts w:ascii="Times New Roman" w:hAnsi="Times New Roman" w:cs="Times New Roman"/>
          <w:b/>
          <w:sz w:val="24"/>
          <w:szCs w:val="24"/>
        </w:rPr>
      </w:pPr>
    </w:p>
    <w:p w14:paraId="7F4A3F26" w14:textId="27909B97"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Design:</w:t>
      </w:r>
      <w:r w:rsidRPr="00E65132">
        <w:rPr>
          <w:rFonts w:ascii="Times New Roman" w:hAnsi="Times New Roman" w:cs="Times New Roman"/>
          <w:bCs/>
          <w:sz w:val="24"/>
          <w:szCs w:val="24"/>
        </w:rPr>
        <w:t xml:space="preserve"> Retrospective cross-sectional demographic analysis of mortality.</w:t>
      </w:r>
      <w:r w:rsidRPr="00E65132">
        <w:rPr>
          <w:rFonts w:ascii="Times New Roman" w:hAnsi="Times New Roman" w:cs="Times New Roman"/>
          <w:b/>
          <w:sz w:val="24"/>
          <w:szCs w:val="24"/>
        </w:rPr>
        <w:t xml:space="preserve"> </w:t>
      </w:r>
    </w:p>
    <w:p w14:paraId="79BB7EA9" w14:textId="28F719C0" w:rsidR="00F040AF" w:rsidRPr="00E65132" w:rsidRDefault="00F040AF" w:rsidP="0016581D">
      <w:pPr>
        <w:rPr>
          <w:rFonts w:ascii="Times New Roman" w:hAnsi="Times New Roman" w:cs="Times New Roman"/>
          <w:b/>
          <w:sz w:val="24"/>
          <w:szCs w:val="24"/>
        </w:rPr>
      </w:pPr>
    </w:p>
    <w:p w14:paraId="2AA39412" w14:textId="46B661A1" w:rsidR="00F040AF" w:rsidRPr="00E65132" w:rsidRDefault="00F040AF" w:rsidP="0016581D">
      <w:pPr>
        <w:rPr>
          <w:rFonts w:ascii="Times New Roman" w:hAnsi="Times New Roman" w:cs="Times New Roman"/>
          <w:bCs/>
          <w:sz w:val="24"/>
          <w:szCs w:val="24"/>
        </w:rPr>
      </w:pPr>
      <w:r w:rsidRPr="00E65132">
        <w:rPr>
          <w:rFonts w:ascii="Times New Roman" w:hAnsi="Times New Roman" w:cs="Times New Roman"/>
          <w:b/>
          <w:sz w:val="24"/>
          <w:szCs w:val="24"/>
        </w:rPr>
        <w:t xml:space="preserve">Setting and population: </w:t>
      </w:r>
      <w:r w:rsidRPr="00E65132">
        <w:rPr>
          <w:rFonts w:ascii="Times New Roman" w:hAnsi="Times New Roman" w:cs="Times New Roman"/>
          <w:bCs/>
          <w:sz w:val="24"/>
          <w:szCs w:val="24"/>
        </w:rPr>
        <w:t>Brazilian population by a</w:t>
      </w:r>
      <w:r w:rsidR="007F6E80" w:rsidRPr="00E65132">
        <w:rPr>
          <w:rFonts w:ascii="Times New Roman" w:hAnsi="Times New Roman" w:cs="Times New Roman"/>
          <w:bCs/>
          <w:sz w:val="24"/>
          <w:szCs w:val="24"/>
        </w:rPr>
        <w:t xml:space="preserve">ge, </w:t>
      </w:r>
      <w:proofErr w:type="gramStart"/>
      <w:r w:rsidR="007F6E80" w:rsidRPr="00E65132">
        <w:rPr>
          <w:rFonts w:ascii="Times New Roman" w:hAnsi="Times New Roman" w:cs="Times New Roman"/>
          <w:bCs/>
          <w:sz w:val="24"/>
          <w:szCs w:val="24"/>
        </w:rPr>
        <w:t>sex</w:t>
      </w:r>
      <w:proofErr w:type="gramEnd"/>
      <w:r w:rsidR="007F6E80" w:rsidRPr="00E65132">
        <w:rPr>
          <w:rFonts w:ascii="Times New Roman" w:hAnsi="Times New Roman" w:cs="Times New Roman"/>
          <w:bCs/>
          <w:sz w:val="24"/>
          <w:szCs w:val="24"/>
        </w:rPr>
        <w:t xml:space="preserve"> and state from 2000-2015.</w:t>
      </w:r>
    </w:p>
    <w:p w14:paraId="5AB1A32A" w14:textId="6BCD6204" w:rsidR="00F040AF" w:rsidRPr="00E65132" w:rsidRDefault="00F040AF" w:rsidP="0016581D">
      <w:pPr>
        <w:rPr>
          <w:rFonts w:ascii="Times New Roman" w:hAnsi="Times New Roman" w:cs="Times New Roman"/>
          <w:b/>
          <w:sz w:val="24"/>
          <w:szCs w:val="24"/>
        </w:rPr>
      </w:pPr>
    </w:p>
    <w:p w14:paraId="4136128A" w14:textId="7B7F196C"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Main outcome measure</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Using mortality data from the Brazilian Mortality Information System and population estimates from the National Statistics Office, we used </w:t>
      </w:r>
      <w:r w:rsidR="001368CC" w:rsidRPr="00E65132">
        <w:rPr>
          <w:rFonts w:ascii="Times New Roman" w:hAnsi="Times New Roman" w:cs="Times New Roman"/>
          <w:bCs/>
          <w:sz w:val="24"/>
          <w:szCs w:val="24"/>
        </w:rPr>
        <w:t>Deaths Distribution methods and the lineal integral decomposition</w:t>
      </w:r>
      <w:r w:rsidR="007F6E80" w:rsidRPr="00E65132">
        <w:rPr>
          <w:rFonts w:ascii="Times New Roman" w:hAnsi="Times New Roman" w:cs="Times New Roman"/>
          <w:bCs/>
          <w:sz w:val="24"/>
          <w:szCs w:val="24"/>
        </w:rPr>
        <w:t xml:space="preserve"> </w:t>
      </w:r>
      <w:r w:rsidR="001368CC" w:rsidRPr="00E65132">
        <w:rPr>
          <w:rFonts w:ascii="Times New Roman" w:hAnsi="Times New Roman" w:cs="Times New Roman"/>
          <w:bCs/>
          <w:sz w:val="24"/>
          <w:szCs w:val="24"/>
        </w:rPr>
        <w:t>model</w:t>
      </w:r>
      <w:r w:rsidR="007F6E80" w:rsidRPr="00E65132">
        <w:rPr>
          <w:rFonts w:ascii="Times New Roman" w:hAnsi="Times New Roman" w:cs="Times New Roman"/>
          <w:bCs/>
          <w:sz w:val="24"/>
          <w:szCs w:val="24"/>
        </w:rPr>
        <w:t xml:space="preserve"> to estimate levels and changes </w:t>
      </w:r>
      <w:r w:rsidR="00EE111F" w:rsidRPr="00E65132">
        <w:rPr>
          <w:rFonts w:ascii="Times New Roman" w:hAnsi="Times New Roman" w:cs="Times New Roman"/>
          <w:bCs/>
          <w:sz w:val="24"/>
          <w:szCs w:val="24"/>
        </w:rPr>
        <w:t xml:space="preserve">in </w:t>
      </w:r>
      <w:r w:rsidR="007F6E80" w:rsidRPr="00E65132">
        <w:rPr>
          <w:rFonts w:ascii="Times New Roman" w:hAnsi="Times New Roman" w:cs="Times New Roman"/>
          <w:bCs/>
          <w:sz w:val="24"/>
          <w:szCs w:val="24"/>
        </w:rPr>
        <w:t>life expectancy</w:t>
      </w:r>
      <w:r w:rsidR="00EE111F" w:rsidRPr="00E65132">
        <w:rPr>
          <w:rFonts w:ascii="Times New Roman" w:hAnsi="Times New Roman" w:cs="Times New Roman"/>
          <w:bCs/>
          <w:sz w:val="24"/>
          <w:szCs w:val="24"/>
        </w:rPr>
        <w:t>. We also examine</w:t>
      </w:r>
      <w:r w:rsidR="007F6E80" w:rsidRPr="00E65132">
        <w:rPr>
          <w:rFonts w:ascii="Times New Roman" w:hAnsi="Times New Roman" w:cs="Times New Roman"/>
          <w:bCs/>
          <w:sz w:val="24"/>
          <w:szCs w:val="24"/>
        </w:rPr>
        <w:t xml:space="preserve"> how multiple causes of death, including </w:t>
      </w:r>
      <w:del w:id="3" w:author="Shammi Luhar" w:date="2021-01-07T17:53:00Z">
        <w:r w:rsidR="007F6E80" w:rsidRPr="00E65132" w:rsidDel="00F00AF7">
          <w:rPr>
            <w:rFonts w:ascii="Times New Roman" w:hAnsi="Times New Roman" w:cs="Times New Roman"/>
            <w:bCs/>
            <w:sz w:val="24"/>
            <w:szCs w:val="24"/>
          </w:rPr>
          <w:delText xml:space="preserve">from </w:delText>
        </w:r>
      </w:del>
      <w:ins w:id="4" w:author="Shammi Luhar" w:date="2021-01-07T17:53:00Z">
        <w:r w:rsidR="00F00AF7">
          <w:rPr>
            <w:rFonts w:ascii="Times New Roman" w:hAnsi="Times New Roman" w:cs="Times New Roman"/>
            <w:bCs/>
            <w:sz w:val="24"/>
            <w:szCs w:val="24"/>
          </w:rPr>
          <w:t>those attributable to</w:t>
        </w:r>
        <w:r w:rsidR="00F00AF7" w:rsidRPr="00E65132">
          <w:rPr>
            <w:rFonts w:ascii="Times New Roman" w:hAnsi="Times New Roman" w:cs="Times New Roman"/>
            <w:bCs/>
            <w:sz w:val="24"/>
            <w:szCs w:val="24"/>
          </w:rPr>
          <w:t xml:space="preserve"> </w:t>
        </w:r>
      </w:ins>
      <w:r w:rsidR="007F6E80" w:rsidRPr="00E65132">
        <w:rPr>
          <w:rFonts w:ascii="Times New Roman" w:hAnsi="Times New Roman" w:cs="Times New Roman"/>
          <w:bCs/>
          <w:sz w:val="24"/>
          <w:szCs w:val="24"/>
        </w:rPr>
        <w:t>homicides</w:t>
      </w:r>
      <w:r w:rsidR="008077B8" w:rsidRPr="00E65132">
        <w:rPr>
          <w:rFonts w:ascii="Times New Roman" w:hAnsi="Times New Roman" w:cs="Times New Roman"/>
          <w:bCs/>
          <w:sz w:val="24"/>
          <w:szCs w:val="24"/>
        </w:rPr>
        <w:t xml:space="preserve"> and amenable/avoidable mortality</w:t>
      </w:r>
      <w:r w:rsidR="007F6E80" w:rsidRPr="00E65132">
        <w:rPr>
          <w:rFonts w:ascii="Times New Roman" w:hAnsi="Times New Roman" w:cs="Times New Roman"/>
          <w:bCs/>
          <w:sz w:val="24"/>
          <w:szCs w:val="24"/>
        </w:rPr>
        <w:t xml:space="preserve">, contributed to these changes from 2000-2015. </w:t>
      </w:r>
    </w:p>
    <w:p w14:paraId="2CA08F01" w14:textId="269AD229" w:rsidR="00F040AF" w:rsidRPr="00E65132" w:rsidRDefault="00F040AF" w:rsidP="0016581D">
      <w:pPr>
        <w:rPr>
          <w:rFonts w:ascii="Times New Roman" w:hAnsi="Times New Roman" w:cs="Times New Roman"/>
          <w:b/>
          <w:sz w:val="24"/>
          <w:szCs w:val="24"/>
        </w:rPr>
      </w:pPr>
    </w:p>
    <w:p w14:paraId="1C7D3C99" w14:textId="3BF17A05"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Results</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Between 2000 and 2015, life expectancy in Brazil increased from 71.5 to 75.1 years. Despite state-level variation in gains, life expectancy increased in almost all states over this period. </w:t>
      </w:r>
      <w:proofErr w:type="gramStart"/>
      <w:r w:rsidR="007F6E80" w:rsidRPr="00E65132">
        <w:rPr>
          <w:rFonts w:ascii="Times New Roman" w:hAnsi="Times New Roman" w:cs="Times New Roman"/>
          <w:bCs/>
          <w:sz w:val="24"/>
          <w:szCs w:val="24"/>
        </w:rPr>
        <w:t>However</w:t>
      </w:r>
      <w:proofErr w:type="gramEnd"/>
      <w:del w:id="5" w:author="Shammi Luhar" w:date="2021-01-07T17:53:00Z">
        <w:r w:rsidR="007F6E80" w:rsidRPr="00E65132" w:rsidDel="00F00AF7">
          <w:rPr>
            <w:rFonts w:ascii="Times New Roman" w:hAnsi="Times New Roman" w:cs="Times New Roman"/>
            <w:bCs/>
            <w:sz w:val="24"/>
            <w:szCs w:val="24"/>
          </w:rPr>
          <w:delText>,</w:delText>
        </w:r>
      </w:del>
      <w:r w:rsidR="007F6E80" w:rsidRPr="00E65132">
        <w:rPr>
          <w:rFonts w:ascii="Times New Roman" w:hAnsi="Times New Roman" w:cs="Times New Roman"/>
          <w:bCs/>
          <w:sz w:val="24"/>
          <w:szCs w:val="24"/>
        </w:rPr>
        <w:t xml:space="preserve"> across Brazil, homicide mortality contributed, to varying degrees, to either attenuate</w:t>
      </w:r>
      <w:ins w:id="6" w:author="Shammi Luhar" w:date="2021-01-07T17:54:00Z">
        <w:r w:rsidR="00F00AF7">
          <w:rPr>
            <w:rFonts w:ascii="Times New Roman" w:hAnsi="Times New Roman" w:cs="Times New Roman"/>
            <w:bCs/>
            <w:sz w:val="24"/>
            <w:szCs w:val="24"/>
          </w:rPr>
          <w:t>d</w:t>
        </w:r>
      </w:ins>
      <w:r w:rsidR="007F6E80" w:rsidRPr="00E65132">
        <w:rPr>
          <w:rFonts w:ascii="Times New Roman" w:hAnsi="Times New Roman" w:cs="Times New Roman"/>
          <w:bCs/>
          <w:sz w:val="24"/>
          <w:szCs w:val="24"/>
        </w:rPr>
        <w:t xml:space="preserve"> or decrease</w:t>
      </w:r>
      <w:ins w:id="7" w:author="Shammi Luhar" w:date="2021-01-07T17:54:00Z">
        <w:r w:rsidR="00F00AF7">
          <w:rPr>
            <w:rFonts w:ascii="Times New Roman" w:hAnsi="Times New Roman" w:cs="Times New Roman"/>
            <w:bCs/>
            <w:sz w:val="24"/>
            <w:szCs w:val="24"/>
          </w:rPr>
          <w:t>d</w:t>
        </w:r>
      </w:ins>
      <w:r w:rsidR="007F6E80" w:rsidRPr="00E65132">
        <w:rPr>
          <w:rFonts w:ascii="Times New Roman" w:hAnsi="Times New Roman" w:cs="Times New Roman"/>
          <w:bCs/>
          <w:sz w:val="24"/>
          <w:szCs w:val="24"/>
        </w:rPr>
        <w:t xml:space="preserve"> male life expectancy gains. In Alagoas in 2000-07 and Sergipe in 2007-15, homicides contributed to a reduction in life expectancy of 1.5 years, offsetting gains achieved through improvements due to medically amenable causes. </w:t>
      </w:r>
      <w:r w:rsidR="00EE111F" w:rsidRPr="00E65132">
        <w:rPr>
          <w:rFonts w:ascii="Times New Roman" w:hAnsi="Times New Roman" w:cs="Times New Roman"/>
          <w:bCs/>
          <w:sz w:val="24"/>
          <w:szCs w:val="24"/>
        </w:rPr>
        <w:t>In the period 2007-15</w:t>
      </w:r>
      <w:r w:rsidR="007F6E80" w:rsidRPr="00E65132">
        <w:rPr>
          <w:rFonts w:ascii="Times New Roman" w:hAnsi="Times New Roman" w:cs="Times New Roman"/>
          <w:bCs/>
          <w:sz w:val="24"/>
          <w:szCs w:val="24"/>
        </w:rPr>
        <w:t xml:space="preserve">, male life expectancy could have been improved by more than half a year in 12 of Brazil’s states if homicide mortality </w:t>
      </w:r>
      <w:del w:id="8" w:author="Jose Manuel Aburto" w:date="2021-01-07T13:10:00Z">
        <w:r w:rsidR="007F6E80" w:rsidRPr="00E65132" w:rsidDel="004053DE">
          <w:rPr>
            <w:rFonts w:ascii="Times New Roman" w:hAnsi="Times New Roman" w:cs="Times New Roman"/>
            <w:bCs/>
            <w:sz w:val="24"/>
            <w:szCs w:val="24"/>
          </w:rPr>
          <w:delText xml:space="preserve">were </w:delText>
        </w:r>
      </w:del>
      <w:ins w:id="9" w:author="Jose Manuel Aburto" w:date="2021-01-07T13:10:00Z">
        <w:r w:rsidR="004053DE">
          <w:rPr>
            <w:rFonts w:ascii="Times New Roman" w:hAnsi="Times New Roman" w:cs="Times New Roman"/>
            <w:bCs/>
            <w:sz w:val="24"/>
            <w:szCs w:val="24"/>
          </w:rPr>
          <w:t>had</w:t>
        </w:r>
        <w:r w:rsidR="004053DE" w:rsidRPr="00E65132">
          <w:rPr>
            <w:rFonts w:ascii="Times New Roman" w:hAnsi="Times New Roman" w:cs="Times New Roman"/>
            <w:bCs/>
            <w:sz w:val="24"/>
            <w:szCs w:val="24"/>
          </w:rPr>
          <w:t xml:space="preserve"> </w:t>
        </w:r>
      </w:ins>
      <w:r w:rsidR="00AF43CB" w:rsidRPr="00E65132">
        <w:rPr>
          <w:rFonts w:ascii="Times New Roman" w:hAnsi="Times New Roman" w:cs="Times New Roman"/>
          <w:bCs/>
          <w:sz w:val="24"/>
          <w:szCs w:val="24"/>
        </w:rPr>
        <w:t>remained at the levels of</w:t>
      </w:r>
      <w:r w:rsidR="001113E7" w:rsidRPr="00E65132">
        <w:rPr>
          <w:rFonts w:ascii="Times New Roman" w:hAnsi="Times New Roman" w:cs="Times New Roman"/>
          <w:bCs/>
          <w:sz w:val="24"/>
          <w:szCs w:val="24"/>
        </w:rPr>
        <w:t xml:space="preserve"> 2007</w:t>
      </w:r>
      <w:r w:rsidR="007F6E80" w:rsidRPr="00E65132">
        <w:rPr>
          <w:rFonts w:ascii="Times New Roman" w:hAnsi="Times New Roman" w:cs="Times New Roman"/>
          <w:bCs/>
          <w:sz w:val="24"/>
          <w:szCs w:val="24"/>
        </w:rPr>
        <w:t>.</w:t>
      </w:r>
    </w:p>
    <w:p w14:paraId="591ACAB2" w14:textId="73DEEDBF" w:rsidR="00F040AF" w:rsidRPr="00E65132" w:rsidRDefault="00F040AF" w:rsidP="0016581D">
      <w:pPr>
        <w:rPr>
          <w:rFonts w:ascii="Times New Roman" w:hAnsi="Times New Roman" w:cs="Times New Roman"/>
          <w:b/>
          <w:sz w:val="24"/>
          <w:szCs w:val="24"/>
        </w:rPr>
      </w:pPr>
    </w:p>
    <w:p w14:paraId="4A53A57B" w14:textId="46ECD031"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Conclusions</w:t>
      </w:r>
      <w:r w:rsidR="007F6E80" w:rsidRPr="00E65132">
        <w:rPr>
          <w:rFonts w:ascii="Times New Roman" w:hAnsi="Times New Roman" w:cs="Times New Roman"/>
          <w:b/>
          <w:sz w:val="24"/>
          <w:szCs w:val="24"/>
        </w:rPr>
        <w:t xml:space="preserve">: </w:t>
      </w:r>
      <w:r w:rsidR="007F6E80" w:rsidRPr="00E65132">
        <w:rPr>
          <w:rFonts w:ascii="Times New Roman" w:hAnsi="Times New Roman" w:cs="Times New Roman"/>
          <w:bCs/>
          <w:sz w:val="24"/>
          <w:szCs w:val="24"/>
        </w:rPr>
        <w:t xml:space="preserve">Homicide mortality appears to offset life expectancy gains made through recent improvements </w:t>
      </w:r>
      <w:del w:id="10" w:author="Shammi Luhar" w:date="2021-01-07T17:55:00Z">
        <w:r w:rsidR="007F6E80" w:rsidRPr="00E65132" w:rsidDel="00F00AF7">
          <w:rPr>
            <w:rFonts w:ascii="Times New Roman" w:hAnsi="Times New Roman" w:cs="Times New Roman"/>
            <w:bCs/>
            <w:sz w:val="24"/>
            <w:szCs w:val="24"/>
          </w:rPr>
          <w:delText xml:space="preserve">related </w:delText>
        </w:r>
      </w:del>
      <w:r w:rsidR="007F6E80" w:rsidRPr="00E65132">
        <w:rPr>
          <w:rFonts w:ascii="Times New Roman" w:hAnsi="Times New Roman" w:cs="Times New Roman"/>
          <w:bCs/>
          <w:sz w:val="24"/>
          <w:szCs w:val="24"/>
        </w:rPr>
        <w:t xml:space="preserve">to mortality amenable </w:t>
      </w:r>
      <w:r w:rsidR="00AF43CB" w:rsidRPr="00E65132">
        <w:rPr>
          <w:rFonts w:ascii="Times New Roman" w:hAnsi="Times New Roman" w:cs="Times New Roman"/>
          <w:bCs/>
          <w:sz w:val="24"/>
          <w:szCs w:val="24"/>
        </w:rPr>
        <w:t>to medical services and public health interventions</w:t>
      </w:r>
      <w:r w:rsidR="007F6E80" w:rsidRPr="00E65132">
        <w:rPr>
          <w:rFonts w:ascii="Times New Roman" w:hAnsi="Times New Roman" w:cs="Times New Roman"/>
          <w:bCs/>
          <w:sz w:val="24"/>
          <w:szCs w:val="24"/>
        </w:rPr>
        <w:t>, with considerable subnational heterogeneity in the extent of this phenomenon. Efforts combatting the causes of homicides can increase life expectancy beyond what has been achieved in recent decades</w:t>
      </w:r>
      <w:r w:rsidR="00EE111F" w:rsidRPr="00E65132">
        <w:rPr>
          <w:rFonts w:ascii="Times New Roman" w:hAnsi="Times New Roman" w:cs="Times New Roman"/>
          <w:bCs/>
          <w:sz w:val="24"/>
          <w:szCs w:val="24"/>
        </w:rPr>
        <w:t>.</w:t>
      </w:r>
    </w:p>
    <w:p w14:paraId="65AA6A14" w14:textId="55B45C27" w:rsidR="00F040AF" w:rsidRPr="00E65132" w:rsidRDefault="00F040AF" w:rsidP="0016581D">
      <w:pPr>
        <w:rPr>
          <w:rFonts w:ascii="Times New Roman" w:hAnsi="Times New Roman" w:cs="Times New Roman"/>
          <w:b/>
          <w:sz w:val="24"/>
          <w:szCs w:val="24"/>
        </w:rPr>
      </w:pPr>
    </w:p>
    <w:p w14:paraId="43A654BA" w14:textId="24FBA864" w:rsidR="00E7393E" w:rsidRPr="00E65132" w:rsidRDefault="00E7393E" w:rsidP="0016581D">
      <w:pPr>
        <w:rPr>
          <w:rFonts w:ascii="Times New Roman" w:hAnsi="Times New Roman" w:cs="Times New Roman"/>
          <w:bCs/>
          <w:sz w:val="24"/>
          <w:szCs w:val="24"/>
        </w:rPr>
      </w:pPr>
      <w:r w:rsidRPr="00E65132">
        <w:rPr>
          <w:rFonts w:ascii="Times New Roman" w:hAnsi="Times New Roman" w:cs="Times New Roman"/>
          <w:b/>
          <w:sz w:val="24"/>
          <w:szCs w:val="24"/>
        </w:rPr>
        <w:t>Funding:</w:t>
      </w:r>
    </w:p>
    <w:p w14:paraId="3C9D5E99" w14:textId="2F0233F2" w:rsidR="00703335" w:rsidRPr="00E65132" w:rsidRDefault="00703335" w:rsidP="0016581D">
      <w:pPr>
        <w:rPr>
          <w:rFonts w:ascii="Times New Roman" w:hAnsi="Times New Roman" w:cs="Times New Roman"/>
          <w:bCs/>
          <w:sz w:val="24"/>
          <w:szCs w:val="24"/>
        </w:rPr>
      </w:pPr>
      <w:r w:rsidRPr="00E65132">
        <w:rPr>
          <w:rFonts w:ascii="Times New Roman" w:hAnsi="Times New Roman" w:cs="Times New Roman"/>
          <w:bCs/>
          <w:sz w:val="24"/>
          <w:szCs w:val="24"/>
        </w:rPr>
        <w:t>This research received no specific grant from any funding agency in the public, commercial or not-for-profit sectors.</w:t>
      </w:r>
    </w:p>
    <w:p w14:paraId="028F9266" w14:textId="58F01178" w:rsidR="00703335" w:rsidRPr="00E65132" w:rsidRDefault="00703335" w:rsidP="0016581D">
      <w:pPr>
        <w:rPr>
          <w:rFonts w:ascii="Times New Roman" w:hAnsi="Times New Roman" w:cs="Times New Roman"/>
          <w:bCs/>
          <w:sz w:val="24"/>
          <w:szCs w:val="24"/>
        </w:rPr>
      </w:pPr>
    </w:p>
    <w:p w14:paraId="0CDB0E34" w14:textId="07244880" w:rsidR="00703335" w:rsidRPr="00E65132" w:rsidRDefault="00703335"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Competing interests: </w:t>
      </w:r>
      <w:r w:rsidRPr="00E65132">
        <w:rPr>
          <w:rFonts w:ascii="Times New Roman" w:hAnsi="Times New Roman" w:cs="Times New Roman"/>
          <w:bCs/>
          <w:sz w:val="24"/>
          <w:szCs w:val="24"/>
        </w:rPr>
        <w:t>No competing interests declared.</w:t>
      </w:r>
    </w:p>
    <w:p w14:paraId="2D0B8BE2" w14:textId="3AC2E4F5" w:rsidR="00703335" w:rsidRPr="00E65132" w:rsidRDefault="00703335" w:rsidP="0016581D">
      <w:pPr>
        <w:rPr>
          <w:rFonts w:ascii="Times New Roman" w:hAnsi="Times New Roman" w:cs="Times New Roman"/>
          <w:bCs/>
          <w:sz w:val="24"/>
          <w:szCs w:val="24"/>
        </w:rPr>
      </w:pPr>
    </w:p>
    <w:p w14:paraId="61D65854" w14:textId="4B00F828" w:rsidR="002708AE" w:rsidRPr="00E65132" w:rsidRDefault="002708AE" w:rsidP="0016581D">
      <w:pPr>
        <w:rPr>
          <w:rFonts w:ascii="Times New Roman" w:hAnsi="Times New Roman" w:cs="Times New Roman"/>
          <w:b/>
          <w:sz w:val="24"/>
          <w:szCs w:val="24"/>
        </w:rPr>
      </w:pPr>
      <w:r w:rsidRPr="00E65132">
        <w:rPr>
          <w:rFonts w:ascii="Times New Roman" w:hAnsi="Times New Roman" w:cs="Times New Roman"/>
          <w:b/>
          <w:sz w:val="24"/>
          <w:szCs w:val="24"/>
        </w:rPr>
        <w:t>Word count:</w:t>
      </w:r>
      <w:r w:rsidRPr="00E65132">
        <w:rPr>
          <w:rFonts w:ascii="Times New Roman" w:hAnsi="Times New Roman" w:cs="Times New Roman"/>
          <w:bCs/>
          <w:sz w:val="24"/>
          <w:szCs w:val="24"/>
        </w:rPr>
        <w:t xml:space="preserve"> 2,748</w:t>
      </w:r>
    </w:p>
    <w:p w14:paraId="78FEAA77" w14:textId="7C42E301" w:rsidR="00FA4D29" w:rsidRPr="00E65132" w:rsidRDefault="008D65FD" w:rsidP="0016581D">
      <w:pPr>
        <w:rPr>
          <w:rFonts w:ascii="Times New Roman" w:hAnsi="Times New Roman" w:cs="Times New Roman"/>
          <w:b/>
          <w:bCs/>
          <w:sz w:val="24"/>
          <w:szCs w:val="24"/>
        </w:rPr>
      </w:pPr>
      <w:r w:rsidRPr="00E65132">
        <w:rPr>
          <w:rFonts w:ascii="Times New Roman" w:hAnsi="Times New Roman" w:cs="Times New Roman"/>
          <w:sz w:val="24"/>
          <w:szCs w:val="24"/>
        </w:rPr>
        <w:br w:type="page"/>
      </w:r>
      <w:r w:rsidR="00703335" w:rsidRPr="00E65132">
        <w:rPr>
          <w:rFonts w:ascii="Times New Roman" w:hAnsi="Times New Roman" w:cs="Times New Roman"/>
          <w:b/>
          <w:bCs/>
          <w:sz w:val="24"/>
          <w:szCs w:val="24"/>
        </w:rPr>
        <w:lastRenderedPageBreak/>
        <w:t>Strengths and limitations of this study</w:t>
      </w:r>
    </w:p>
    <w:p w14:paraId="6ACA3EDC" w14:textId="18ECCEF4" w:rsidR="00BF4930" w:rsidRPr="00E65132" w:rsidRDefault="00BF4930"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examine</w:t>
      </w:r>
      <w:r w:rsidR="00305FE6" w:rsidRPr="00E65132">
        <w:rPr>
          <w:rFonts w:ascii="Times New Roman" w:hAnsi="Times New Roman" w:cs="Times New Roman"/>
          <w:sz w:val="24"/>
          <w:szCs w:val="24"/>
        </w:rPr>
        <w:t xml:space="preserve"> data from the Mortality Information System and from the National Statistics office from Brazil</w:t>
      </w:r>
      <w:r w:rsidR="006C6FCB" w:rsidRPr="00E65132">
        <w:rPr>
          <w:rFonts w:ascii="Times New Roman" w:hAnsi="Times New Roman" w:cs="Times New Roman"/>
          <w:sz w:val="24"/>
          <w:szCs w:val="24"/>
        </w:rPr>
        <w:t>.</w:t>
      </w:r>
    </w:p>
    <w:p w14:paraId="4FCC3790" w14:textId="5FB92200" w:rsidR="006C6FCB" w:rsidRPr="00E65132" w:rsidDel="008E0072" w:rsidRDefault="006C6FCB" w:rsidP="00292CC4">
      <w:pPr>
        <w:pStyle w:val="ListParagraph"/>
        <w:numPr>
          <w:ilvl w:val="0"/>
          <w:numId w:val="11"/>
        </w:numPr>
        <w:rPr>
          <w:del w:id="11" w:author="Jose Manuel Aburto" w:date="2021-01-08T10:53:00Z"/>
          <w:rFonts w:ascii="Times New Roman" w:hAnsi="Times New Roman" w:cs="Times New Roman"/>
          <w:b/>
          <w:bCs/>
          <w:sz w:val="24"/>
          <w:szCs w:val="24"/>
        </w:rPr>
      </w:pPr>
      <w:del w:id="12" w:author="Jose Manuel Aburto" w:date="2021-01-08T10:53:00Z">
        <w:r w:rsidRPr="00E65132" w:rsidDel="008E0072">
          <w:rPr>
            <w:rFonts w:ascii="Times New Roman" w:hAnsi="Times New Roman" w:cs="Times New Roman"/>
            <w:sz w:val="24"/>
            <w:szCs w:val="24"/>
          </w:rPr>
          <w:delText>Death counts registration is not complete in Brazil’s states.</w:delText>
        </w:r>
      </w:del>
    </w:p>
    <w:p w14:paraId="6D7F99F9" w14:textId="57705C47"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 xml:space="preserve">We employed Death Distribution Methods </w:t>
      </w:r>
      <w:proofErr w:type="gramStart"/>
      <w:r w:rsidRPr="00E65132">
        <w:rPr>
          <w:rFonts w:ascii="Times New Roman" w:hAnsi="Times New Roman" w:cs="Times New Roman"/>
          <w:sz w:val="24"/>
          <w:szCs w:val="24"/>
        </w:rPr>
        <w:t>in order to</w:t>
      </w:r>
      <w:proofErr w:type="gramEnd"/>
      <w:r w:rsidRPr="00E65132">
        <w:rPr>
          <w:rFonts w:ascii="Times New Roman" w:hAnsi="Times New Roman" w:cs="Times New Roman"/>
          <w:sz w:val="24"/>
          <w:szCs w:val="24"/>
        </w:rPr>
        <w:t xml:space="preserve"> correct for the lack of completeness towards the beginning of the study period.</w:t>
      </w:r>
    </w:p>
    <w:p w14:paraId="0C90EAD6" w14:textId="5C5A52EF"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use the concept of amenable/avoidable mortality to form the basis of the cause of death classifications in our study to complement the analysis of homicide mortality</w:t>
      </w:r>
      <w:ins w:id="13" w:author="Jose Manuel Aburto" w:date="2021-01-08T10:53:00Z">
        <w:r w:rsidR="008E0072">
          <w:rPr>
            <w:rFonts w:ascii="Times New Roman" w:hAnsi="Times New Roman" w:cs="Times New Roman"/>
            <w:sz w:val="24"/>
            <w:szCs w:val="24"/>
          </w:rPr>
          <w:t>.</w:t>
        </w:r>
      </w:ins>
    </w:p>
    <w:p w14:paraId="32697183" w14:textId="6F32DB74" w:rsidR="00CB7551"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r w:rsidR="00CC0A4A" w:rsidRPr="00E65132">
        <w:rPr>
          <w:rFonts w:ascii="Times New Roman" w:hAnsi="Times New Roman" w:cs="Times New Roman"/>
          <w:b/>
          <w:sz w:val="24"/>
          <w:szCs w:val="24"/>
        </w:rPr>
        <w:lastRenderedPageBreak/>
        <w:t>Introduction</w:t>
      </w:r>
    </w:p>
    <w:p w14:paraId="56040596" w14:textId="105BAAAC" w:rsidR="006A6829" w:rsidRPr="00E65132" w:rsidRDefault="00185BA6"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Violence and</w:t>
      </w:r>
      <w:r w:rsidR="00C9339E" w:rsidRPr="00E65132">
        <w:rPr>
          <w:rFonts w:ascii="Times New Roman" w:hAnsi="Times New Roman" w:cs="Times New Roman"/>
          <w:sz w:val="24"/>
          <w:szCs w:val="24"/>
          <w:lang w:val="en-GB"/>
        </w:rPr>
        <w:t xml:space="preserve"> homicides in Brazil present a </w:t>
      </w:r>
      <w:r w:rsidR="006B1E04" w:rsidRPr="00E65132">
        <w:rPr>
          <w:rFonts w:ascii="Times New Roman" w:hAnsi="Times New Roman" w:cs="Times New Roman"/>
          <w:sz w:val="24"/>
          <w:szCs w:val="24"/>
          <w:lang w:val="en-GB"/>
        </w:rPr>
        <w:t>considerable public health challenge</w:t>
      </w:r>
      <w:r w:rsidR="003F0C85"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6813C2" w:rsidRPr="00E65132">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1</w:t>
      </w:r>
      <w:r w:rsidR="00F34F77" w:rsidRPr="00E65132">
        <w:rPr>
          <w:rFonts w:ascii="Times New Roman" w:hAnsi="Times New Roman" w:cs="Times New Roman"/>
          <w:sz w:val="24"/>
          <w:szCs w:val="24"/>
          <w:lang w:val="en-GB"/>
        </w:rPr>
        <w:fldChar w:fldCharType="end"/>
      </w:r>
      <w:r w:rsidR="00F34F77" w:rsidRPr="003D495E">
        <w:rPr>
          <w:rFonts w:ascii="Times New Roman" w:hAnsi="Times New Roman" w:cs="Times New Roman"/>
          <w:sz w:val="24"/>
          <w:szCs w:val="24"/>
          <w:lang w:val="en-GB"/>
        </w:rPr>
        <w:t xml:space="preserve"> </w:t>
      </w:r>
      <w:r w:rsidR="003F0C85" w:rsidRPr="00E65132">
        <w:rPr>
          <w:rFonts w:ascii="Times New Roman" w:hAnsi="Times New Roman" w:cs="Times New Roman"/>
          <w:sz w:val="24"/>
          <w:szCs w:val="24"/>
          <w:lang w:val="en-GB"/>
        </w:rPr>
        <w:t>W</w:t>
      </w:r>
      <w:r w:rsidR="009257A8" w:rsidRPr="00E65132">
        <w:rPr>
          <w:rFonts w:ascii="Times New Roman" w:hAnsi="Times New Roman" w:cs="Times New Roman"/>
          <w:sz w:val="24"/>
          <w:szCs w:val="24"/>
          <w:lang w:val="en-GB"/>
        </w:rPr>
        <w:t>ith</w:t>
      </w:r>
      <w:r w:rsidR="00692C5D" w:rsidRPr="00E65132">
        <w:rPr>
          <w:rFonts w:ascii="Times New Roman" w:hAnsi="Times New Roman" w:cs="Times New Roman"/>
          <w:sz w:val="24"/>
          <w:szCs w:val="24"/>
          <w:lang w:val="en-GB"/>
        </w:rPr>
        <w:t xml:space="preserve"> a risk of mortality from homicides ten times that of most developed countries </w:t>
      </w:r>
      <w:r w:rsidR="003067F2" w:rsidRPr="00E65132">
        <w:rPr>
          <w:rFonts w:ascii="Times New Roman" w:hAnsi="Times New Roman" w:cs="Times New Roman"/>
          <w:sz w:val="24"/>
          <w:szCs w:val="24"/>
          <w:lang w:val="en-GB"/>
        </w:rPr>
        <w:t xml:space="preserve">and it being the </w:t>
      </w:r>
      <w:r w:rsidR="00A61459" w:rsidRPr="00E65132">
        <w:rPr>
          <w:rFonts w:ascii="Times New Roman" w:hAnsi="Times New Roman" w:cs="Times New Roman"/>
          <w:sz w:val="24"/>
          <w:szCs w:val="24"/>
          <w:lang w:val="en-GB"/>
        </w:rPr>
        <w:t>leading</w:t>
      </w:r>
      <w:r w:rsidR="003067F2" w:rsidRPr="00E65132">
        <w:rPr>
          <w:rFonts w:ascii="Times New Roman" w:hAnsi="Times New Roman" w:cs="Times New Roman"/>
          <w:sz w:val="24"/>
          <w:szCs w:val="24"/>
          <w:lang w:val="en-GB"/>
        </w:rPr>
        <w:t xml:space="preserve"> cause of death among young adults</w:t>
      </w:r>
      <w:r w:rsidR="00480E91"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sidRPr="00E65132">
        <w:rPr>
          <w:rFonts w:ascii="Times New Roman" w:hAnsi="Times New Roman" w:cs="Times New Roman"/>
          <w:sz w:val="24"/>
          <w:szCs w:val="24"/>
          <w:lang w:val="en-GB"/>
        </w:rPr>
        <w:instrText xml:space="preserve"> ADDIN EN.CITE </w:instrText>
      </w:r>
      <w:r w:rsidR="006813C2" w:rsidRPr="00E65132">
        <w:rPr>
          <w:rFonts w:ascii="Times New Roman" w:hAnsi="Times New Roman" w:cs="Times New Roman"/>
          <w:sz w:val="24"/>
          <w:szCs w:val="24"/>
          <w:lang w:val="en-GB"/>
        </w:rPr>
        <w:fldChar w:fldCharType="begin">
          <w:fldData xml:space="preserve">PEVuZE5vdGU+PENpdGU+PEF1dGhvcj5NYWx0YTwvQXV0aG9yPjxZZWFyPjIwMTc8L1llYXI+PFJl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</w:fldData>
        </w:fldChar>
      </w:r>
      <w:r w:rsidR="006813C2" w:rsidRPr="00E65132">
        <w:rPr>
          <w:rFonts w:ascii="Times New Roman" w:hAnsi="Times New Roman" w:cs="Times New Roman"/>
          <w:sz w:val="24"/>
          <w:szCs w:val="24"/>
          <w:lang w:val="en-GB"/>
        </w:rPr>
        <w:instrText xml:space="preserve"> ADDIN EN.CITE.DATA </w:instrText>
      </w:r>
      <w:r w:rsidR="006813C2" w:rsidRPr="00E65132">
        <w:rPr>
          <w:rFonts w:ascii="Times New Roman" w:hAnsi="Times New Roman" w:cs="Times New Roman"/>
          <w:sz w:val="24"/>
          <w:szCs w:val="24"/>
          <w:lang w:val="en-GB"/>
        </w:rPr>
      </w:r>
      <w:r w:rsidR="006813C2" w:rsidRPr="00E65132">
        <w:rPr>
          <w:rFonts w:ascii="Times New Roman" w:hAnsi="Times New Roman" w:cs="Times New Roman"/>
          <w:sz w:val="24"/>
          <w:szCs w:val="24"/>
          <w:lang w:val="en-GB"/>
        </w:rPr>
        <w:fldChar w:fldCharType="end"/>
      </w:r>
      <w:r w:rsidR="00F34F77" w:rsidRPr="00E65132">
        <w:rPr>
          <w:rFonts w:ascii="Times New Roman" w:hAnsi="Times New Roman" w:cs="Times New Roman"/>
          <w:sz w:val="24"/>
          <w:szCs w:val="24"/>
          <w:lang w:val="en-GB"/>
        </w:rPr>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2 3</w:t>
      </w:r>
      <w:r w:rsidR="00F34F77" w:rsidRPr="00E65132">
        <w:rPr>
          <w:rFonts w:ascii="Times New Roman" w:hAnsi="Times New Roman" w:cs="Times New Roman"/>
          <w:sz w:val="24"/>
          <w:szCs w:val="24"/>
          <w:lang w:val="en-GB"/>
        </w:rPr>
        <w:fldChar w:fldCharType="end"/>
      </w:r>
      <w:r w:rsidR="00480E91" w:rsidRPr="003D495E">
        <w:rPr>
          <w:rFonts w:ascii="Times New Roman" w:hAnsi="Times New Roman" w:cs="Times New Roman"/>
          <w:sz w:val="24"/>
          <w:szCs w:val="24"/>
          <w:lang w:val="en-GB"/>
        </w:rPr>
        <w:t xml:space="preserve"> </w:t>
      </w:r>
      <w:r w:rsidR="002448E3" w:rsidRPr="00E65132">
        <w:rPr>
          <w:rFonts w:ascii="Times New Roman" w:hAnsi="Times New Roman" w:cs="Times New Roman"/>
          <w:sz w:val="24"/>
          <w:szCs w:val="24"/>
          <w:lang w:val="en-GB"/>
        </w:rPr>
        <w:t xml:space="preserve">recent </w:t>
      </w:r>
      <w:r w:rsidR="00E87190" w:rsidRPr="00E65132">
        <w:rPr>
          <w:rFonts w:ascii="Times New Roman" w:hAnsi="Times New Roman" w:cs="Times New Roman"/>
          <w:sz w:val="24"/>
          <w:szCs w:val="24"/>
          <w:lang w:val="en-GB"/>
        </w:rPr>
        <w:t>improvements</w:t>
      </w:r>
      <w:r w:rsidR="0049228A" w:rsidRPr="00E65132">
        <w:rPr>
          <w:rFonts w:ascii="Times New Roman" w:hAnsi="Times New Roman" w:cs="Times New Roman"/>
          <w:sz w:val="24"/>
          <w:szCs w:val="24"/>
          <w:lang w:val="en-GB"/>
        </w:rPr>
        <w:t xml:space="preserve"> in population health </w:t>
      </w:r>
      <w:r w:rsidR="002448E3" w:rsidRPr="00E65132">
        <w:rPr>
          <w:rFonts w:ascii="Times New Roman" w:hAnsi="Times New Roman" w:cs="Times New Roman"/>
          <w:sz w:val="24"/>
          <w:szCs w:val="24"/>
          <w:lang w:val="en-GB"/>
        </w:rPr>
        <w:t>attributable</w:t>
      </w:r>
      <w:r w:rsidR="00B717FC" w:rsidRPr="00E65132">
        <w:rPr>
          <w:rFonts w:ascii="Times New Roman" w:hAnsi="Times New Roman" w:cs="Times New Roman"/>
          <w:sz w:val="24"/>
          <w:szCs w:val="24"/>
          <w:lang w:val="en-GB"/>
        </w:rPr>
        <w:t xml:space="preserve"> to</w:t>
      </w:r>
      <w:r w:rsidR="00C32CF2" w:rsidRPr="00E65132">
        <w:rPr>
          <w:rFonts w:ascii="Times New Roman" w:hAnsi="Times New Roman" w:cs="Times New Roman"/>
          <w:sz w:val="24"/>
          <w:szCs w:val="24"/>
          <w:lang w:val="en-GB"/>
        </w:rPr>
        <w:t xml:space="preserve"> </w:t>
      </w:r>
      <w:r w:rsidR="00F34F77" w:rsidRPr="00E65132">
        <w:rPr>
          <w:rFonts w:ascii="Times New Roman" w:hAnsi="Times New Roman" w:cs="Times New Roman"/>
          <w:sz w:val="24"/>
          <w:szCs w:val="24"/>
          <w:lang w:val="en-GB"/>
        </w:rPr>
        <w:t xml:space="preserve">ongoing public health interventions and </w:t>
      </w:r>
      <w:r w:rsidR="00D568B3" w:rsidRPr="00E65132">
        <w:rPr>
          <w:rFonts w:ascii="Times New Roman" w:hAnsi="Times New Roman" w:cs="Times New Roman"/>
          <w:sz w:val="24"/>
          <w:szCs w:val="24"/>
          <w:lang w:val="en-GB"/>
        </w:rPr>
        <w:t>pushes towards universal health coverage</w:t>
      </w:r>
      <w:r w:rsidR="00D40D29" w:rsidRPr="00E65132">
        <w:rPr>
          <w:rFonts w:ascii="Times New Roman" w:hAnsi="Times New Roman" w:cs="Times New Roman"/>
          <w:sz w:val="24"/>
          <w:szCs w:val="24"/>
          <w:lang w:val="en-GB"/>
        </w:rPr>
        <w:t xml:space="preserve"> </w:t>
      </w:r>
      <w:r w:rsidR="00C4717F" w:rsidRPr="00E65132">
        <w:rPr>
          <w:rFonts w:ascii="Times New Roman" w:hAnsi="Times New Roman" w:cs="Times New Roman"/>
          <w:sz w:val="24"/>
          <w:szCs w:val="24"/>
          <w:lang w:val="en-GB"/>
        </w:rPr>
        <w:t xml:space="preserve">are in </w:t>
      </w:r>
      <w:r w:rsidR="003479AF" w:rsidRPr="00E65132">
        <w:rPr>
          <w:rFonts w:ascii="Times New Roman" w:hAnsi="Times New Roman" w:cs="Times New Roman"/>
          <w:sz w:val="24"/>
          <w:szCs w:val="24"/>
          <w:lang w:val="en-GB"/>
        </w:rPr>
        <w:t>jeopardy</w:t>
      </w:r>
      <w:r w:rsidR="00C4717F"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sidRPr="00E65132">
        <w:rPr>
          <w:rFonts w:ascii="Times New Roman" w:hAnsi="Times New Roman" w:cs="Times New Roman"/>
          <w:sz w:val="24"/>
          <w:szCs w:val="24"/>
          <w:lang w:val="en-GB"/>
        </w:rPr>
        <w:instrText xml:space="preserve"> ADDIN EN.CITE </w:instrText>
      </w:r>
      <w:r w:rsidR="006813C2" w:rsidRPr="00E65132">
        <w:rPr>
          <w:rFonts w:ascii="Times New Roman" w:hAnsi="Times New Roman" w:cs="Times New Roman"/>
          <w:sz w:val="24"/>
          <w:szCs w:val="24"/>
          <w:lang w:val="en-GB"/>
        </w:rPr>
        <w:fldChar w:fldCharType="begin">
          <w:fldData xml:space="preserve">PEVuZE5vdGU+PENpdGU+PEF1dGhvcj5HdWFuYWlzPC9BdXRob3I+PFllYXI+MjAwOTwvWWVhcj48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NjwvaXNibj48dXJscz48L3VybHM+PC9yZWNvcmQ+PC9DaXRlPjxDaXRlPjxBdXRob3I+VmljdG9y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</w:fldData>
        </w:fldChar>
      </w:r>
      <w:r w:rsidR="006813C2" w:rsidRPr="00E65132">
        <w:rPr>
          <w:rFonts w:ascii="Times New Roman" w:hAnsi="Times New Roman" w:cs="Times New Roman"/>
          <w:sz w:val="24"/>
          <w:szCs w:val="24"/>
          <w:lang w:val="en-GB"/>
        </w:rPr>
        <w:instrText xml:space="preserve"> ADDIN EN.CITE.DATA </w:instrText>
      </w:r>
      <w:r w:rsidR="006813C2" w:rsidRPr="00E65132">
        <w:rPr>
          <w:rFonts w:ascii="Times New Roman" w:hAnsi="Times New Roman" w:cs="Times New Roman"/>
          <w:sz w:val="24"/>
          <w:szCs w:val="24"/>
          <w:lang w:val="en-GB"/>
        </w:rPr>
      </w:r>
      <w:r w:rsidR="006813C2" w:rsidRPr="00E65132">
        <w:rPr>
          <w:rFonts w:ascii="Times New Roman" w:hAnsi="Times New Roman" w:cs="Times New Roman"/>
          <w:sz w:val="24"/>
          <w:szCs w:val="24"/>
          <w:lang w:val="en-GB"/>
        </w:rPr>
        <w:fldChar w:fldCharType="end"/>
      </w:r>
      <w:r w:rsidR="00F34F77" w:rsidRPr="00E65132">
        <w:rPr>
          <w:rFonts w:ascii="Times New Roman" w:hAnsi="Times New Roman" w:cs="Times New Roman"/>
          <w:sz w:val="24"/>
          <w:szCs w:val="24"/>
          <w:lang w:val="en-GB"/>
        </w:rPr>
      </w:r>
      <w:r w:rsidR="00F34F77" w:rsidRPr="00E65132">
        <w:rPr>
          <w:rFonts w:ascii="Times New Roman" w:hAnsi="Times New Roman" w:cs="Times New Roman"/>
          <w:sz w:val="24"/>
          <w:szCs w:val="24"/>
          <w:lang w:val="en-GB"/>
        </w:rPr>
        <w:fldChar w:fldCharType="separate"/>
      </w:r>
      <w:r w:rsidR="006813C2" w:rsidRPr="00E65132">
        <w:rPr>
          <w:rFonts w:ascii="Times New Roman" w:hAnsi="Times New Roman" w:cs="Times New Roman"/>
          <w:sz w:val="24"/>
          <w:szCs w:val="24"/>
          <w:vertAlign w:val="superscript"/>
          <w:lang w:val="en-GB"/>
        </w:rPr>
        <w:t>4-7</w:t>
      </w:r>
      <w:r w:rsidR="00F34F77" w:rsidRPr="00E65132">
        <w:rPr>
          <w:rFonts w:ascii="Times New Roman" w:hAnsi="Times New Roman" w:cs="Times New Roman"/>
          <w:sz w:val="24"/>
          <w:szCs w:val="24"/>
          <w:lang w:val="en-GB"/>
        </w:rPr>
        <w:fldChar w:fldCharType="end"/>
      </w:r>
      <w:r w:rsidR="000479AB"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On average, Brazilians live 20 years longer than half a century ago</w:t>
      </w:r>
      <w:r w:rsidR="007D5135" w:rsidRPr="00E65132">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6813C2" w:rsidRPr="00E65132">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65132">
        <w:rPr>
          <w:rFonts w:ascii="Times New Roman" w:hAnsi="Times New Roman" w:cs="Times New Roman"/>
          <w:sz w:val="24"/>
          <w:szCs w:val="24"/>
          <w:lang w:val="en-GB"/>
        </w:rPr>
        <w:fldChar w:fldCharType="separate"/>
      </w:r>
      <w:r w:rsidR="006813C2" w:rsidRPr="007F30F3">
        <w:rPr>
          <w:rFonts w:ascii="Times New Roman" w:hAnsi="Times New Roman" w:cs="Times New Roman"/>
          <w:sz w:val="24"/>
          <w:szCs w:val="24"/>
          <w:vertAlign w:val="superscript"/>
          <w:lang w:val="en-GB"/>
        </w:rPr>
        <w:t>8</w:t>
      </w:r>
      <w:r w:rsidR="00F34F77" w:rsidRPr="00E65132">
        <w:rPr>
          <w:rFonts w:ascii="Times New Roman" w:hAnsi="Times New Roman" w:cs="Times New Roman"/>
          <w:sz w:val="24"/>
          <w:szCs w:val="24"/>
          <w:lang w:val="en-GB"/>
        </w:rPr>
        <w:fldChar w:fldCharType="end"/>
      </w:r>
      <w:r w:rsidR="007D5135"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 xml:space="preserve">These </w:t>
      </w:r>
      <w:r w:rsidR="001E07A9" w:rsidRPr="00E65132">
        <w:rPr>
          <w:rFonts w:ascii="Times New Roman" w:hAnsi="Times New Roman" w:cs="Times New Roman"/>
          <w:sz w:val="24"/>
          <w:szCs w:val="24"/>
          <w:lang w:val="en-GB"/>
        </w:rPr>
        <w:t>mortality advancements</w:t>
      </w:r>
      <w:r w:rsidR="00290EE7" w:rsidRPr="00E65132">
        <w:rPr>
          <w:rFonts w:ascii="Times New Roman" w:hAnsi="Times New Roman" w:cs="Times New Roman"/>
          <w:sz w:val="24"/>
          <w:szCs w:val="24"/>
          <w:lang w:val="en-GB"/>
        </w:rPr>
        <w:t xml:space="preserve"> have </w:t>
      </w:r>
      <w:r w:rsidR="00827796" w:rsidRPr="00E65132">
        <w:rPr>
          <w:rFonts w:ascii="Times New Roman" w:hAnsi="Times New Roman" w:cs="Times New Roman"/>
          <w:sz w:val="24"/>
          <w:szCs w:val="24"/>
          <w:lang w:val="en-GB"/>
        </w:rPr>
        <w:t>been</w:t>
      </w:r>
      <w:r w:rsidR="007921D5" w:rsidRPr="00D22F79">
        <w:rPr>
          <w:rFonts w:ascii="Times New Roman" w:hAnsi="Times New Roman" w:cs="Times New Roman"/>
          <w:sz w:val="24"/>
          <w:szCs w:val="24"/>
          <w:lang w:val="en-GB"/>
        </w:rPr>
        <w:t xml:space="preserve"> driven largely by </w:t>
      </w:r>
      <w:r w:rsidR="000C480C" w:rsidRPr="00D22F79">
        <w:rPr>
          <w:rFonts w:ascii="Times New Roman" w:hAnsi="Times New Roman" w:cs="Times New Roman"/>
          <w:sz w:val="24"/>
          <w:szCs w:val="24"/>
          <w:lang w:val="en-GB"/>
        </w:rPr>
        <w:t xml:space="preserve">improvements in </w:t>
      </w:r>
      <w:r w:rsidR="004E396B" w:rsidRPr="00D22F79">
        <w:rPr>
          <w:rFonts w:ascii="Times New Roman" w:hAnsi="Times New Roman" w:cs="Times New Roman"/>
          <w:sz w:val="24"/>
          <w:szCs w:val="24"/>
          <w:lang w:val="en-GB"/>
        </w:rPr>
        <w:t xml:space="preserve">medically </w:t>
      </w:r>
      <w:r w:rsidR="000C480C" w:rsidRPr="00D22F79">
        <w:rPr>
          <w:rFonts w:ascii="Times New Roman" w:hAnsi="Times New Roman" w:cs="Times New Roman"/>
          <w:sz w:val="24"/>
          <w:szCs w:val="24"/>
          <w:lang w:val="en-GB"/>
        </w:rPr>
        <w:t>amenable mortality, in particular</w:t>
      </w:r>
      <w:del w:id="14" w:author="Shammi Luhar" w:date="2021-01-07T17:57:00Z">
        <w:r w:rsidR="000C480C" w:rsidRPr="00D22F79" w:rsidDel="00F00AF7">
          <w:rPr>
            <w:rFonts w:ascii="Times New Roman" w:hAnsi="Times New Roman" w:cs="Times New Roman"/>
            <w:sz w:val="24"/>
            <w:szCs w:val="24"/>
            <w:lang w:val="en-GB"/>
          </w:rPr>
          <w:delText>,</w:delText>
        </w:r>
      </w:del>
      <w:r w:rsidR="000C480C" w:rsidRPr="00D22F79">
        <w:rPr>
          <w:rFonts w:ascii="Times New Roman" w:hAnsi="Times New Roman" w:cs="Times New Roman"/>
          <w:sz w:val="24"/>
          <w:szCs w:val="24"/>
          <w:lang w:val="en-GB"/>
        </w:rPr>
        <w:t xml:space="preserve"> infant and cardiovascular disease mortality</w:t>
      </w:r>
      <w:ins w:id="15" w:author="Shammi Luhar" w:date="2021-01-07T17:57:00Z">
        <w:r w:rsidR="00F00AF7">
          <w:rPr>
            <w:rFonts w:ascii="Times New Roman" w:hAnsi="Times New Roman" w:cs="Times New Roman"/>
            <w:sz w:val="24"/>
            <w:szCs w:val="24"/>
            <w:lang w:val="en-GB"/>
          </w:rPr>
          <w:t>,</w:t>
        </w:r>
      </w:ins>
      <w:r w:rsidR="002F045B" w:rsidRPr="00D22F79">
        <w:rPr>
          <w:rFonts w:ascii="Times New Roman" w:hAnsi="Times New Roman" w:cs="Times New Roman"/>
          <w:sz w:val="24"/>
          <w:szCs w:val="24"/>
          <w:lang w:val="en-GB"/>
        </w:rPr>
        <w:t xml:space="preserve"> which have accompanied </w:t>
      </w:r>
      <w:r w:rsidR="009F158B" w:rsidRPr="00D22F79">
        <w:rPr>
          <w:rFonts w:ascii="Times New Roman" w:hAnsi="Times New Roman" w:cs="Times New Roman"/>
          <w:sz w:val="24"/>
          <w:szCs w:val="24"/>
          <w:lang w:val="en-GB"/>
        </w:rPr>
        <w:t xml:space="preserve">the introduction and expansion of </w:t>
      </w:r>
      <w:r w:rsidR="006C74A1" w:rsidRPr="00D22F79">
        <w:rPr>
          <w:rFonts w:ascii="Times New Roman" w:hAnsi="Times New Roman" w:cs="Times New Roman"/>
          <w:sz w:val="24"/>
          <w:szCs w:val="24"/>
          <w:lang w:val="en-GB"/>
        </w:rPr>
        <w:t>a mandated universal healthcare system.</w:t>
      </w:r>
      <w:r w:rsidR="00F34F77" w:rsidRPr="00E65132">
        <w:rPr>
          <w:rFonts w:ascii="Times New Roman" w:hAnsi="Times New Roman" w:cs="Times New Roman"/>
          <w:sz w:val="24"/>
          <w:szCs w:val="24"/>
          <w:lang w:val="en-GB"/>
        </w:rPr>
        <w:fldChar w:fldCharType="begin"/>
      </w:r>
      <w:r w:rsidR="006813C2" w:rsidRPr="00D22F79">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face="superscript"&gt;9 10&lt;/style&gt;&lt;/DisplayText&gt;&lt;record&gt;&lt;rec-number&gt;3&lt;/rec-number&gt;&lt;foreign-keys&gt;&lt;key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65132">
        <w:rPr>
          <w:rFonts w:ascii="Times New Roman" w:hAnsi="Times New Roman" w:cs="Times New Roman"/>
          <w:sz w:val="24"/>
          <w:szCs w:val="24"/>
          <w:lang w:val="en-GB"/>
        </w:rPr>
        <w:fldChar w:fldCharType="separate"/>
      </w:r>
      <w:r w:rsidR="006813C2" w:rsidRPr="007F30F3">
        <w:rPr>
          <w:rFonts w:ascii="Times New Roman" w:hAnsi="Times New Roman" w:cs="Times New Roman"/>
          <w:sz w:val="24"/>
          <w:szCs w:val="24"/>
          <w:vertAlign w:val="superscript"/>
          <w:lang w:val="en-GB"/>
        </w:rPr>
        <w:t>9 10</w:t>
      </w:r>
      <w:r w:rsidR="00F34F77" w:rsidRPr="00E65132">
        <w:rPr>
          <w:rFonts w:ascii="Times New Roman" w:hAnsi="Times New Roman" w:cs="Times New Roman"/>
          <w:sz w:val="24"/>
          <w:szCs w:val="24"/>
          <w:lang w:val="en-GB"/>
        </w:rPr>
        <w:fldChar w:fldCharType="end"/>
      </w:r>
      <w:r w:rsidR="006C74A1" w:rsidRPr="003D495E">
        <w:rPr>
          <w:rFonts w:ascii="Times New Roman" w:hAnsi="Times New Roman" w:cs="Times New Roman"/>
          <w:sz w:val="24"/>
          <w:szCs w:val="24"/>
          <w:lang w:val="en-GB"/>
        </w:rPr>
        <w:t xml:space="preserve"> </w:t>
      </w:r>
    </w:p>
    <w:p w14:paraId="64CA9E5A" w14:textId="77777777" w:rsidR="00572ACC" w:rsidRPr="00E65132" w:rsidRDefault="00572ACC" w:rsidP="00A341AE">
      <w:pPr>
        <w:pStyle w:val="Body"/>
        <w:rPr>
          <w:rFonts w:ascii="Times New Roman" w:hAnsi="Times New Roman" w:cs="Times New Roman"/>
          <w:sz w:val="24"/>
          <w:szCs w:val="24"/>
          <w:lang w:val="en-GB"/>
        </w:rPr>
      </w:pPr>
    </w:p>
    <w:p w14:paraId="06D2BE43" w14:textId="2458140D" w:rsidR="00B36B96" w:rsidRPr="00E65132" w:rsidRDefault="006A6829" w:rsidP="00A341AE">
      <w:pPr>
        <w:pStyle w:val="Body"/>
        <w:rPr>
          <w:rFonts w:ascii="Times New Roman" w:hAnsi="Times New Roman" w:cs="Times New Roman"/>
          <w:sz w:val="24"/>
          <w:szCs w:val="24"/>
          <w:lang w:val="en-GB"/>
        </w:rPr>
      </w:pPr>
      <w:del w:id="16" w:author="Jose Manuel Aburto" w:date="2021-01-05T11:58:00Z">
        <w:r w:rsidRPr="00D22F79" w:rsidDel="004E1794">
          <w:rPr>
            <w:rFonts w:ascii="Times New Roman" w:hAnsi="Times New Roman" w:cs="Times New Roman"/>
            <w:sz w:val="24"/>
            <w:szCs w:val="24"/>
            <w:lang w:val="en-GB"/>
          </w:rPr>
          <w:delText>However, c</w:delText>
        </w:r>
      </w:del>
      <w:ins w:id="17" w:author="Jose Manuel Aburto" w:date="2021-01-05T11:58:00Z">
        <w:r w:rsidR="004E1794" w:rsidRPr="00D22F79">
          <w:rPr>
            <w:rFonts w:ascii="Times New Roman" w:hAnsi="Times New Roman" w:cs="Times New Roman"/>
            <w:sz w:val="24"/>
            <w:szCs w:val="24"/>
            <w:lang w:val="en-GB"/>
          </w:rPr>
          <w:t>C</w:t>
        </w:r>
      </w:ins>
      <w:r w:rsidRPr="00D22F79">
        <w:rPr>
          <w:rFonts w:ascii="Times New Roman" w:hAnsi="Times New Roman" w:cs="Times New Roman"/>
          <w:sz w:val="24"/>
          <w:szCs w:val="24"/>
          <w:lang w:val="en-GB"/>
        </w:rPr>
        <w:t xml:space="preserve">ountry-level estimates of life expectancy, </w:t>
      </w:r>
      <w:r w:rsidR="00306712" w:rsidRPr="00D22F79">
        <w:rPr>
          <w:rFonts w:ascii="Times New Roman" w:hAnsi="Times New Roman" w:cs="Times New Roman"/>
          <w:sz w:val="24"/>
          <w:szCs w:val="24"/>
          <w:lang w:val="en-GB"/>
        </w:rPr>
        <w:t xml:space="preserve">estimated </w:t>
      </w:r>
      <w:r w:rsidR="001E07A9" w:rsidRPr="00D22F79">
        <w:rPr>
          <w:rFonts w:ascii="Times New Roman" w:hAnsi="Times New Roman" w:cs="Times New Roman"/>
          <w:sz w:val="24"/>
          <w:szCs w:val="24"/>
          <w:lang w:val="en-GB"/>
        </w:rPr>
        <w:t>at</w:t>
      </w:r>
      <w:r w:rsidR="00306712" w:rsidRPr="00D22F79">
        <w:rPr>
          <w:rFonts w:ascii="Times New Roman" w:hAnsi="Times New Roman" w:cs="Times New Roman"/>
          <w:sz w:val="24"/>
          <w:szCs w:val="24"/>
          <w:lang w:val="en-GB"/>
        </w:rPr>
        <w:t xml:space="preserve"> 74</w:t>
      </w:r>
      <w:r w:rsidR="0011650F" w:rsidRPr="00D22F79">
        <w:rPr>
          <w:rFonts w:ascii="Times New Roman" w:hAnsi="Times New Roman" w:cs="Times New Roman"/>
          <w:b/>
          <w:sz w:val="24"/>
          <w:szCs w:val="24"/>
          <w:lang w:val="en-GB"/>
        </w:rPr>
        <w:t>.</w:t>
      </w:r>
      <w:r w:rsidR="00306712" w:rsidRPr="00D22F79">
        <w:rPr>
          <w:rFonts w:ascii="Times New Roman" w:hAnsi="Times New Roman" w:cs="Times New Roman"/>
          <w:sz w:val="24"/>
          <w:szCs w:val="24"/>
          <w:lang w:val="en-GB"/>
        </w:rPr>
        <w:t xml:space="preserve">7 years in 2015, </w:t>
      </w:r>
      <w:r w:rsidR="008B30FE" w:rsidRPr="00D22F79">
        <w:rPr>
          <w:rFonts w:ascii="Times New Roman" w:hAnsi="Times New Roman" w:cs="Times New Roman"/>
          <w:sz w:val="24"/>
          <w:szCs w:val="24"/>
          <w:lang w:val="en-GB"/>
        </w:rPr>
        <w:t xml:space="preserve">mask considerable subnational </w:t>
      </w:r>
      <w:r w:rsidR="00CB43E6" w:rsidRPr="00D22F79">
        <w:rPr>
          <w:rFonts w:ascii="Times New Roman" w:hAnsi="Times New Roman" w:cs="Times New Roman"/>
          <w:sz w:val="24"/>
          <w:szCs w:val="24"/>
          <w:lang w:val="en-GB"/>
        </w:rPr>
        <w:t>heterogeneity</w:t>
      </w:r>
      <w:r w:rsidR="008B30FE" w:rsidRPr="00D22F79">
        <w:rPr>
          <w:rFonts w:ascii="Times New Roman" w:hAnsi="Times New Roman" w:cs="Times New Roman"/>
          <w:sz w:val="24"/>
          <w:szCs w:val="24"/>
          <w:lang w:val="en-GB"/>
        </w:rPr>
        <w:t xml:space="preserve">. </w:t>
      </w:r>
      <w:r w:rsidR="00CA78D1" w:rsidRPr="00D22F79">
        <w:rPr>
          <w:rFonts w:ascii="Times New Roman" w:hAnsi="Times New Roman" w:cs="Times New Roman"/>
          <w:sz w:val="24"/>
          <w:szCs w:val="24"/>
          <w:lang w:val="en-GB"/>
        </w:rPr>
        <w:t xml:space="preserve">For instance, </w:t>
      </w:r>
      <w:del w:id="18" w:author="Shammi Luhar" w:date="2021-01-07T17:58:00Z">
        <w:r w:rsidR="00CA78D1" w:rsidRPr="00D22F79" w:rsidDel="00F00AF7">
          <w:rPr>
            <w:rFonts w:ascii="Times New Roman" w:hAnsi="Times New Roman" w:cs="Times New Roman"/>
            <w:sz w:val="24"/>
            <w:szCs w:val="24"/>
            <w:lang w:val="en-GB"/>
          </w:rPr>
          <w:delText xml:space="preserve">whereas </w:delText>
        </w:r>
      </w:del>
      <w:r w:rsidR="00CA78D1" w:rsidRPr="00D22F79">
        <w:rPr>
          <w:rFonts w:ascii="Times New Roman" w:hAnsi="Times New Roman" w:cs="Times New Roman"/>
          <w:sz w:val="24"/>
          <w:szCs w:val="24"/>
          <w:lang w:val="en-GB"/>
        </w:rPr>
        <w:t xml:space="preserve">life expectancy </w:t>
      </w:r>
      <w:ins w:id="19" w:author="Shammi Luhar" w:date="2021-01-07T17:58:00Z">
        <w:r w:rsidR="00F00AF7">
          <w:rPr>
            <w:rFonts w:ascii="Times New Roman" w:hAnsi="Times New Roman" w:cs="Times New Roman"/>
            <w:sz w:val="24"/>
            <w:szCs w:val="24"/>
            <w:lang w:val="en-GB"/>
          </w:rPr>
          <w:t xml:space="preserve">in 2000 ranged from </w:t>
        </w:r>
      </w:ins>
      <w:del w:id="20" w:author="Shammi Luhar" w:date="2021-01-07T17:58:00Z">
        <w:r w:rsidR="00CA78D1" w:rsidRPr="00D22F79" w:rsidDel="00F00AF7">
          <w:rPr>
            <w:rFonts w:ascii="Times New Roman" w:hAnsi="Times New Roman" w:cs="Times New Roman"/>
            <w:sz w:val="24"/>
            <w:szCs w:val="24"/>
            <w:lang w:val="en-GB"/>
          </w:rPr>
          <w:delText xml:space="preserve">in </w:delText>
        </w:r>
      </w:del>
      <w:ins w:id="21" w:author="Shammi Luhar" w:date="2021-01-07T17:58:00Z">
        <w:r w:rsidR="00F00AF7">
          <w:rPr>
            <w:rFonts w:ascii="Times New Roman" w:hAnsi="Times New Roman" w:cs="Times New Roman"/>
            <w:sz w:val="24"/>
            <w:szCs w:val="24"/>
            <w:lang w:val="en-GB"/>
          </w:rPr>
          <w:t>63.2 years in</w:t>
        </w:r>
        <w:r w:rsidR="00F00AF7" w:rsidRPr="00D22F79">
          <w:rPr>
            <w:rFonts w:ascii="Times New Roman" w:hAnsi="Times New Roman" w:cs="Times New Roman"/>
            <w:sz w:val="24"/>
            <w:szCs w:val="24"/>
            <w:lang w:val="en-GB"/>
          </w:rPr>
          <w:t xml:space="preserve"> </w:t>
        </w:r>
      </w:ins>
      <w:r w:rsidR="00CA78D1" w:rsidRPr="00D22F79">
        <w:rPr>
          <w:rFonts w:ascii="Times New Roman" w:hAnsi="Times New Roman" w:cs="Times New Roman"/>
          <w:sz w:val="24"/>
          <w:szCs w:val="24"/>
          <w:lang w:val="en-GB"/>
        </w:rPr>
        <w:t xml:space="preserve">Alagoas </w:t>
      </w:r>
      <w:del w:id="22" w:author="Shammi Luhar" w:date="2021-01-07T17:58:00Z">
        <w:r w:rsidR="00CA78D1" w:rsidRPr="00D22F79" w:rsidDel="00F00AF7">
          <w:rPr>
            <w:rFonts w:ascii="Times New Roman" w:hAnsi="Times New Roman" w:cs="Times New Roman"/>
            <w:sz w:val="24"/>
            <w:szCs w:val="24"/>
            <w:lang w:val="en-GB"/>
          </w:rPr>
          <w:delText>was 63</w:delText>
        </w:r>
        <w:r w:rsidR="0011650F" w:rsidRPr="00D22F79" w:rsidDel="00F00AF7">
          <w:rPr>
            <w:rFonts w:ascii="Times New Roman" w:hAnsi="Times New Roman" w:cs="Times New Roman"/>
            <w:b/>
            <w:sz w:val="24"/>
            <w:szCs w:val="24"/>
            <w:lang w:val="en-GB"/>
          </w:rPr>
          <w:delText>.</w:delText>
        </w:r>
        <w:r w:rsidR="00CA78D1" w:rsidRPr="00D22F79" w:rsidDel="00F00AF7">
          <w:rPr>
            <w:rFonts w:ascii="Times New Roman" w:hAnsi="Times New Roman" w:cs="Times New Roman"/>
            <w:sz w:val="24"/>
            <w:szCs w:val="24"/>
            <w:lang w:val="en-GB"/>
          </w:rPr>
          <w:delText>2 years in 2000</w:delText>
        </w:r>
        <w:r w:rsidR="002448E3" w:rsidRPr="00D22F79" w:rsidDel="00F00AF7">
          <w:rPr>
            <w:rFonts w:ascii="Times New Roman" w:hAnsi="Times New Roman" w:cs="Times New Roman"/>
            <w:sz w:val="24"/>
            <w:szCs w:val="24"/>
            <w:lang w:val="en-GB"/>
          </w:rPr>
          <w:delText xml:space="preserve"> it was </w:delText>
        </w:r>
      </w:del>
      <w:ins w:id="23" w:author="Shammi Luhar" w:date="2021-01-07T17:58:00Z">
        <w:r w:rsidR="00F00AF7">
          <w:rPr>
            <w:rFonts w:ascii="Times New Roman" w:hAnsi="Times New Roman" w:cs="Times New Roman"/>
            <w:sz w:val="24"/>
            <w:szCs w:val="24"/>
            <w:lang w:val="en-GB"/>
          </w:rPr>
          <w:t xml:space="preserve">to </w:t>
        </w:r>
      </w:ins>
      <w:r w:rsidR="002448E3" w:rsidRPr="00D22F79">
        <w:rPr>
          <w:rFonts w:ascii="Times New Roman" w:hAnsi="Times New Roman" w:cs="Times New Roman"/>
          <w:sz w:val="24"/>
          <w:szCs w:val="24"/>
          <w:lang w:val="en-GB"/>
        </w:rPr>
        <w:t>71</w:t>
      </w:r>
      <w:r w:rsidR="0011650F" w:rsidRPr="00D22F79">
        <w:rPr>
          <w:rFonts w:ascii="Times New Roman" w:hAnsi="Times New Roman" w:cs="Times New Roman"/>
          <w:b/>
          <w:sz w:val="24"/>
          <w:szCs w:val="24"/>
          <w:lang w:val="en-GB"/>
        </w:rPr>
        <w:t>.</w:t>
      </w:r>
      <w:r w:rsidR="002448E3" w:rsidRPr="00D22F79">
        <w:rPr>
          <w:rFonts w:ascii="Times New Roman" w:hAnsi="Times New Roman" w:cs="Times New Roman"/>
          <w:sz w:val="24"/>
          <w:szCs w:val="24"/>
          <w:lang w:val="en-GB"/>
        </w:rPr>
        <w:t>3 years</w:t>
      </w:r>
      <w:r w:rsidR="0001151B" w:rsidRPr="00D22F79">
        <w:rPr>
          <w:rFonts w:ascii="Times New Roman" w:hAnsi="Times New Roman" w:cs="Times New Roman"/>
          <w:sz w:val="24"/>
          <w:szCs w:val="24"/>
          <w:lang w:val="en-GB"/>
        </w:rPr>
        <w:t xml:space="preserve"> in</w:t>
      </w:r>
      <w:r w:rsidR="00CA78D1" w:rsidRPr="00D22F79">
        <w:rPr>
          <w:rFonts w:ascii="Times New Roman" w:hAnsi="Times New Roman" w:cs="Times New Roman"/>
          <w:sz w:val="24"/>
          <w:szCs w:val="24"/>
          <w:lang w:val="en-GB"/>
        </w:rPr>
        <w:t xml:space="preserve"> Santa Catarina</w:t>
      </w:r>
      <w:r w:rsidR="00B35B1D" w:rsidRPr="00D22F79">
        <w:rPr>
          <w:rFonts w:ascii="Times New Roman" w:hAnsi="Times New Roman" w:cs="Times New Roman"/>
          <w:sz w:val="24"/>
          <w:szCs w:val="24"/>
          <w:lang w:val="en-GB"/>
        </w:rPr>
        <w:t xml:space="preserve"> (</w:t>
      </w:r>
      <w:r w:rsidR="000370C2" w:rsidRPr="00D22F79">
        <w:rPr>
          <w:rFonts w:ascii="Times New Roman" w:hAnsi="Times New Roman" w:cs="Times New Roman"/>
          <w:sz w:val="24"/>
          <w:szCs w:val="24"/>
          <w:lang w:val="en-GB"/>
        </w:rPr>
        <w:t>Figure</w:t>
      </w:r>
      <w:r w:rsidR="00B35B1D" w:rsidRPr="00D22F79">
        <w:rPr>
          <w:rFonts w:ascii="Times New Roman" w:hAnsi="Times New Roman" w:cs="Times New Roman"/>
          <w:sz w:val="24"/>
          <w:szCs w:val="24"/>
          <w:lang w:val="en-GB"/>
        </w:rPr>
        <w:t xml:space="preserve"> S1 in the </w:t>
      </w:r>
      <w:r w:rsidR="00AC6EB6" w:rsidRPr="00D22F79">
        <w:rPr>
          <w:rFonts w:ascii="Times New Roman" w:hAnsi="Times New Roman" w:cs="Times New Roman"/>
          <w:sz w:val="24"/>
          <w:szCs w:val="24"/>
          <w:lang w:val="en-GB"/>
        </w:rPr>
        <w:t>A</w:t>
      </w:r>
      <w:r w:rsidR="00B35B1D" w:rsidRPr="00D22F79">
        <w:rPr>
          <w:rFonts w:ascii="Times New Roman" w:hAnsi="Times New Roman" w:cs="Times New Roman"/>
          <w:sz w:val="24"/>
          <w:szCs w:val="24"/>
          <w:lang w:val="en-GB"/>
        </w:rPr>
        <w:t>ppendix presents a map of Brazil and its states)</w:t>
      </w:r>
      <w:r w:rsidR="00CA78D1" w:rsidRPr="00D22F79">
        <w:rPr>
          <w:rFonts w:ascii="Times New Roman" w:hAnsi="Times New Roman" w:cs="Times New Roman"/>
          <w:sz w:val="24"/>
          <w:szCs w:val="24"/>
          <w:lang w:val="en-GB"/>
        </w:rPr>
        <w:t>.</w:t>
      </w:r>
      <w:r w:rsidR="00F34F77" w:rsidRPr="00D22F79">
        <w:rPr>
          <w:rFonts w:ascii="Times New Roman" w:hAnsi="Times New Roman" w:cs="Times New Roman"/>
          <w:sz w:val="24"/>
          <w:szCs w:val="24"/>
          <w:lang w:val="en-GB"/>
        </w:rPr>
        <w:t xml:space="preserve"> </w:t>
      </w:r>
      <w:ins w:id="24" w:author="Jose Manuel Aburto" w:date="2021-01-04T10:50:00Z">
        <w:r w:rsidR="00FB5108" w:rsidRPr="00D22F79">
          <w:rPr>
            <w:rFonts w:ascii="Times New Roman" w:hAnsi="Times New Roman" w:cs="Times New Roman"/>
            <w:sz w:val="24"/>
            <w:szCs w:val="24"/>
            <w:lang w:val="en-GB"/>
          </w:rPr>
          <w:t>In addition</w:t>
        </w:r>
      </w:ins>
      <w:ins w:id="25" w:author="Jose Manuel Aburto" w:date="2021-01-04T10:51:00Z">
        <w:r w:rsidR="0074295F" w:rsidRPr="00D22F79">
          <w:rPr>
            <w:rFonts w:ascii="Times New Roman" w:hAnsi="Times New Roman" w:cs="Times New Roman"/>
            <w:sz w:val="24"/>
            <w:szCs w:val="24"/>
            <w:lang w:val="en-GB"/>
          </w:rPr>
          <w:t>, females tend to have higher life expectancy than males in Brazil</w:t>
        </w:r>
      </w:ins>
      <w:ins w:id="26" w:author="Shammi Luhar" w:date="2021-01-07T17:58:00Z">
        <w:r w:rsidR="00F00AF7">
          <w:rPr>
            <w:rFonts w:ascii="Times New Roman" w:hAnsi="Times New Roman" w:cs="Times New Roman"/>
            <w:sz w:val="24"/>
            <w:szCs w:val="24"/>
            <w:lang w:val="en-GB"/>
          </w:rPr>
          <w:t xml:space="preserve"> (</w:t>
        </w:r>
      </w:ins>
      <w:ins w:id="27" w:author="Jose Manuel Aburto" w:date="2021-01-04T10:51:00Z">
        <w:del w:id="28" w:author="Shammi Luhar" w:date="2021-01-07T17:58:00Z">
          <w:r w:rsidR="0074295F" w:rsidRPr="00D22F79" w:rsidDel="00F00AF7">
            <w:rPr>
              <w:rFonts w:ascii="Times New Roman" w:hAnsi="Times New Roman" w:cs="Times New Roman"/>
              <w:sz w:val="24"/>
              <w:szCs w:val="24"/>
              <w:lang w:val="en-GB"/>
            </w:rPr>
            <w:delText xml:space="preserve">, </w:delText>
          </w:r>
        </w:del>
      </w:ins>
      <w:ins w:id="29" w:author="Jose Manuel Aburto" w:date="2021-01-04T10:57:00Z">
        <w:r w:rsidR="00AB5798" w:rsidRPr="00D22F79">
          <w:rPr>
            <w:rFonts w:ascii="Times New Roman" w:hAnsi="Times New Roman" w:cs="Times New Roman"/>
            <w:sz w:val="24"/>
            <w:szCs w:val="24"/>
            <w:lang w:val="en-GB"/>
          </w:rPr>
          <w:t xml:space="preserve">78.7 </w:t>
        </w:r>
        <w:r w:rsidR="008841B5" w:rsidRPr="00D22F79">
          <w:rPr>
            <w:rFonts w:ascii="Times New Roman" w:hAnsi="Times New Roman" w:cs="Times New Roman"/>
            <w:sz w:val="24"/>
            <w:szCs w:val="24"/>
            <w:lang w:val="en-GB"/>
          </w:rPr>
          <w:t xml:space="preserve">and </w:t>
        </w:r>
        <w:r w:rsidR="00BA0B55" w:rsidRPr="00D22F79">
          <w:rPr>
            <w:rFonts w:ascii="Times New Roman" w:hAnsi="Times New Roman" w:cs="Times New Roman"/>
            <w:sz w:val="24"/>
            <w:szCs w:val="24"/>
            <w:lang w:val="en-GB"/>
          </w:rPr>
          <w:t>71.6</w:t>
        </w:r>
      </w:ins>
      <w:ins w:id="30" w:author="Shammi Luhar" w:date="2021-01-07T17:59:00Z">
        <w:r w:rsidR="00F00AF7">
          <w:rPr>
            <w:rFonts w:ascii="Times New Roman" w:hAnsi="Times New Roman" w:cs="Times New Roman"/>
            <w:sz w:val="24"/>
            <w:szCs w:val="24"/>
            <w:lang w:val="en-GB"/>
          </w:rPr>
          <w:t>,</w:t>
        </w:r>
      </w:ins>
      <w:ins w:id="31" w:author="Jose Manuel Aburto" w:date="2021-01-04T10:57:00Z">
        <w:r w:rsidR="00BA0B55" w:rsidRPr="00D22F79">
          <w:rPr>
            <w:rFonts w:ascii="Times New Roman" w:hAnsi="Times New Roman" w:cs="Times New Roman"/>
            <w:sz w:val="24"/>
            <w:szCs w:val="24"/>
            <w:lang w:val="en-GB"/>
          </w:rPr>
          <w:t xml:space="preserve"> respectively in 2015</w:t>
        </w:r>
      </w:ins>
      <w:ins w:id="32" w:author="Shammi Luhar" w:date="2021-01-07T17:58:00Z">
        <w:r w:rsidR="00F00AF7">
          <w:rPr>
            <w:rFonts w:ascii="Times New Roman" w:hAnsi="Times New Roman" w:cs="Times New Roman"/>
            <w:sz w:val="24"/>
            <w:szCs w:val="24"/>
            <w:lang w:val="en-GB"/>
          </w:rPr>
          <w:t>)</w:t>
        </w:r>
      </w:ins>
      <w:ins w:id="33" w:author="Jose Manuel Aburto" w:date="2021-01-04T11:01:00Z">
        <w:del w:id="34" w:author="Shammi Luhar" w:date="2021-01-07T17:59:00Z">
          <w:r w:rsidR="006B54D5" w:rsidRPr="00D22F79" w:rsidDel="00F00AF7">
            <w:rPr>
              <w:rFonts w:ascii="Times New Roman" w:hAnsi="Times New Roman" w:cs="Times New Roman"/>
              <w:sz w:val="24"/>
              <w:szCs w:val="24"/>
              <w:lang w:val="en-GB"/>
            </w:rPr>
            <w:delText>,</w:delText>
          </w:r>
        </w:del>
        <w:r w:rsidR="006B54D5" w:rsidRPr="00D22F79">
          <w:rPr>
            <w:rFonts w:ascii="Times New Roman" w:hAnsi="Times New Roman" w:cs="Times New Roman"/>
            <w:sz w:val="24"/>
            <w:szCs w:val="24"/>
            <w:lang w:val="en-GB"/>
          </w:rPr>
          <w:t xml:space="preserve"> and homicide rates among males are </w:t>
        </w:r>
      </w:ins>
      <w:ins w:id="35" w:author="Shammi Luhar" w:date="2021-01-07T17:59:00Z">
        <w:r w:rsidR="00F00AF7">
          <w:rPr>
            <w:rFonts w:ascii="Times New Roman" w:hAnsi="Times New Roman" w:cs="Times New Roman"/>
            <w:sz w:val="24"/>
            <w:szCs w:val="24"/>
            <w:lang w:val="en-GB"/>
          </w:rPr>
          <w:t xml:space="preserve">approximately </w:t>
        </w:r>
      </w:ins>
      <w:ins w:id="36" w:author="Jose Manuel Aburto" w:date="2021-01-04T11:01:00Z">
        <w:r w:rsidR="006B54D5" w:rsidRPr="00D22F79">
          <w:rPr>
            <w:rFonts w:ascii="Times New Roman" w:hAnsi="Times New Roman" w:cs="Times New Roman"/>
            <w:sz w:val="24"/>
            <w:szCs w:val="24"/>
            <w:lang w:val="en-GB"/>
          </w:rPr>
          <w:t>ten times higher</w:t>
        </w:r>
      </w:ins>
      <w:ins w:id="37" w:author="Jose Manuel Aburto" w:date="2021-01-04T11:02:00Z">
        <w:r w:rsidR="006B54D5" w:rsidRPr="00D22F79">
          <w:rPr>
            <w:rFonts w:ascii="Times New Roman" w:hAnsi="Times New Roman" w:cs="Times New Roman"/>
            <w:sz w:val="24"/>
            <w:szCs w:val="24"/>
            <w:lang w:val="en-GB"/>
          </w:rPr>
          <w:t>.</w:t>
        </w:r>
      </w:ins>
      <w:r w:rsidR="00E56BA4">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face="superscript"&gt;11&lt;/style&gt;&lt;/DisplayText&gt;&lt;record&gt;&lt;rec-number&gt;21&lt;/rec-number&gt;&lt;foreign-keys&gt;&lt;key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56BA4">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11</w:t>
      </w:r>
      <w:r w:rsidR="00E56BA4">
        <w:rPr>
          <w:rFonts w:ascii="Times New Roman" w:hAnsi="Times New Roman" w:cs="Times New Roman"/>
          <w:sz w:val="24"/>
          <w:szCs w:val="24"/>
          <w:lang w:val="en-GB"/>
        </w:rPr>
        <w:fldChar w:fldCharType="end"/>
      </w:r>
      <w:ins w:id="38" w:author="Jose Manuel Aburto" w:date="2021-01-04T11:02:00Z">
        <w:r w:rsidR="006B54D5" w:rsidRPr="00D22F79">
          <w:rPr>
            <w:rFonts w:ascii="Times New Roman" w:hAnsi="Times New Roman" w:cs="Times New Roman"/>
            <w:sz w:val="24"/>
            <w:szCs w:val="24"/>
            <w:lang w:val="en-GB"/>
          </w:rPr>
          <w:t xml:space="preserve"> </w:t>
        </w:r>
      </w:ins>
      <w:del w:id="39" w:author="Shammi Luhar" w:date="2021-01-07T17:59:00Z">
        <w:r w:rsidR="00512C15" w:rsidRPr="00D22F79" w:rsidDel="00F00AF7">
          <w:rPr>
            <w:rFonts w:ascii="Times New Roman" w:hAnsi="Times New Roman" w:cs="Times New Roman"/>
            <w:sz w:val="24"/>
            <w:szCs w:val="24"/>
            <w:lang w:val="en-GB"/>
          </w:rPr>
          <w:delText>Moreover, g</w:delText>
        </w:r>
      </w:del>
      <w:ins w:id="40" w:author="Shammi Luhar" w:date="2021-01-07T17:59:00Z">
        <w:r w:rsidR="00F00AF7">
          <w:rPr>
            <w:rFonts w:ascii="Times New Roman" w:hAnsi="Times New Roman" w:cs="Times New Roman"/>
            <w:sz w:val="24"/>
            <w:szCs w:val="24"/>
            <w:lang w:val="en-GB"/>
          </w:rPr>
          <w:t>G</w:t>
        </w:r>
      </w:ins>
      <w:r w:rsidR="00512C15" w:rsidRPr="00D22F79">
        <w:rPr>
          <w:rFonts w:ascii="Times New Roman" w:hAnsi="Times New Roman" w:cs="Times New Roman"/>
          <w:sz w:val="24"/>
          <w:szCs w:val="24"/>
          <w:lang w:val="en-GB"/>
        </w:rPr>
        <w:t xml:space="preserve">ains in life </w:t>
      </w:r>
      <w:r w:rsidR="003C5A50" w:rsidRPr="00D22F79">
        <w:rPr>
          <w:rFonts w:ascii="Times New Roman" w:hAnsi="Times New Roman" w:cs="Times New Roman"/>
          <w:sz w:val="24"/>
          <w:szCs w:val="24"/>
          <w:lang w:val="en-GB"/>
        </w:rPr>
        <w:t>expectancy</w:t>
      </w:r>
      <w:r w:rsidR="00512C15" w:rsidRPr="00D22F79">
        <w:rPr>
          <w:rFonts w:ascii="Times New Roman" w:hAnsi="Times New Roman" w:cs="Times New Roman"/>
          <w:sz w:val="24"/>
          <w:szCs w:val="24"/>
          <w:lang w:val="en-GB"/>
        </w:rPr>
        <w:t xml:space="preserve"> have</w:t>
      </w:r>
      <w:ins w:id="41" w:author="Shammi Luhar" w:date="2021-01-07T17:59:00Z">
        <w:r w:rsidR="00F00AF7">
          <w:rPr>
            <w:rFonts w:ascii="Times New Roman" w:hAnsi="Times New Roman" w:cs="Times New Roman"/>
            <w:sz w:val="24"/>
            <w:szCs w:val="24"/>
            <w:lang w:val="en-GB"/>
          </w:rPr>
          <w:t xml:space="preserve"> also</w:t>
        </w:r>
      </w:ins>
      <w:r w:rsidR="00512C15" w:rsidRPr="00D22F79">
        <w:rPr>
          <w:rFonts w:ascii="Times New Roman" w:hAnsi="Times New Roman" w:cs="Times New Roman"/>
          <w:sz w:val="24"/>
          <w:szCs w:val="24"/>
          <w:lang w:val="en-GB"/>
        </w:rPr>
        <w:t xml:space="preserve"> varied considerably across </w:t>
      </w:r>
      <w:r w:rsidR="007F6C84" w:rsidRPr="00D22F79">
        <w:rPr>
          <w:rFonts w:ascii="Times New Roman" w:hAnsi="Times New Roman" w:cs="Times New Roman"/>
          <w:sz w:val="24"/>
          <w:szCs w:val="24"/>
          <w:lang w:val="en-GB"/>
        </w:rPr>
        <w:t>the country</w:t>
      </w:r>
      <w:r w:rsidR="006A3113" w:rsidRPr="00D22F79">
        <w:rPr>
          <w:rFonts w:ascii="Times New Roman" w:hAnsi="Times New Roman" w:cs="Times New Roman"/>
          <w:sz w:val="24"/>
          <w:szCs w:val="24"/>
          <w:lang w:val="en-GB"/>
        </w:rPr>
        <w:t xml:space="preserve">, driven </w:t>
      </w:r>
      <w:r w:rsidR="00E54640" w:rsidRPr="00D22F79">
        <w:rPr>
          <w:rFonts w:ascii="Times New Roman" w:hAnsi="Times New Roman" w:cs="Times New Roman"/>
          <w:sz w:val="24"/>
          <w:szCs w:val="24"/>
          <w:lang w:val="en-GB"/>
        </w:rPr>
        <w:t xml:space="preserve">in part </w:t>
      </w:r>
      <w:r w:rsidR="00F3414E" w:rsidRPr="00D22F79">
        <w:rPr>
          <w:rFonts w:ascii="Times New Roman" w:hAnsi="Times New Roman" w:cs="Times New Roman"/>
          <w:sz w:val="24"/>
          <w:szCs w:val="24"/>
          <w:lang w:val="en-GB"/>
        </w:rPr>
        <w:t xml:space="preserve">by differential gains </w:t>
      </w:r>
      <w:r w:rsidR="00A55CB2" w:rsidRPr="00D22F79">
        <w:rPr>
          <w:rFonts w:ascii="Times New Roman" w:hAnsi="Times New Roman" w:cs="Times New Roman"/>
          <w:sz w:val="24"/>
          <w:szCs w:val="24"/>
          <w:lang w:val="en-GB"/>
        </w:rPr>
        <w:t xml:space="preserve">in </w:t>
      </w:r>
      <w:r w:rsidR="00402C9B" w:rsidRPr="00D22F79">
        <w:rPr>
          <w:rFonts w:ascii="Times New Roman" w:hAnsi="Times New Roman" w:cs="Times New Roman"/>
          <w:sz w:val="24"/>
          <w:szCs w:val="24"/>
          <w:lang w:val="en-GB"/>
        </w:rPr>
        <w:t xml:space="preserve">average </w:t>
      </w:r>
      <w:r w:rsidR="00A55CB2" w:rsidRPr="00D22F79">
        <w:rPr>
          <w:rFonts w:ascii="Times New Roman" w:hAnsi="Times New Roman" w:cs="Times New Roman"/>
          <w:sz w:val="24"/>
          <w:szCs w:val="24"/>
          <w:lang w:val="en-GB"/>
        </w:rPr>
        <w:t>lifespan</w:t>
      </w:r>
      <w:r w:rsidR="00E12301" w:rsidRPr="00D22F79">
        <w:rPr>
          <w:rFonts w:ascii="Times New Roman" w:hAnsi="Times New Roman" w:cs="Times New Roman"/>
          <w:sz w:val="24"/>
          <w:szCs w:val="24"/>
          <w:lang w:val="en-GB"/>
        </w:rPr>
        <w:t xml:space="preserve"> </w:t>
      </w:r>
      <w:r w:rsidR="00D00C7C" w:rsidRPr="00D22F79">
        <w:rPr>
          <w:rFonts w:ascii="Times New Roman" w:hAnsi="Times New Roman" w:cs="Times New Roman"/>
          <w:sz w:val="24"/>
          <w:szCs w:val="24"/>
          <w:lang w:val="en-GB"/>
        </w:rPr>
        <w:t>attributable</w:t>
      </w:r>
      <w:r w:rsidR="00E12301" w:rsidRPr="00D22F79">
        <w:rPr>
          <w:rFonts w:ascii="Times New Roman" w:hAnsi="Times New Roman" w:cs="Times New Roman"/>
          <w:sz w:val="24"/>
          <w:szCs w:val="24"/>
          <w:lang w:val="en-GB"/>
        </w:rPr>
        <w:t xml:space="preserve"> to amenable mortality</w:t>
      </w:r>
      <w:r w:rsidR="006A3113" w:rsidRPr="00D22F79">
        <w:rPr>
          <w:rFonts w:ascii="Times New Roman" w:hAnsi="Times New Roman" w:cs="Times New Roman"/>
          <w:sz w:val="24"/>
          <w:szCs w:val="24"/>
          <w:lang w:val="en-GB"/>
        </w:rPr>
        <w:t xml:space="preserve">; </w:t>
      </w:r>
      <w:r w:rsidR="003C5A50" w:rsidRPr="00D22F79">
        <w:rPr>
          <w:rFonts w:ascii="Times New Roman" w:hAnsi="Times New Roman" w:cs="Times New Roman"/>
          <w:sz w:val="24"/>
          <w:szCs w:val="24"/>
          <w:lang w:val="en-GB"/>
        </w:rPr>
        <w:t>improvemen</w:t>
      </w:r>
      <w:r w:rsidR="006A3113" w:rsidRPr="00D22F79">
        <w:rPr>
          <w:rFonts w:ascii="Times New Roman" w:hAnsi="Times New Roman" w:cs="Times New Roman"/>
          <w:sz w:val="24"/>
          <w:szCs w:val="24"/>
          <w:lang w:val="en-GB"/>
        </w:rPr>
        <w:t>ts have ranged between</w:t>
      </w:r>
      <w:r w:rsidR="00D00C7C" w:rsidRPr="00D22F79">
        <w:rPr>
          <w:rFonts w:ascii="Times New Roman" w:hAnsi="Times New Roman" w:cs="Times New Roman"/>
          <w:sz w:val="24"/>
          <w:szCs w:val="24"/>
          <w:lang w:val="en-GB"/>
        </w:rPr>
        <w:t xml:space="preserve"> </w:t>
      </w:r>
      <w:r w:rsidR="00B21D84" w:rsidRPr="00D22F79">
        <w:rPr>
          <w:rFonts w:ascii="Times New Roman" w:hAnsi="Times New Roman" w:cs="Times New Roman"/>
          <w:sz w:val="24"/>
          <w:szCs w:val="24"/>
          <w:lang w:val="en-GB"/>
        </w:rPr>
        <w:t>0</w:t>
      </w:r>
      <w:r w:rsidR="0011650F" w:rsidRPr="00D22F79">
        <w:rPr>
          <w:rFonts w:ascii="Times New Roman" w:hAnsi="Times New Roman" w:cs="Times New Roman"/>
          <w:b/>
          <w:sz w:val="24"/>
          <w:szCs w:val="24"/>
          <w:lang w:val="en-GB"/>
        </w:rPr>
        <w:t>.</w:t>
      </w:r>
      <w:r w:rsidR="00B21D84" w:rsidRPr="00D22F79">
        <w:rPr>
          <w:rFonts w:ascii="Times New Roman" w:hAnsi="Times New Roman" w:cs="Times New Roman"/>
          <w:sz w:val="24"/>
          <w:szCs w:val="24"/>
          <w:lang w:val="en-GB"/>
        </w:rPr>
        <w:t xml:space="preserve">6 and </w:t>
      </w:r>
      <w:r w:rsidR="007F6C84" w:rsidRPr="00D22F79">
        <w:rPr>
          <w:rFonts w:ascii="Times New Roman" w:hAnsi="Times New Roman" w:cs="Times New Roman"/>
          <w:sz w:val="24"/>
          <w:szCs w:val="24"/>
          <w:lang w:val="en-GB"/>
        </w:rPr>
        <w:t>4</w:t>
      </w:r>
      <w:r w:rsidR="0011650F" w:rsidRPr="00D22F79">
        <w:rPr>
          <w:rFonts w:ascii="Times New Roman" w:hAnsi="Times New Roman" w:cs="Times New Roman"/>
          <w:b/>
          <w:sz w:val="24"/>
          <w:szCs w:val="24"/>
          <w:lang w:val="en-GB"/>
        </w:rPr>
        <w:t>.</w:t>
      </w:r>
      <w:r w:rsidR="007F6C84" w:rsidRPr="00D22F79">
        <w:rPr>
          <w:rFonts w:ascii="Times New Roman" w:hAnsi="Times New Roman" w:cs="Times New Roman"/>
          <w:sz w:val="24"/>
          <w:szCs w:val="24"/>
          <w:lang w:val="en-GB"/>
        </w:rPr>
        <w:t xml:space="preserve">1 years between Brazil’s </w:t>
      </w:r>
      <w:r w:rsidR="00BE6DFD" w:rsidRPr="00D22F79">
        <w:rPr>
          <w:rFonts w:ascii="Times New Roman" w:hAnsi="Times New Roman" w:cs="Times New Roman"/>
          <w:sz w:val="24"/>
          <w:szCs w:val="24"/>
          <w:lang w:val="en-GB"/>
        </w:rPr>
        <w:t>Southeast and Northeast regions, respectively, between 2000 and 2010.</w:t>
      </w:r>
      <w:r w:rsidR="00F34F77"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face="superscript"&gt;12&lt;/style&gt;&lt;/DisplayText&gt;&lt;record&gt;&lt;rec-number&gt;52&lt;/rec-number&gt;&lt;foreign-keys&gt;&lt;key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12</w:t>
      </w:r>
      <w:r w:rsidR="00F34F77" w:rsidRPr="00E65132">
        <w:rPr>
          <w:rFonts w:ascii="Times New Roman" w:hAnsi="Times New Roman" w:cs="Times New Roman"/>
          <w:sz w:val="24"/>
          <w:szCs w:val="24"/>
          <w:lang w:val="en-GB"/>
        </w:rPr>
        <w:fldChar w:fldCharType="end"/>
      </w:r>
      <w:r w:rsidR="00BE6DFD" w:rsidRPr="003D495E">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The</w:t>
      </w:r>
      <w:r w:rsidR="004201C7" w:rsidRPr="00E65132">
        <w:rPr>
          <w:rFonts w:ascii="Times New Roman" w:hAnsi="Times New Roman" w:cs="Times New Roman"/>
          <w:sz w:val="24"/>
          <w:szCs w:val="24"/>
          <w:lang w:val="en-GB"/>
        </w:rPr>
        <w:t xml:space="preserve"> high</w:t>
      </w:r>
      <w:r w:rsidR="007620AC" w:rsidRPr="00E65132">
        <w:rPr>
          <w:rFonts w:ascii="Times New Roman" w:hAnsi="Times New Roman" w:cs="Times New Roman"/>
          <w:sz w:val="24"/>
          <w:szCs w:val="24"/>
          <w:lang w:val="en-GB"/>
        </w:rPr>
        <w:t xml:space="preserve"> mortality risk from homicides </w:t>
      </w:r>
      <w:r w:rsidR="004B3EE0" w:rsidRPr="00E65132">
        <w:rPr>
          <w:rFonts w:ascii="Times New Roman" w:hAnsi="Times New Roman" w:cs="Times New Roman"/>
          <w:sz w:val="24"/>
          <w:szCs w:val="24"/>
          <w:lang w:val="en-GB"/>
        </w:rPr>
        <w:t xml:space="preserve">has the potential to reverse </w:t>
      </w:r>
      <w:r w:rsidR="00D61619" w:rsidRPr="00E65132">
        <w:rPr>
          <w:rFonts w:ascii="Times New Roman" w:hAnsi="Times New Roman" w:cs="Times New Roman"/>
          <w:sz w:val="24"/>
          <w:szCs w:val="24"/>
          <w:lang w:val="en-GB"/>
        </w:rPr>
        <w:t>gains</w:t>
      </w:r>
      <w:r w:rsidR="004B3EE0" w:rsidRPr="00E65132">
        <w:rPr>
          <w:rFonts w:ascii="Times New Roman" w:hAnsi="Times New Roman" w:cs="Times New Roman"/>
          <w:sz w:val="24"/>
          <w:szCs w:val="24"/>
          <w:lang w:val="en-GB"/>
        </w:rPr>
        <w:t xml:space="preserve"> in life expectancy</w:t>
      </w:r>
      <w:r w:rsidR="00330E2A" w:rsidRPr="00E65132">
        <w:rPr>
          <w:rFonts w:ascii="Times New Roman" w:hAnsi="Times New Roman" w:cs="Times New Roman"/>
          <w:sz w:val="24"/>
          <w:szCs w:val="24"/>
          <w:lang w:val="en-GB"/>
        </w:rPr>
        <w:t xml:space="preserve">, as has been </w:t>
      </w:r>
      <w:r w:rsidR="0001151B" w:rsidRPr="00E65132">
        <w:rPr>
          <w:rFonts w:ascii="Times New Roman" w:hAnsi="Times New Roman" w:cs="Times New Roman"/>
          <w:sz w:val="24"/>
          <w:szCs w:val="24"/>
          <w:lang w:val="en-GB"/>
        </w:rPr>
        <w:t>reported</w:t>
      </w:r>
      <w:r w:rsidR="00330E2A" w:rsidRPr="00E65132">
        <w:rPr>
          <w:rFonts w:ascii="Times New Roman" w:hAnsi="Times New Roman" w:cs="Times New Roman"/>
          <w:sz w:val="24"/>
          <w:szCs w:val="24"/>
          <w:lang w:val="en-GB"/>
        </w:rPr>
        <w:t xml:space="preserve"> in</w:t>
      </w:r>
      <w:ins w:id="42" w:author="Jose Manuel Aburto" w:date="2021-01-04T16:12:00Z">
        <w:r w:rsidR="008844E5" w:rsidRPr="00E65132">
          <w:rPr>
            <w:rFonts w:ascii="Times New Roman" w:hAnsi="Times New Roman" w:cs="Times New Roman"/>
            <w:sz w:val="24"/>
            <w:szCs w:val="24"/>
            <w:lang w:val="en-GB"/>
          </w:rPr>
          <w:t xml:space="preserve"> Brazil</w:t>
        </w:r>
      </w:ins>
      <w:r w:rsidR="00EA7559"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&lt;EndNote&gt;&lt;Cite&gt;&lt;Author&gt;Iwakami Beltrão&lt;/Author&gt;&lt;Year&gt;2011&lt;/Year&gt;&lt;RecNum&gt;88&lt;/RecNum&gt;&lt;DisplayText&gt;&lt;style face="superscript"&gt;13&lt;/style&gt;&lt;/DisplayText&gt;&lt;record&gt;&lt;rec-number&gt;88&lt;/rec-number&gt;&lt;foreign-keys&gt;&lt;key app="EN" db-id="p0ppx9stl0pvtme5p2hpxwec0d2vwwp9pepz" timestamp="1609776475"&gt;88&lt;/key&gt;&lt;/foreign-keys&gt;&lt;ref-type name="Journal Article"&gt;17&lt;/ref-type&gt;&lt;contributors&gt;&lt;authors&gt;&lt;author&gt;Iwakami Beltrão, Kaizô&lt;/author&gt;&lt;author&gt;Dellasoppa, Emilio E&lt;/author&gt;&lt;/authors&gt;&lt;/contributors&gt;&lt;titles&gt;&lt;title&gt;El designio de los hombres. Años de vida perdidos en Brasil y en sus grandes regiones, 1980 a 2005&lt;/title&gt;&lt;secondary-title&gt;Estudios demográficos y urbanos&lt;/secondary-title&gt;&lt;/titles&gt;&lt;periodical&gt;&lt;full-title&gt;Estudios demográficos y urbanos&lt;/full-title&gt;&lt;/periodical&gt;&lt;pages&gt;299-343&lt;/pages&gt;&lt;volume&gt;26&lt;/volume&gt;&lt;number&gt;2&lt;/number&gt;&lt;dates&gt;&lt;year&gt;2011&lt;/year&gt;&lt;/dates&gt;&lt;isbn&gt;0186-7210&lt;/isbn&gt;&lt;urls&gt;&lt;/urls&gt;&lt;/record&gt;&lt;/Cite&gt;&lt;/EndNote&gt;</w:instrText>
      </w:r>
      <w:r w:rsidR="00EA7559"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13</w:t>
      </w:r>
      <w:r w:rsidR="00EA7559" w:rsidRPr="00E65132">
        <w:rPr>
          <w:rFonts w:ascii="Times New Roman" w:hAnsi="Times New Roman" w:cs="Times New Roman"/>
          <w:sz w:val="24"/>
          <w:szCs w:val="24"/>
          <w:lang w:val="en-GB"/>
        </w:rPr>
        <w:fldChar w:fldCharType="end"/>
      </w:r>
      <w:ins w:id="43" w:author="Jose Manuel Aburto" w:date="2021-01-04T16:12:00Z">
        <w:r w:rsidR="008844E5" w:rsidRPr="003D495E">
          <w:rPr>
            <w:rFonts w:ascii="Times New Roman" w:hAnsi="Times New Roman" w:cs="Times New Roman"/>
            <w:sz w:val="24"/>
            <w:szCs w:val="24"/>
            <w:lang w:val="en-GB"/>
          </w:rPr>
          <w:t xml:space="preserve"> and</w:t>
        </w:r>
      </w:ins>
      <w:r w:rsidR="00330E2A" w:rsidRPr="00E65132">
        <w:rPr>
          <w:rFonts w:ascii="Times New Roman" w:hAnsi="Times New Roman" w:cs="Times New Roman"/>
          <w:sz w:val="24"/>
          <w:szCs w:val="24"/>
          <w:lang w:val="en-GB"/>
        </w:rPr>
        <w:t xml:space="preserve"> </w:t>
      </w:r>
      <w:r w:rsidR="00AF43CB" w:rsidRPr="00E65132">
        <w:rPr>
          <w:rFonts w:ascii="Times New Roman" w:hAnsi="Times New Roman" w:cs="Times New Roman"/>
          <w:sz w:val="24"/>
          <w:szCs w:val="24"/>
          <w:lang w:val="en-GB"/>
        </w:rPr>
        <w:t>other Latin American countries</w:t>
      </w:r>
      <w:r w:rsidR="002C61FE" w:rsidRPr="00E65132">
        <w:rPr>
          <w:rFonts w:ascii="Times New Roman" w:hAnsi="Times New Roman" w:cs="Times New Roman"/>
          <w:sz w:val="24"/>
          <w:szCs w:val="24"/>
          <w:lang w:val="en-GB"/>
        </w:rPr>
        <w:t>.</w:t>
      </w:r>
      <w:r w:rsidR="000009D7" w:rsidRPr="00E65132">
        <w:rPr>
          <w:rFonts w:ascii="Times New Roman" w:hAnsi="Times New Roman" w:cs="Times New Roman"/>
          <w:sz w:val="24"/>
          <w:szCs w:val="24"/>
          <w:lang w:val="en-GB"/>
        </w:rPr>
        <w:fldChar w:fldCharType="begin"/>
      </w:r>
      <w:r w:rsidR="000009D7" w:rsidRPr="00D22F79">
        <w:rPr>
          <w:rFonts w:ascii="Times New Roman" w:hAnsi="Times New Roman" w:cs="Times New Roman"/>
          <w:sz w:val="24"/>
          <w:szCs w:val="24"/>
          <w:lang w:val="en-GB"/>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0009D7" w:rsidRPr="00E65132">
        <w:rPr>
          <w:rFonts w:ascii="Times New Roman" w:hAnsi="Times New Roman" w:cs="Times New Roman"/>
          <w:sz w:val="24"/>
          <w:szCs w:val="24"/>
          <w:lang w:val="en-GB"/>
        </w:rPr>
        <w:fldChar w:fldCharType="separate"/>
      </w:r>
      <w:r w:rsidR="000009D7" w:rsidRPr="007F30F3">
        <w:rPr>
          <w:rFonts w:ascii="Times New Roman" w:hAnsi="Times New Roman" w:cs="Times New Roman"/>
          <w:sz w:val="24"/>
          <w:szCs w:val="24"/>
          <w:vertAlign w:val="superscript"/>
          <w:lang w:val="en-GB"/>
        </w:rPr>
        <w:t>1</w:t>
      </w:r>
      <w:r w:rsidR="000009D7" w:rsidRPr="00E65132">
        <w:rPr>
          <w:rFonts w:ascii="Times New Roman" w:hAnsi="Times New Roman" w:cs="Times New Roman"/>
          <w:sz w:val="24"/>
          <w:szCs w:val="24"/>
          <w:lang w:val="en-GB"/>
        </w:rPr>
        <w:fldChar w:fldCharType="end"/>
      </w:r>
      <w:r w:rsidR="002C61FE" w:rsidRPr="003D495E">
        <w:rPr>
          <w:rFonts w:ascii="Times New Roman" w:hAnsi="Times New Roman" w:cs="Times New Roman"/>
          <w:sz w:val="24"/>
          <w:szCs w:val="24"/>
          <w:lang w:val="en-GB"/>
        </w:rPr>
        <w:t xml:space="preserve"> </w:t>
      </w:r>
      <w:r w:rsidR="00D76DAE" w:rsidRPr="00E65132">
        <w:rPr>
          <w:rFonts w:ascii="Times New Roman" w:hAnsi="Times New Roman" w:cs="Times New Roman"/>
          <w:sz w:val="24"/>
          <w:szCs w:val="24"/>
          <w:lang w:val="en-GB"/>
        </w:rPr>
        <w:t>Despite this</w:t>
      </w:r>
      <w:r w:rsidR="00F16E50" w:rsidRPr="00E65132">
        <w:rPr>
          <w:rFonts w:ascii="Times New Roman" w:hAnsi="Times New Roman" w:cs="Times New Roman"/>
          <w:sz w:val="24"/>
          <w:szCs w:val="24"/>
          <w:lang w:val="en-GB"/>
        </w:rPr>
        <w:t xml:space="preserve">, the effect of homicides </w:t>
      </w:r>
      <w:r w:rsidR="00C17BB9" w:rsidRPr="00E65132">
        <w:rPr>
          <w:rFonts w:ascii="Times New Roman" w:hAnsi="Times New Roman" w:cs="Times New Roman"/>
          <w:sz w:val="24"/>
          <w:szCs w:val="24"/>
          <w:lang w:val="en-GB"/>
        </w:rPr>
        <w:t xml:space="preserve">on </w:t>
      </w:r>
      <w:r w:rsidR="007C432A" w:rsidRPr="00E65132">
        <w:rPr>
          <w:rFonts w:ascii="Times New Roman" w:hAnsi="Times New Roman" w:cs="Times New Roman"/>
          <w:sz w:val="24"/>
          <w:szCs w:val="24"/>
          <w:lang w:val="en-GB"/>
        </w:rPr>
        <w:t xml:space="preserve">changes to life expectancy </w:t>
      </w:r>
      <w:r w:rsidR="002B01C8" w:rsidRPr="00E65132">
        <w:rPr>
          <w:rFonts w:ascii="Times New Roman" w:hAnsi="Times New Roman" w:cs="Times New Roman"/>
          <w:sz w:val="24"/>
          <w:szCs w:val="24"/>
          <w:lang w:val="en-GB"/>
        </w:rPr>
        <w:t>has not been explored in the Brazilian context</w:t>
      </w:r>
      <w:ins w:id="44" w:author="Jose Manuel Aburto" w:date="2021-01-04T16:09:00Z">
        <w:r w:rsidR="002D3340" w:rsidRPr="00D22F79">
          <w:rPr>
            <w:rFonts w:ascii="Times New Roman" w:hAnsi="Times New Roman" w:cs="Times New Roman"/>
            <w:sz w:val="24"/>
            <w:szCs w:val="24"/>
            <w:lang w:val="en-GB"/>
          </w:rPr>
          <w:t xml:space="preserve"> at the state level in recent periods of time</w:t>
        </w:r>
      </w:ins>
      <w:r w:rsidR="00B36E3F" w:rsidRPr="00D22F79">
        <w:rPr>
          <w:rFonts w:ascii="Times New Roman" w:hAnsi="Times New Roman" w:cs="Times New Roman"/>
          <w:sz w:val="24"/>
          <w:szCs w:val="24"/>
          <w:lang w:val="en-GB"/>
        </w:rPr>
        <w:t>,</w:t>
      </w:r>
      <w:ins w:id="45" w:author="Shammi Luhar" w:date="2021-01-07T18:00:00Z">
        <w:r w:rsidR="00F00AF7">
          <w:rPr>
            <w:rFonts w:ascii="Times New Roman" w:hAnsi="Times New Roman" w:cs="Times New Roman"/>
            <w:sz w:val="24"/>
            <w:szCs w:val="24"/>
            <w:lang w:val="en-GB"/>
          </w:rPr>
          <w:t xml:space="preserve"> despite it being</w:t>
        </w:r>
      </w:ins>
      <w:r w:rsidR="00B36E3F" w:rsidRPr="00D22F79">
        <w:rPr>
          <w:rFonts w:ascii="Times New Roman" w:hAnsi="Times New Roman" w:cs="Times New Roman"/>
          <w:sz w:val="24"/>
          <w:szCs w:val="24"/>
          <w:lang w:val="en-GB"/>
        </w:rPr>
        <w:t xml:space="preserve"> a country</w:t>
      </w:r>
      <w:r w:rsidR="00AF43CB" w:rsidRPr="00D22F79">
        <w:rPr>
          <w:rFonts w:ascii="Times New Roman" w:hAnsi="Times New Roman" w:cs="Times New Roman"/>
          <w:sz w:val="24"/>
          <w:szCs w:val="24"/>
          <w:lang w:val="en-GB"/>
        </w:rPr>
        <w:t xml:space="preserve"> with over 60 thousand murders report</w:t>
      </w:r>
      <w:ins w:id="46" w:author="Jose Manuel Aburto" w:date="2021-01-07T13:11:00Z">
        <w:r w:rsidR="00CF04FE">
          <w:rPr>
            <w:rFonts w:ascii="Times New Roman" w:hAnsi="Times New Roman" w:cs="Times New Roman"/>
            <w:sz w:val="24"/>
            <w:szCs w:val="24"/>
            <w:lang w:val="en-GB"/>
          </w:rPr>
          <w:t>ed</w:t>
        </w:r>
      </w:ins>
      <w:del w:id="47" w:author="Jose Manuel Aburto" w:date="2021-01-07T13:11:00Z">
        <w:r w:rsidR="00AF43CB" w:rsidRPr="00D22F79" w:rsidDel="00CF04FE">
          <w:rPr>
            <w:rFonts w:ascii="Times New Roman" w:hAnsi="Times New Roman" w:cs="Times New Roman"/>
            <w:sz w:val="24"/>
            <w:szCs w:val="24"/>
            <w:lang w:val="en-GB"/>
          </w:rPr>
          <w:delText>s</w:delText>
        </w:r>
      </w:del>
      <w:r w:rsidR="00AF43CB" w:rsidRPr="00D22F79">
        <w:rPr>
          <w:rFonts w:ascii="Times New Roman" w:hAnsi="Times New Roman" w:cs="Times New Roman"/>
          <w:sz w:val="24"/>
          <w:szCs w:val="24"/>
          <w:lang w:val="en-GB"/>
        </w:rPr>
        <w:t xml:space="preserve"> in 2018</w:t>
      </w:r>
      <w:r w:rsidR="00CE38F2" w:rsidRPr="00D22F79">
        <w:rPr>
          <w:rFonts w:ascii="Times New Roman" w:hAnsi="Times New Roman" w:cs="Times New Roman"/>
          <w:sz w:val="24"/>
          <w:szCs w:val="24"/>
          <w:lang w:val="en-GB"/>
        </w:rPr>
        <w:t>.</w:t>
      </w:r>
      <w:r w:rsidR="00F34F77"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14</w:t>
      </w:r>
      <w:r w:rsidR="00F34F77" w:rsidRPr="00E65132">
        <w:rPr>
          <w:rFonts w:ascii="Times New Roman" w:hAnsi="Times New Roman" w:cs="Times New Roman"/>
          <w:sz w:val="24"/>
          <w:szCs w:val="24"/>
          <w:lang w:val="en-GB"/>
        </w:rPr>
        <w:fldChar w:fldCharType="end"/>
      </w:r>
      <w:r w:rsidR="00CE38F2" w:rsidRPr="003D495E">
        <w:rPr>
          <w:rFonts w:ascii="Times New Roman" w:hAnsi="Times New Roman" w:cs="Times New Roman"/>
          <w:sz w:val="24"/>
          <w:szCs w:val="24"/>
          <w:lang w:val="en-GB"/>
        </w:rPr>
        <w:t xml:space="preserve"> </w:t>
      </w:r>
      <w:r w:rsidR="00E90979" w:rsidRPr="00E65132">
        <w:rPr>
          <w:rFonts w:ascii="Times New Roman" w:hAnsi="Times New Roman" w:cs="Times New Roman"/>
          <w:sz w:val="24"/>
          <w:szCs w:val="24"/>
          <w:lang w:val="en-GB"/>
        </w:rPr>
        <w:t>A</w:t>
      </w:r>
      <w:r w:rsidR="00B35B1D" w:rsidRPr="00E65132">
        <w:rPr>
          <w:rFonts w:ascii="Times New Roman" w:hAnsi="Times New Roman" w:cs="Times New Roman"/>
          <w:sz w:val="24"/>
          <w:szCs w:val="24"/>
          <w:lang w:val="en-GB"/>
        </w:rPr>
        <w:t>n</w:t>
      </w:r>
      <w:r w:rsidR="00E90979" w:rsidRPr="00E65132">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explanation</w:t>
      </w:r>
      <w:r w:rsidR="00E90979" w:rsidRPr="00E65132">
        <w:rPr>
          <w:rFonts w:ascii="Times New Roman" w:hAnsi="Times New Roman" w:cs="Times New Roman"/>
          <w:sz w:val="24"/>
          <w:szCs w:val="24"/>
          <w:lang w:val="en-GB"/>
        </w:rPr>
        <w:t xml:space="preserve"> for </w:t>
      </w:r>
      <w:r w:rsidR="00F35CE1" w:rsidRPr="00E65132">
        <w:rPr>
          <w:rFonts w:ascii="Times New Roman" w:hAnsi="Times New Roman" w:cs="Times New Roman"/>
          <w:sz w:val="24"/>
          <w:szCs w:val="24"/>
          <w:lang w:val="en-GB"/>
        </w:rPr>
        <w:t xml:space="preserve">the lack of studies </w:t>
      </w:r>
      <w:r w:rsidR="00D824EC" w:rsidRPr="00E65132">
        <w:rPr>
          <w:rFonts w:ascii="Times New Roman" w:hAnsi="Times New Roman" w:cs="Times New Roman"/>
          <w:sz w:val="24"/>
          <w:szCs w:val="24"/>
          <w:lang w:val="en-GB"/>
        </w:rPr>
        <w:t xml:space="preserve">investigating </w:t>
      </w:r>
      <w:r w:rsidR="00E44F7E" w:rsidRPr="00E65132">
        <w:rPr>
          <w:rFonts w:ascii="Times New Roman" w:hAnsi="Times New Roman" w:cs="Times New Roman"/>
          <w:sz w:val="24"/>
          <w:szCs w:val="24"/>
          <w:lang w:val="en-GB"/>
        </w:rPr>
        <w:t xml:space="preserve">this could be </w:t>
      </w:r>
      <w:r w:rsidR="00775CBE" w:rsidRPr="00D22F79">
        <w:rPr>
          <w:rFonts w:ascii="Times New Roman" w:hAnsi="Times New Roman" w:cs="Times New Roman"/>
          <w:sz w:val="24"/>
          <w:szCs w:val="24"/>
          <w:lang w:val="en-GB"/>
        </w:rPr>
        <w:t xml:space="preserve">that </w:t>
      </w:r>
      <w:r w:rsidR="00C471FB" w:rsidRPr="00D22F79">
        <w:rPr>
          <w:rFonts w:ascii="Times New Roman" w:hAnsi="Times New Roman" w:cs="Times New Roman"/>
          <w:sz w:val="24"/>
          <w:szCs w:val="24"/>
          <w:lang w:val="en-GB"/>
        </w:rPr>
        <w:t xml:space="preserve">national statistics </w:t>
      </w:r>
      <w:r w:rsidR="004D44CF" w:rsidRPr="00D22F79">
        <w:rPr>
          <w:rFonts w:ascii="Times New Roman" w:hAnsi="Times New Roman" w:cs="Times New Roman"/>
          <w:sz w:val="24"/>
          <w:szCs w:val="24"/>
          <w:lang w:val="en-GB"/>
        </w:rPr>
        <w:t xml:space="preserve">do not </w:t>
      </w:r>
      <w:r w:rsidR="002E01B9" w:rsidRPr="00D22F79">
        <w:rPr>
          <w:rFonts w:ascii="Times New Roman" w:hAnsi="Times New Roman" w:cs="Times New Roman"/>
          <w:sz w:val="24"/>
          <w:szCs w:val="24"/>
          <w:lang w:val="en-GB"/>
        </w:rPr>
        <w:t>report</w:t>
      </w:r>
      <w:r w:rsidR="004D44CF" w:rsidRPr="00D22F79">
        <w:rPr>
          <w:rFonts w:ascii="Times New Roman" w:hAnsi="Times New Roman" w:cs="Times New Roman"/>
          <w:sz w:val="24"/>
          <w:szCs w:val="24"/>
          <w:lang w:val="en-GB"/>
        </w:rPr>
        <w:t xml:space="preserve"> notable changes in </w:t>
      </w:r>
      <w:r w:rsidR="004868DD" w:rsidRPr="00D22F79">
        <w:rPr>
          <w:rFonts w:ascii="Times New Roman" w:hAnsi="Times New Roman" w:cs="Times New Roman"/>
          <w:sz w:val="24"/>
          <w:szCs w:val="24"/>
          <w:lang w:val="en-GB"/>
        </w:rPr>
        <w:t>homicide rates in th</w:t>
      </w:r>
      <w:r w:rsidR="00032EED" w:rsidRPr="00D22F79">
        <w:rPr>
          <w:rFonts w:ascii="Times New Roman" w:hAnsi="Times New Roman" w:cs="Times New Roman"/>
          <w:sz w:val="24"/>
          <w:szCs w:val="24"/>
          <w:lang w:val="en-GB"/>
        </w:rPr>
        <w:t>e</w:t>
      </w:r>
      <w:r w:rsidR="004868DD" w:rsidRPr="00D22F79">
        <w:rPr>
          <w:rFonts w:ascii="Times New Roman" w:hAnsi="Times New Roman" w:cs="Times New Roman"/>
          <w:sz w:val="24"/>
          <w:szCs w:val="24"/>
          <w:lang w:val="en-GB"/>
        </w:rPr>
        <w:t xml:space="preserve"> past decade</w:t>
      </w:r>
      <w:r w:rsidR="00032EED" w:rsidRPr="00D22F79">
        <w:rPr>
          <w:rFonts w:ascii="Times New Roman" w:hAnsi="Times New Roman" w:cs="Times New Roman"/>
          <w:sz w:val="24"/>
          <w:szCs w:val="24"/>
          <w:lang w:val="en-GB"/>
        </w:rPr>
        <w:t>,</w:t>
      </w:r>
      <w:r w:rsidR="0047314D" w:rsidRPr="00D22F79">
        <w:rPr>
          <w:rFonts w:ascii="Times New Roman" w:hAnsi="Times New Roman" w:cs="Times New Roman"/>
          <w:sz w:val="24"/>
          <w:szCs w:val="24"/>
          <w:lang w:val="en-GB"/>
        </w:rPr>
        <w:t xml:space="preserve"> however this could be </w:t>
      </w:r>
      <w:r w:rsidR="00F177A9" w:rsidRPr="00D22F79">
        <w:rPr>
          <w:rFonts w:ascii="Times New Roman" w:hAnsi="Times New Roman" w:cs="Times New Roman"/>
          <w:sz w:val="24"/>
          <w:szCs w:val="24"/>
          <w:lang w:val="en-GB"/>
        </w:rPr>
        <w:t xml:space="preserve">due to the </w:t>
      </w:r>
      <w:r w:rsidR="00771542" w:rsidRPr="00D22F79">
        <w:rPr>
          <w:rFonts w:ascii="Times New Roman" w:hAnsi="Times New Roman" w:cs="Times New Roman"/>
          <w:sz w:val="24"/>
          <w:szCs w:val="24"/>
          <w:lang w:val="en-GB"/>
        </w:rPr>
        <w:t xml:space="preserve">balancing </w:t>
      </w:r>
      <w:r w:rsidR="005C2F6A" w:rsidRPr="00D22F79">
        <w:rPr>
          <w:rFonts w:ascii="Times New Roman" w:hAnsi="Times New Roman" w:cs="Times New Roman"/>
          <w:sz w:val="24"/>
          <w:szCs w:val="24"/>
          <w:lang w:val="en-GB"/>
        </w:rPr>
        <w:t>effect of homicide rate</w:t>
      </w:r>
      <w:r w:rsidR="00771542" w:rsidRPr="00D22F79">
        <w:rPr>
          <w:rFonts w:ascii="Times New Roman" w:hAnsi="Times New Roman" w:cs="Times New Roman"/>
          <w:sz w:val="24"/>
          <w:szCs w:val="24"/>
          <w:lang w:val="en-GB"/>
        </w:rPr>
        <w:t>s</w:t>
      </w:r>
      <w:r w:rsidR="005C2F6A" w:rsidRPr="00D22F79">
        <w:rPr>
          <w:rFonts w:ascii="Times New Roman" w:hAnsi="Times New Roman" w:cs="Times New Roman"/>
          <w:sz w:val="24"/>
          <w:szCs w:val="24"/>
          <w:lang w:val="en-GB"/>
        </w:rPr>
        <w:t xml:space="preserve"> </w:t>
      </w:r>
      <w:ins w:id="48" w:author="Shammi Luhar" w:date="2021-01-07T18:01:00Z">
        <w:r w:rsidR="00F00AF7">
          <w:rPr>
            <w:rFonts w:ascii="Times New Roman" w:hAnsi="Times New Roman" w:cs="Times New Roman"/>
            <w:sz w:val="24"/>
            <w:szCs w:val="24"/>
            <w:lang w:val="en-GB"/>
          </w:rPr>
          <w:t xml:space="preserve">simultaneously </w:t>
        </w:r>
      </w:ins>
      <w:r w:rsidR="00771542" w:rsidRPr="00D22F79">
        <w:rPr>
          <w:rFonts w:ascii="Times New Roman" w:hAnsi="Times New Roman" w:cs="Times New Roman"/>
          <w:sz w:val="24"/>
          <w:szCs w:val="24"/>
          <w:lang w:val="en-GB"/>
        </w:rPr>
        <w:t xml:space="preserve">increasing </w:t>
      </w:r>
      <w:r w:rsidR="005C2F6A" w:rsidRPr="00D22F79">
        <w:rPr>
          <w:rFonts w:ascii="Times New Roman" w:hAnsi="Times New Roman" w:cs="Times New Roman"/>
          <w:sz w:val="24"/>
          <w:szCs w:val="24"/>
          <w:lang w:val="en-GB"/>
        </w:rPr>
        <w:t>in some states</w:t>
      </w:r>
      <w:r w:rsidR="00771542" w:rsidRPr="00D22F79">
        <w:rPr>
          <w:rFonts w:ascii="Times New Roman" w:hAnsi="Times New Roman" w:cs="Times New Roman"/>
          <w:sz w:val="24"/>
          <w:szCs w:val="24"/>
          <w:lang w:val="en-GB"/>
        </w:rPr>
        <w:t xml:space="preserve"> whil</w:t>
      </w:r>
      <w:ins w:id="49" w:author="Shammi Luhar" w:date="2021-01-07T18:01:00Z">
        <w:r w:rsidR="00F00AF7">
          <w:rPr>
            <w:rFonts w:ascii="Times New Roman" w:hAnsi="Times New Roman" w:cs="Times New Roman"/>
            <w:sz w:val="24"/>
            <w:szCs w:val="24"/>
            <w:lang w:val="en-GB"/>
          </w:rPr>
          <w:t>s</w:t>
        </w:r>
      </w:ins>
      <w:ins w:id="50" w:author="Shammi Luhar" w:date="2021-01-07T18:02:00Z">
        <w:r w:rsidR="00F00AF7">
          <w:rPr>
            <w:rFonts w:ascii="Times New Roman" w:hAnsi="Times New Roman" w:cs="Times New Roman"/>
            <w:sz w:val="24"/>
            <w:szCs w:val="24"/>
            <w:lang w:val="en-GB"/>
          </w:rPr>
          <w:t>t</w:t>
        </w:r>
      </w:ins>
      <w:del w:id="51" w:author="Shammi Luhar" w:date="2021-01-07T18:01:00Z">
        <w:r w:rsidR="00771542" w:rsidRPr="00D22F79" w:rsidDel="00F00AF7">
          <w:rPr>
            <w:rFonts w:ascii="Times New Roman" w:hAnsi="Times New Roman" w:cs="Times New Roman"/>
            <w:sz w:val="24"/>
            <w:szCs w:val="24"/>
            <w:lang w:val="en-GB"/>
          </w:rPr>
          <w:delText>e</w:delText>
        </w:r>
      </w:del>
      <w:r w:rsidR="005C2F6A" w:rsidRPr="00D22F79">
        <w:rPr>
          <w:rFonts w:ascii="Times New Roman" w:hAnsi="Times New Roman" w:cs="Times New Roman"/>
          <w:sz w:val="24"/>
          <w:szCs w:val="24"/>
          <w:lang w:val="en-GB"/>
        </w:rPr>
        <w:t xml:space="preserve"> decreas</w:t>
      </w:r>
      <w:r w:rsidR="00771542" w:rsidRPr="00D22F79">
        <w:rPr>
          <w:rFonts w:ascii="Times New Roman" w:hAnsi="Times New Roman" w:cs="Times New Roman"/>
          <w:sz w:val="24"/>
          <w:szCs w:val="24"/>
          <w:lang w:val="en-GB"/>
        </w:rPr>
        <w:t>ing</w:t>
      </w:r>
      <w:r w:rsidR="005C2F6A" w:rsidRPr="00D22F79">
        <w:rPr>
          <w:rFonts w:ascii="Times New Roman" w:hAnsi="Times New Roman" w:cs="Times New Roman"/>
          <w:sz w:val="24"/>
          <w:szCs w:val="24"/>
          <w:lang w:val="en-GB"/>
        </w:rPr>
        <w:t xml:space="preserve"> in others</w:t>
      </w:r>
      <w:ins w:id="52" w:author="Shammi Luhar" w:date="2021-01-07T18:01:00Z">
        <w:r w:rsidR="00F00AF7">
          <w:rPr>
            <w:rFonts w:ascii="Times New Roman" w:hAnsi="Times New Roman" w:cs="Times New Roman"/>
            <w:sz w:val="24"/>
            <w:szCs w:val="24"/>
            <w:lang w:val="en-GB"/>
          </w:rPr>
          <w:t>. For example,</w:t>
        </w:r>
      </w:ins>
      <w:del w:id="53" w:author="Shammi Luhar" w:date="2021-01-07T18:01:00Z">
        <w:r w:rsidR="00981E07" w:rsidRPr="00D22F79" w:rsidDel="00F00AF7">
          <w:rPr>
            <w:rFonts w:ascii="Times New Roman" w:hAnsi="Times New Roman" w:cs="Times New Roman"/>
            <w:sz w:val="24"/>
            <w:szCs w:val="24"/>
            <w:lang w:val="en-GB"/>
          </w:rPr>
          <w:delText>;</w:delText>
        </w:r>
      </w:del>
      <w:r w:rsidR="005C2F6A" w:rsidRPr="00D22F79">
        <w:rPr>
          <w:rFonts w:ascii="Times New Roman" w:hAnsi="Times New Roman" w:cs="Times New Roman"/>
          <w:sz w:val="24"/>
          <w:szCs w:val="24"/>
          <w:lang w:val="en-GB"/>
        </w:rPr>
        <w:t xml:space="preserve"> </w:t>
      </w:r>
      <w:r w:rsidR="004D17E3" w:rsidRPr="00D22F79">
        <w:rPr>
          <w:rFonts w:ascii="Times New Roman" w:hAnsi="Times New Roman" w:cs="Times New Roman"/>
          <w:sz w:val="24"/>
          <w:szCs w:val="24"/>
          <w:lang w:val="en-GB"/>
        </w:rPr>
        <w:t xml:space="preserve">whereas </w:t>
      </w:r>
      <w:r w:rsidR="005C2F6A" w:rsidRPr="00D22F79">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65132">
        <w:rPr>
          <w:rFonts w:ascii="Times New Roman" w:hAnsi="Times New Roman" w:cs="Times New Roman"/>
          <w:sz w:val="24"/>
          <w:szCs w:val="24"/>
          <w:lang w:val="en-GB"/>
        </w:rPr>
        <w:fldChar w:fldCharType="begin"/>
      </w:r>
      <w:r w:rsidR="00E56BA4">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65132">
        <w:rPr>
          <w:rFonts w:ascii="Times New Roman" w:hAnsi="Times New Roman" w:cs="Times New Roman"/>
          <w:sz w:val="24"/>
          <w:szCs w:val="24"/>
          <w:lang w:val="en-GB"/>
        </w:rPr>
        <w:fldChar w:fldCharType="separate"/>
      </w:r>
      <w:r w:rsidR="00E56BA4" w:rsidRPr="00E56BA4">
        <w:rPr>
          <w:rFonts w:ascii="Times New Roman" w:hAnsi="Times New Roman" w:cs="Times New Roman"/>
          <w:noProof/>
          <w:sz w:val="24"/>
          <w:szCs w:val="24"/>
          <w:vertAlign w:val="superscript"/>
          <w:lang w:val="en-GB"/>
        </w:rPr>
        <w:t>14</w:t>
      </w:r>
      <w:r w:rsidR="005C2F6A" w:rsidRPr="00E65132">
        <w:rPr>
          <w:rFonts w:ascii="Times New Roman" w:hAnsi="Times New Roman" w:cs="Times New Roman"/>
          <w:sz w:val="24"/>
          <w:szCs w:val="24"/>
          <w:lang w:val="en-GB"/>
        </w:rPr>
        <w:fldChar w:fldCharType="end"/>
      </w:r>
      <w:r w:rsidR="005225BC" w:rsidRPr="003D495E">
        <w:rPr>
          <w:rFonts w:ascii="Times New Roman" w:hAnsi="Times New Roman" w:cs="Times New Roman"/>
          <w:sz w:val="24"/>
          <w:szCs w:val="24"/>
          <w:lang w:val="en-GB"/>
        </w:rPr>
        <w:t xml:space="preserve"> </w:t>
      </w:r>
    </w:p>
    <w:p w14:paraId="09E138B5" w14:textId="77777777" w:rsidR="00572ACC" w:rsidRPr="00E65132" w:rsidRDefault="00572ACC" w:rsidP="00A341AE">
      <w:pPr>
        <w:pStyle w:val="Body"/>
        <w:rPr>
          <w:rFonts w:ascii="Times New Roman" w:hAnsi="Times New Roman" w:cs="Times New Roman"/>
          <w:sz w:val="24"/>
          <w:szCs w:val="24"/>
          <w:lang w:val="en-GB"/>
        </w:rPr>
      </w:pPr>
    </w:p>
    <w:p w14:paraId="24F0F473" w14:textId="620607DE" w:rsidR="00A341AE" w:rsidRPr="00D22F79" w:rsidRDefault="00F751D8"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 xml:space="preserve">In this study we aim to examine </w:t>
      </w:r>
      <w:del w:id="54" w:author="Jose Manuel Aburto" w:date="2021-01-04T14:06:00Z">
        <w:r w:rsidRPr="00D22F79" w:rsidDel="00115438">
          <w:rPr>
            <w:rFonts w:ascii="Times New Roman" w:hAnsi="Times New Roman" w:cs="Times New Roman"/>
            <w:sz w:val="24"/>
            <w:szCs w:val="24"/>
            <w:lang w:val="en-GB"/>
          </w:rPr>
          <w:delText xml:space="preserve">the </w:delText>
        </w:r>
        <w:r w:rsidR="0013066C" w:rsidRPr="00D22F79" w:rsidDel="00115438">
          <w:rPr>
            <w:rFonts w:ascii="Times New Roman" w:hAnsi="Times New Roman" w:cs="Times New Roman"/>
            <w:sz w:val="24"/>
            <w:szCs w:val="24"/>
            <w:lang w:val="en-GB"/>
          </w:rPr>
          <w:delText xml:space="preserve">impact of homicide mortality </w:delText>
        </w:r>
      </w:del>
      <w:ins w:id="55" w:author="Jose Manuel Aburto" w:date="2021-01-04T14:00:00Z">
        <w:r w:rsidR="00352584" w:rsidRPr="00D22F79">
          <w:rPr>
            <w:rFonts w:ascii="Times New Roman" w:hAnsi="Times New Roman" w:cs="Times New Roman"/>
            <w:sz w:val="24"/>
            <w:szCs w:val="24"/>
            <w:lang w:val="en-GB"/>
          </w:rPr>
          <w:t>causes of death considered avoidable</w:t>
        </w:r>
      </w:ins>
      <w:ins w:id="56" w:author="Jose Manuel Aburto" w:date="2021-01-04T14:01:00Z">
        <w:r w:rsidR="00352584" w:rsidRPr="00D22F79">
          <w:rPr>
            <w:rFonts w:ascii="Times New Roman" w:hAnsi="Times New Roman" w:cs="Times New Roman"/>
            <w:sz w:val="24"/>
            <w:szCs w:val="24"/>
            <w:lang w:val="en-GB"/>
          </w:rPr>
          <w:t>/amenab</w:t>
        </w:r>
        <w:r w:rsidR="009B6A5A" w:rsidRPr="00D22F79">
          <w:rPr>
            <w:rFonts w:ascii="Times New Roman" w:hAnsi="Times New Roman" w:cs="Times New Roman"/>
            <w:sz w:val="24"/>
            <w:szCs w:val="24"/>
            <w:lang w:val="en-GB"/>
          </w:rPr>
          <w:t>l</w:t>
        </w:r>
        <w:r w:rsidR="00352584" w:rsidRPr="00D22F79">
          <w:rPr>
            <w:rFonts w:ascii="Times New Roman" w:hAnsi="Times New Roman" w:cs="Times New Roman"/>
            <w:sz w:val="24"/>
            <w:szCs w:val="24"/>
            <w:lang w:val="en-GB"/>
          </w:rPr>
          <w:t>e</w:t>
        </w:r>
        <w:r w:rsidR="009B6A5A" w:rsidRPr="00D22F79">
          <w:rPr>
            <w:rFonts w:ascii="Times New Roman" w:hAnsi="Times New Roman" w:cs="Times New Roman"/>
            <w:sz w:val="24"/>
            <w:szCs w:val="24"/>
            <w:lang w:val="en-GB"/>
          </w:rPr>
          <w:t xml:space="preserve"> to medical service</w:t>
        </w:r>
      </w:ins>
      <w:ins w:id="57" w:author="Jose Manuel Aburto" w:date="2021-01-04T14:06:00Z">
        <w:r w:rsidR="00115438" w:rsidRPr="00D22F79">
          <w:rPr>
            <w:rFonts w:ascii="Times New Roman" w:hAnsi="Times New Roman" w:cs="Times New Roman"/>
            <w:sz w:val="24"/>
            <w:szCs w:val="24"/>
            <w:lang w:val="en-GB"/>
          </w:rPr>
          <w:t>, with a focus on</w:t>
        </w:r>
      </w:ins>
      <w:ins w:id="58" w:author="Jose Manuel Aburto" w:date="2021-01-04T14:01:00Z">
        <w:r w:rsidR="00352584" w:rsidRPr="00D22F79">
          <w:rPr>
            <w:rFonts w:ascii="Times New Roman" w:hAnsi="Times New Roman" w:cs="Times New Roman"/>
            <w:sz w:val="24"/>
            <w:szCs w:val="24"/>
            <w:lang w:val="en-GB"/>
          </w:rPr>
          <w:t xml:space="preserve"> </w:t>
        </w:r>
      </w:ins>
      <w:ins w:id="59" w:author="Jose Manuel Aburto" w:date="2021-01-04T14:06:00Z">
        <w:r w:rsidR="00115438" w:rsidRPr="00D22F79">
          <w:rPr>
            <w:rFonts w:ascii="Times New Roman" w:hAnsi="Times New Roman" w:cs="Times New Roman"/>
            <w:sz w:val="24"/>
            <w:szCs w:val="24"/>
            <w:lang w:val="en-GB"/>
          </w:rPr>
          <w:t xml:space="preserve">homicide mortality, and their impact </w:t>
        </w:r>
      </w:ins>
      <w:r w:rsidR="0013066C" w:rsidRPr="00D22F79">
        <w:rPr>
          <w:rFonts w:ascii="Times New Roman" w:hAnsi="Times New Roman" w:cs="Times New Roman"/>
          <w:sz w:val="24"/>
          <w:szCs w:val="24"/>
          <w:lang w:val="en-GB"/>
        </w:rPr>
        <w:t xml:space="preserve">on changes in life expectancy </w:t>
      </w:r>
      <w:r w:rsidR="00BF7A96" w:rsidRPr="00D22F79">
        <w:rPr>
          <w:rFonts w:ascii="Times New Roman" w:hAnsi="Times New Roman" w:cs="Times New Roman"/>
          <w:sz w:val="24"/>
          <w:szCs w:val="24"/>
          <w:lang w:val="en-GB"/>
        </w:rPr>
        <w:t>by state</w:t>
      </w:r>
      <w:r w:rsidR="00DD63AD" w:rsidRPr="00D22F79">
        <w:rPr>
          <w:rFonts w:ascii="Times New Roman" w:hAnsi="Times New Roman" w:cs="Times New Roman"/>
          <w:sz w:val="24"/>
          <w:szCs w:val="24"/>
          <w:lang w:val="en-GB"/>
        </w:rPr>
        <w:t xml:space="preserve"> for</w:t>
      </w:r>
      <w:r w:rsidR="00BF7A96" w:rsidRPr="00D22F79">
        <w:rPr>
          <w:rFonts w:ascii="Times New Roman" w:hAnsi="Times New Roman" w:cs="Times New Roman"/>
          <w:sz w:val="24"/>
          <w:szCs w:val="24"/>
          <w:lang w:val="en-GB"/>
        </w:rPr>
        <w:t xml:space="preserve"> men and women</w:t>
      </w:r>
      <w:r w:rsidR="00DD63AD" w:rsidRPr="00D22F79">
        <w:rPr>
          <w:rFonts w:ascii="Times New Roman" w:hAnsi="Times New Roman" w:cs="Times New Roman"/>
          <w:sz w:val="24"/>
          <w:szCs w:val="24"/>
          <w:lang w:val="en-GB"/>
        </w:rPr>
        <w:t xml:space="preserve"> separately</w:t>
      </w:r>
      <w:r w:rsidR="00AF43CB" w:rsidRPr="00D22F79">
        <w:rPr>
          <w:rFonts w:ascii="Times New Roman" w:hAnsi="Times New Roman" w:cs="Times New Roman"/>
          <w:sz w:val="24"/>
          <w:szCs w:val="24"/>
          <w:lang w:val="en-GB"/>
        </w:rPr>
        <w:t xml:space="preserve"> in the period 2000-15</w:t>
      </w:r>
      <w:r w:rsidR="00DD63AD" w:rsidRPr="00D22F79">
        <w:rPr>
          <w:rFonts w:ascii="Times New Roman" w:hAnsi="Times New Roman" w:cs="Times New Roman"/>
          <w:sz w:val="24"/>
          <w:szCs w:val="24"/>
          <w:lang w:val="en-GB"/>
        </w:rPr>
        <w:t>.</w:t>
      </w:r>
      <w:r w:rsidR="00EF0EF7"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These</w:t>
      </w:r>
      <w:r w:rsidR="00EF407F" w:rsidRPr="00D22F79">
        <w:rPr>
          <w:rFonts w:ascii="Times New Roman" w:hAnsi="Times New Roman" w:cs="Times New Roman"/>
          <w:sz w:val="24"/>
          <w:szCs w:val="24"/>
          <w:lang w:val="en-GB"/>
        </w:rPr>
        <w:t xml:space="preserve"> results </w:t>
      </w:r>
      <w:r w:rsidR="00942BBE" w:rsidRPr="00D22F79">
        <w:rPr>
          <w:rFonts w:ascii="Times New Roman" w:hAnsi="Times New Roman" w:cs="Times New Roman"/>
          <w:sz w:val="24"/>
          <w:szCs w:val="24"/>
          <w:lang w:val="en-GB"/>
        </w:rPr>
        <w:t>will</w:t>
      </w:r>
      <w:r w:rsidR="00EF407F" w:rsidRPr="00D22F79">
        <w:rPr>
          <w:rFonts w:ascii="Times New Roman" w:hAnsi="Times New Roman" w:cs="Times New Roman"/>
          <w:sz w:val="24"/>
          <w:szCs w:val="24"/>
          <w:lang w:val="en-GB"/>
        </w:rPr>
        <w:t xml:space="preserve"> </w:t>
      </w:r>
      <w:r w:rsidR="00CF6BF7" w:rsidRPr="00D22F79">
        <w:rPr>
          <w:rFonts w:ascii="Times New Roman" w:hAnsi="Times New Roman" w:cs="Times New Roman"/>
          <w:sz w:val="24"/>
          <w:szCs w:val="24"/>
          <w:lang w:val="en-GB"/>
        </w:rPr>
        <w:t>provide</w:t>
      </w:r>
      <w:r w:rsidR="00122C39" w:rsidRPr="00D22F79">
        <w:rPr>
          <w:rFonts w:ascii="Times New Roman" w:hAnsi="Times New Roman" w:cs="Times New Roman"/>
          <w:sz w:val="24"/>
          <w:szCs w:val="24"/>
          <w:lang w:val="en-GB"/>
        </w:rPr>
        <w:t xml:space="preserve"> </w:t>
      </w:r>
      <w:r w:rsidR="001368CC" w:rsidRPr="00D22F79">
        <w:rPr>
          <w:rFonts w:ascii="Times New Roman" w:hAnsi="Times New Roman" w:cs="Times New Roman"/>
          <w:sz w:val="24"/>
          <w:szCs w:val="24"/>
          <w:lang w:val="en-GB"/>
        </w:rPr>
        <w:t>information</w:t>
      </w:r>
      <w:r w:rsidR="00122C39" w:rsidRPr="00D22F79">
        <w:rPr>
          <w:rFonts w:ascii="Times New Roman" w:hAnsi="Times New Roman" w:cs="Times New Roman"/>
          <w:sz w:val="24"/>
          <w:szCs w:val="24"/>
          <w:lang w:val="en-GB"/>
        </w:rPr>
        <w:t xml:space="preserve"> for </w:t>
      </w:r>
      <w:r w:rsidR="00CF6BF7" w:rsidRPr="00D22F79">
        <w:rPr>
          <w:rFonts w:ascii="Times New Roman" w:hAnsi="Times New Roman" w:cs="Times New Roman"/>
          <w:sz w:val="24"/>
          <w:szCs w:val="24"/>
          <w:lang w:val="en-GB"/>
        </w:rPr>
        <w:t>interventions and planning aimed at reducing the burden of homicides</w:t>
      </w:r>
      <w:r w:rsidR="00A24630" w:rsidRPr="00D22F79">
        <w:rPr>
          <w:rFonts w:ascii="Times New Roman" w:hAnsi="Times New Roman" w:cs="Times New Roman"/>
          <w:sz w:val="24"/>
          <w:szCs w:val="24"/>
          <w:lang w:val="en-GB"/>
        </w:rPr>
        <w:t xml:space="preserve">. Specifically, </w:t>
      </w:r>
      <w:r w:rsidR="00942BBE" w:rsidRPr="00D22F79">
        <w:rPr>
          <w:rFonts w:ascii="Times New Roman" w:hAnsi="Times New Roman" w:cs="Times New Roman"/>
          <w:sz w:val="24"/>
          <w:szCs w:val="24"/>
          <w:lang w:val="en-GB"/>
        </w:rPr>
        <w:t>they will</w:t>
      </w:r>
      <w:r w:rsidR="00A24630" w:rsidRPr="00D22F79">
        <w:rPr>
          <w:rFonts w:ascii="Times New Roman" w:hAnsi="Times New Roman" w:cs="Times New Roman"/>
          <w:sz w:val="24"/>
          <w:szCs w:val="24"/>
          <w:lang w:val="en-GB"/>
        </w:rPr>
        <w:t xml:space="preserve"> communicate potential </w:t>
      </w:r>
      <w:r w:rsidR="00131239" w:rsidRPr="00D22F79">
        <w:rPr>
          <w:rFonts w:ascii="Times New Roman" w:hAnsi="Times New Roman" w:cs="Times New Roman"/>
          <w:sz w:val="24"/>
          <w:szCs w:val="24"/>
          <w:lang w:val="en-GB"/>
        </w:rPr>
        <w:t>improvements</w:t>
      </w:r>
      <w:r w:rsidR="00A24630" w:rsidRPr="00D22F79">
        <w:rPr>
          <w:rFonts w:ascii="Times New Roman" w:hAnsi="Times New Roman" w:cs="Times New Roman"/>
          <w:sz w:val="24"/>
          <w:szCs w:val="24"/>
          <w:lang w:val="en-GB"/>
        </w:rPr>
        <w:t xml:space="preserve"> to lif</w:t>
      </w:r>
      <w:r w:rsidR="00131239" w:rsidRPr="00D22F79">
        <w:rPr>
          <w:rFonts w:ascii="Times New Roman" w:hAnsi="Times New Roman" w:cs="Times New Roman"/>
          <w:sz w:val="24"/>
          <w:szCs w:val="24"/>
          <w:lang w:val="en-GB"/>
        </w:rPr>
        <w:t>e</w:t>
      </w:r>
      <w:r w:rsidR="00A24630" w:rsidRPr="00D22F79">
        <w:rPr>
          <w:rFonts w:ascii="Times New Roman" w:hAnsi="Times New Roman" w:cs="Times New Roman"/>
          <w:sz w:val="24"/>
          <w:szCs w:val="24"/>
          <w:lang w:val="en-GB"/>
        </w:rPr>
        <w:t xml:space="preserve"> expectancy gains </w:t>
      </w:r>
      <w:r w:rsidR="00131239" w:rsidRPr="00D22F79">
        <w:rPr>
          <w:rFonts w:ascii="Times New Roman" w:hAnsi="Times New Roman" w:cs="Times New Roman"/>
          <w:sz w:val="24"/>
          <w:szCs w:val="24"/>
          <w:lang w:val="en-GB"/>
        </w:rPr>
        <w:t xml:space="preserve">that could be achieved through </w:t>
      </w:r>
      <w:r w:rsidR="00942BBE" w:rsidRPr="00D22F79">
        <w:rPr>
          <w:rFonts w:ascii="Times New Roman" w:hAnsi="Times New Roman" w:cs="Times New Roman"/>
          <w:sz w:val="24"/>
          <w:szCs w:val="24"/>
          <w:lang w:val="en-GB"/>
        </w:rPr>
        <w:t>reducing</w:t>
      </w:r>
      <w:r w:rsidR="00131239" w:rsidRPr="00D22F79">
        <w:rPr>
          <w:rFonts w:ascii="Times New Roman" w:hAnsi="Times New Roman" w:cs="Times New Roman"/>
          <w:sz w:val="24"/>
          <w:szCs w:val="24"/>
          <w:lang w:val="en-GB"/>
        </w:rPr>
        <w:t xml:space="preserve"> homicide mortality, in addition to </w:t>
      </w:r>
      <w:r w:rsidR="001958FA" w:rsidRPr="00D22F79">
        <w:rPr>
          <w:rFonts w:ascii="Times New Roman" w:hAnsi="Times New Roman" w:cs="Times New Roman"/>
          <w:sz w:val="24"/>
          <w:szCs w:val="24"/>
          <w:lang w:val="en-GB"/>
        </w:rPr>
        <w:t xml:space="preserve">identifying the states </w:t>
      </w:r>
      <w:r w:rsidR="00BE16D7" w:rsidRPr="00D22F79">
        <w:rPr>
          <w:rFonts w:ascii="Times New Roman" w:hAnsi="Times New Roman" w:cs="Times New Roman"/>
          <w:sz w:val="24"/>
          <w:szCs w:val="24"/>
          <w:lang w:val="en-GB"/>
        </w:rPr>
        <w:t>in most need of public policy attention</w:t>
      </w:r>
      <w:r w:rsidR="00A24630"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to minimi</w:t>
      </w:r>
      <w:ins w:id="60" w:author="Shammi Luhar" w:date="2021-01-07T18:02:00Z">
        <w:r w:rsidR="00F00AF7">
          <w:rPr>
            <w:rFonts w:ascii="Times New Roman" w:hAnsi="Times New Roman" w:cs="Times New Roman"/>
            <w:sz w:val="24"/>
            <w:szCs w:val="24"/>
            <w:lang w:val="en-GB"/>
          </w:rPr>
          <w:t>s</w:t>
        </w:r>
      </w:ins>
      <w:del w:id="61" w:author="Shammi Luhar" w:date="2021-01-07T18:02:00Z">
        <w:r w:rsidR="00942BBE" w:rsidRPr="00D22F79" w:rsidDel="00F00AF7">
          <w:rPr>
            <w:rFonts w:ascii="Times New Roman" w:hAnsi="Times New Roman" w:cs="Times New Roman"/>
            <w:sz w:val="24"/>
            <w:szCs w:val="24"/>
            <w:lang w:val="en-GB"/>
          </w:rPr>
          <w:delText>z</w:delText>
        </w:r>
      </w:del>
      <w:r w:rsidR="00942BBE" w:rsidRPr="00D22F79">
        <w:rPr>
          <w:rFonts w:ascii="Times New Roman" w:hAnsi="Times New Roman" w:cs="Times New Roman"/>
          <w:sz w:val="24"/>
          <w:szCs w:val="24"/>
          <w:lang w:val="en-GB"/>
        </w:rPr>
        <w:t xml:space="preserve">e these violence and health disparities. </w:t>
      </w:r>
    </w:p>
    <w:p w14:paraId="5C1C643C" w14:textId="77777777" w:rsidR="00A341AE" w:rsidRPr="00D22F79" w:rsidRDefault="00A341AE" w:rsidP="00A341AE">
      <w:pPr>
        <w:pStyle w:val="Body"/>
        <w:rPr>
          <w:rFonts w:ascii="Times New Roman" w:hAnsi="Times New Roman" w:cs="Times New Roman"/>
          <w:sz w:val="24"/>
          <w:szCs w:val="24"/>
          <w:lang w:val="en-GB"/>
        </w:rPr>
      </w:pPr>
    </w:p>
    <w:p w14:paraId="58514785" w14:textId="4ADEB040" w:rsidR="00C90311" w:rsidRPr="00D22F79" w:rsidRDefault="0011650F" w:rsidP="00A341AE">
      <w:pPr>
        <w:pStyle w:val="Body"/>
        <w:rPr>
          <w:rFonts w:ascii="Times New Roman" w:hAnsi="Times New Roman" w:cs="Times New Roman"/>
          <w:sz w:val="28"/>
          <w:szCs w:val="28"/>
          <w:lang w:val="en-GB"/>
        </w:rPr>
      </w:pPr>
      <w:r w:rsidRPr="00D22F79">
        <w:rPr>
          <w:rFonts w:ascii="Times New Roman" w:eastAsiaTheme="minorHAnsi" w:hAnsi="Times New Roman" w:cs="Times New Roman"/>
          <w:b/>
          <w:color w:val="auto"/>
          <w:sz w:val="24"/>
          <w:szCs w:val="24"/>
          <w:lang w:val="en-GB"/>
        </w:rPr>
        <w:t>Methods</w:t>
      </w:r>
    </w:p>
    <w:p w14:paraId="0DE922EF" w14:textId="5A715CB8" w:rsidR="00356A89" w:rsidRDefault="0001151B" w:rsidP="00572ACC">
      <w:pPr>
        <w:rPr>
          <w:ins w:id="62" w:author="Jose Manuel Aburto" w:date="2021-01-06T10:51:00Z"/>
          <w:rFonts w:ascii="Times New Roman" w:hAnsi="Times New Roman" w:cs="Times New Roman"/>
          <w:sz w:val="24"/>
          <w:szCs w:val="24"/>
        </w:rPr>
      </w:pPr>
      <w:r w:rsidRPr="00D22F79">
        <w:rPr>
          <w:rFonts w:ascii="Times New Roman" w:hAnsi="Times New Roman" w:cs="Times New Roman"/>
          <w:sz w:val="24"/>
          <w:szCs w:val="24"/>
        </w:rPr>
        <w:t>We extracted</w:t>
      </w:r>
      <w:r w:rsidR="0005525C" w:rsidRPr="00D22F79">
        <w:rPr>
          <w:rFonts w:ascii="Times New Roman" w:hAnsi="Times New Roman" w:cs="Times New Roman"/>
          <w:sz w:val="24"/>
          <w:szCs w:val="24"/>
        </w:rPr>
        <w:t xml:space="preserve"> state</w:t>
      </w:r>
      <w:r w:rsidR="00447EB7" w:rsidRPr="00D22F79">
        <w:rPr>
          <w:rFonts w:ascii="Times New Roman" w:hAnsi="Times New Roman" w:cs="Times New Roman"/>
          <w:sz w:val="24"/>
          <w:szCs w:val="24"/>
        </w:rPr>
        <w:t>-level mortality data by age, sex, year and cause of death from the Mortality Information System produced by the Brazilian Ministry of Health.</w:t>
      </w:r>
      <w:r w:rsidR="009E38B8"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&lt;EndNote&gt;&lt;Cite&gt;&lt;Author&gt;Ministry of Health in Brazil&lt;/Author&gt;&lt;Year&gt;2017&lt;/Year&gt;&lt;RecNum&gt;53&lt;/RecNum&gt;&lt;DisplayText&gt;&lt;style face="superscript"&gt;15&lt;/style&gt;&lt;/DisplayText&gt;&lt;record&gt;&lt;rec-number&gt;53&lt;/rec-number&gt;&lt;foreign-keys&gt;&lt;key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15</w:t>
      </w:r>
      <w:r w:rsidR="009E38B8" w:rsidRPr="00E65132">
        <w:rPr>
          <w:rFonts w:ascii="Times New Roman" w:hAnsi="Times New Roman" w:cs="Times New Roman"/>
          <w:sz w:val="24"/>
          <w:szCs w:val="24"/>
        </w:rPr>
        <w:fldChar w:fldCharType="end"/>
      </w:r>
      <w:r w:rsidR="00BF6CD7" w:rsidRPr="003D495E" w:rsidDel="00BF6CD7">
        <w:rPr>
          <w:rFonts w:ascii="Times New Roman" w:hAnsi="Times New Roman" w:cs="Times New Roman"/>
          <w:sz w:val="24"/>
          <w:szCs w:val="24"/>
        </w:rPr>
        <w:t xml:space="preserve"> </w:t>
      </w:r>
      <w:r w:rsidR="0005525C" w:rsidRPr="00E65132">
        <w:rPr>
          <w:rFonts w:ascii="Times New Roman" w:hAnsi="Times New Roman" w:cs="Times New Roman"/>
          <w:sz w:val="24"/>
          <w:szCs w:val="24"/>
        </w:rPr>
        <w:t>We obtained state-level p</w:t>
      </w:r>
      <w:r w:rsidR="000E692A" w:rsidRPr="00E65132">
        <w:rPr>
          <w:rFonts w:ascii="Times New Roman" w:hAnsi="Times New Roman" w:cs="Times New Roman"/>
          <w:sz w:val="24"/>
          <w:szCs w:val="24"/>
        </w:rPr>
        <w:t>opulation estimates</w:t>
      </w:r>
      <w:r w:rsidR="0005525C" w:rsidRPr="00E65132">
        <w:rPr>
          <w:rFonts w:ascii="Times New Roman" w:hAnsi="Times New Roman" w:cs="Times New Roman"/>
          <w:sz w:val="24"/>
          <w:szCs w:val="24"/>
        </w:rPr>
        <w:t xml:space="preserve"> for the years 2000 through 2015</w:t>
      </w:r>
      <w:r w:rsidR="000E692A" w:rsidRPr="00E65132">
        <w:rPr>
          <w:rFonts w:ascii="Times New Roman" w:hAnsi="Times New Roman" w:cs="Times New Roman"/>
          <w:sz w:val="24"/>
          <w:szCs w:val="24"/>
        </w:rPr>
        <w:t xml:space="preserve"> from the National Statistics Office (IBGE).</w:t>
      </w:r>
      <w:r w:rsidR="00991F97"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&lt;EndNote&gt;&lt;Cite&gt;&lt;Author&gt;Brazilian National Statistics Office&lt;/Author&gt;&lt;Year&gt;2017&lt;/Year&gt;&lt;RecNum&gt;55&lt;/RecNum&gt;&lt;DisplayText&gt;&lt;style face="superscript"&gt;16&lt;/style&gt;&lt;/DisplayText&gt;&lt;record&gt;&lt;rec-number&gt;55&lt;/rec-number&gt;&lt;foreign-keys&gt;&lt;key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16</w:t>
      </w:r>
      <w:r w:rsidR="00991F97" w:rsidRPr="00E65132">
        <w:rPr>
          <w:rFonts w:ascii="Times New Roman" w:hAnsi="Times New Roman" w:cs="Times New Roman"/>
          <w:sz w:val="24"/>
          <w:szCs w:val="24"/>
        </w:rPr>
        <w:fldChar w:fldCharType="end"/>
      </w:r>
      <w:r w:rsidR="000E692A" w:rsidRPr="003D495E">
        <w:rPr>
          <w:rFonts w:ascii="Times New Roman" w:hAnsi="Times New Roman" w:cs="Times New Roman"/>
          <w:sz w:val="24"/>
          <w:szCs w:val="24"/>
        </w:rPr>
        <w:t xml:space="preserve"> </w:t>
      </w:r>
      <w:del w:id="63" w:author="Jose Manuel Aburto" w:date="2021-01-06T10:52:00Z">
        <w:r w:rsidR="00356A89" w:rsidRPr="00E65132" w:rsidDel="005E7A46">
          <w:rPr>
            <w:rFonts w:ascii="Times New Roman" w:hAnsi="Times New Roman" w:cs="Times New Roman"/>
            <w:sz w:val="24"/>
            <w:szCs w:val="24"/>
          </w:rPr>
          <w:delText>Over the study period (2000-15) death counts registration improved to over 90% completeness</w:delText>
        </w:r>
        <w:r w:rsidR="00AA7B7B" w:rsidRPr="00E65132" w:rsidDel="005E7A46">
          <w:rPr>
            <w:rFonts w:ascii="Times New Roman" w:hAnsi="Times New Roman" w:cs="Times New Roman"/>
            <w:sz w:val="24"/>
            <w:szCs w:val="24"/>
          </w:rPr>
          <w:delText xml:space="preserve">, however, </w:delText>
        </w:r>
        <w:r w:rsidR="00F83DB9" w:rsidRPr="00E65132" w:rsidDel="005E7A46">
          <w:rPr>
            <w:rFonts w:ascii="Times New Roman" w:hAnsi="Times New Roman" w:cs="Times New Roman"/>
            <w:sz w:val="24"/>
            <w:szCs w:val="24"/>
          </w:rPr>
          <w:delText xml:space="preserve">in </w:delText>
        </w:r>
        <w:r w:rsidR="00A15091" w:rsidRPr="00D22F79" w:rsidDel="005E7A46">
          <w:rPr>
            <w:rFonts w:ascii="Times New Roman" w:hAnsi="Times New Roman" w:cs="Times New Roman"/>
            <w:sz w:val="24"/>
            <w:szCs w:val="24"/>
          </w:rPr>
          <w:delText xml:space="preserve">order to correct for the lack of completeness towards the beginning of the study period, we </w:delText>
        </w:r>
        <w:r w:rsidR="00EA090A" w:rsidRPr="00D22F79" w:rsidDel="005E7A46">
          <w:rPr>
            <w:rFonts w:ascii="Times New Roman" w:hAnsi="Times New Roman" w:cs="Times New Roman"/>
            <w:sz w:val="24"/>
            <w:szCs w:val="24"/>
          </w:rPr>
          <w:delText>employed</w:delText>
        </w:r>
        <w:r w:rsidR="00B75471" w:rsidRPr="00D22F79" w:rsidDel="005E7A46">
          <w:rPr>
            <w:rFonts w:ascii="Times New Roman" w:hAnsi="Times New Roman" w:cs="Times New Roman"/>
            <w:sz w:val="24"/>
            <w:szCs w:val="24"/>
          </w:rPr>
          <w:delText xml:space="preserve"> Death Distribution Methods</w:delText>
        </w:r>
        <w:r w:rsidR="003E0075" w:rsidRPr="00D22F79" w:rsidDel="005E7A46">
          <w:rPr>
            <w:rFonts w:ascii="Times New Roman" w:hAnsi="Times New Roman" w:cs="Times New Roman"/>
            <w:sz w:val="24"/>
            <w:szCs w:val="24"/>
          </w:rPr>
          <w:delText xml:space="preserve"> (see Appendix </w:delText>
        </w:r>
        <w:r w:rsidR="000D5A2D" w:rsidRPr="00D22F79" w:rsidDel="005E7A46">
          <w:rPr>
            <w:rFonts w:ascii="Times New Roman" w:hAnsi="Times New Roman" w:cs="Times New Roman"/>
            <w:sz w:val="24"/>
            <w:szCs w:val="24"/>
          </w:rPr>
          <w:delText>S</w:delText>
        </w:r>
        <w:r w:rsidR="003E0075" w:rsidRPr="00D22F79" w:rsidDel="005E7A46">
          <w:rPr>
            <w:rFonts w:ascii="Times New Roman" w:hAnsi="Times New Roman" w:cs="Times New Roman"/>
            <w:sz w:val="24"/>
            <w:szCs w:val="24"/>
          </w:rPr>
          <w:delText>ection 1 for further details)</w:delText>
        </w:r>
        <w:r w:rsidR="00D77640" w:rsidRPr="00D22F79" w:rsidDel="005E7A46">
          <w:rPr>
            <w:rFonts w:ascii="Times New Roman" w:hAnsi="Times New Roman" w:cs="Times New Roman"/>
            <w:sz w:val="24"/>
            <w:szCs w:val="24"/>
          </w:rPr>
          <w:delText>.</w:delText>
        </w:r>
      </w:del>
    </w:p>
    <w:p w14:paraId="504B5B4A" w14:textId="102C7B1C" w:rsidR="009B547A" w:rsidRPr="003D495E" w:rsidRDefault="009B547A" w:rsidP="00572ACC">
      <w:pPr>
        <w:rPr>
          <w:rFonts w:ascii="Times New Roman" w:hAnsi="Times New Roman" w:cs="Times New Roman"/>
          <w:sz w:val="24"/>
          <w:szCs w:val="24"/>
        </w:rPr>
      </w:pPr>
      <w:ins w:id="64" w:author="Jose Manuel Aburto" w:date="2021-01-06T10:51:00Z">
        <w:r w:rsidRPr="009B547A">
          <w:rPr>
            <w:rFonts w:ascii="Times New Roman" w:hAnsi="Times New Roman" w:cs="Times New Roman"/>
            <w:sz w:val="24"/>
            <w:szCs w:val="24"/>
          </w:rPr>
          <w:t>Death counts registration was evaluated across states in Brazil with traditional demographic methods known as Death Distribution Methods</w:t>
        </w:r>
      </w:ins>
      <w:ins w:id="65" w:author="Jose Manuel Aburto" w:date="2021-01-06T10:52:00Z">
        <w:r w:rsidR="005E7A46">
          <w:rPr>
            <w:rFonts w:ascii="Times New Roman" w:hAnsi="Times New Roman" w:cs="Times New Roman"/>
            <w:sz w:val="24"/>
            <w:szCs w:val="24"/>
          </w:rPr>
          <w:t>,</w:t>
        </w:r>
      </w:ins>
      <w:r w:rsidR="004C7208">
        <w:rPr>
          <w:rFonts w:ascii="Times New Roman" w:hAnsi="Times New Roman" w:cs="Times New Roman"/>
          <w:sz w:val="24"/>
          <w:szCs w:val="24"/>
        </w:rPr>
        <w:fldChar w:fldCharType="begin"/>
      </w:r>
      <w:r w:rsidR="004C7208">
        <w:rPr>
          <w:rFonts w:ascii="Times New Roman" w:hAnsi="Times New Roman" w:cs="Times New Roman"/>
          <w:sz w:val="24"/>
          <w:szCs w:val="24"/>
        </w:rPr>
        <w:instrText xml:space="preserve"> ADDIN EN.CITE &lt;EndNote&gt;&lt;Cite&gt;&lt;Author&gt;Hill&lt;/Author&gt;&lt;Year&gt;1987&lt;/Year&gt;&lt;RecNum&gt;89&lt;/RecNum&gt;&lt;DisplayText&gt;&lt;style face="superscript"&gt;17 18&lt;/style&gt;&lt;/DisplayText&gt;&lt;record&gt;&lt;rec-number&gt;89&lt;/rec-number&gt;&lt;foreign-keys&gt;&lt;key app="EN" db-id="p0ppx9stl0pvtme5p2hpxwec0d2vwwp9pepz" timestamp="1609929898"&gt;89&lt;/key&gt;&lt;/foreign-keys&gt;&lt;ref-type name="Conference Proceedings"&gt;10&lt;/ref-type&gt;&lt;contributors&gt;&lt;authors&gt;&lt;author&gt;Hill, Kenneth&lt;/author&gt;&lt;/authors&gt;&lt;/contributors&gt;&lt;titles&gt;&lt;title&gt;Estimating census and death registration completeness&lt;/title&gt;&lt;secondary-title&gt;Asian and Pacific population forum/East-West Population Institute, East-West Center&lt;/secondary-title&gt;&lt;/titles&gt;&lt;pages&gt;8-13, 23&lt;/pages&gt;&lt;volume&gt;1&lt;/volume&gt;&lt;number&gt;3&lt;/number&gt;&lt;dates&gt;&lt;year&gt;1987&lt;/year&gt;&lt;/dates&gt;&lt;publisher&gt;The Asian &amp;amp; Pacific Population Forum&lt;/publisher&gt;&lt;isbn&gt;0891-2823&lt;/isbn&gt;&lt;urls&gt;&lt;/urls&gt;&lt;/record&gt;&lt;/Cite&gt;&lt;Cite&gt;&lt;Author&gt;Hill&lt;/Author&gt;&lt;Year&gt;2009&lt;/Year&gt;&lt;RecNum&gt;90&lt;/RecNum&gt;&lt;record&gt;&lt;rec-number&gt;90&lt;/rec-number&gt;&lt;foreign-keys&gt;&lt;key app="EN" db-id="p0ppx9stl0pvtme5p2hpxwec0d2vwwp9pepz" timestamp="1609929922"&gt;90&lt;/key&gt;&lt;/foreign-keys&gt;&lt;ref-type name="Journal Article"&gt;17&lt;/ref-type&gt;&lt;contributors&gt;&lt;authors&gt;&lt;author&gt;Hill, Kenneth&lt;/author&gt;&lt;author&gt;You, Danzhen&lt;/author&gt;&lt;author&gt;Choi, Yoonjoung&lt;/author&gt;&lt;/authors&gt;&lt;/contributors&gt;&lt;titles&gt;&lt;title&gt;Death distribution methods for estimating adult mortality: sensitivity analysis with simulated data errors&lt;/title&gt;&lt;secondary-title&gt;Demographic Research&lt;/secondary-title&gt;&lt;/titles&gt;&lt;periodical&gt;&lt;full-title&gt;Demographic research&lt;/full-title&gt;&lt;/periodical&gt;&lt;pages&gt;235-254&lt;/pages&gt;&lt;volume&gt;21&lt;/volume&gt;&lt;dates&gt;&lt;year&gt;2009&lt;/year&gt;&lt;/dates&gt;&lt;isbn&gt;1435-9871&lt;/isbn&gt;&lt;urls&gt;&lt;/urls&gt;&lt;/record&gt;&lt;/Cite&gt;&lt;/EndNote&gt;</w:instrText>
      </w:r>
      <w:r w:rsidR="004C7208">
        <w:rPr>
          <w:rFonts w:ascii="Times New Roman" w:hAnsi="Times New Roman" w:cs="Times New Roman"/>
          <w:sz w:val="24"/>
          <w:szCs w:val="24"/>
        </w:rPr>
        <w:fldChar w:fldCharType="separate"/>
      </w:r>
      <w:r w:rsidR="004C7208" w:rsidRPr="004C7208">
        <w:rPr>
          <w:rFonts w:ascii="Times New Roman" w:hAnsi="Times New Roman" w:cs="Times New Roman"/>
          <w:noProof/>
          <w:sz w:val="24"/>
          <w:szCs w:val="24"/>
          <w:vertAlign w:val="superscript"/>
        </w:rPr>
        <w:t>17 18</w:t>
      </w:r>
      <w:r w:rsidR="004C7208">
        <w:rPr>
          <w:rFonts w:ascii="Times New Roman" w:hAnsi="Times New Roman" w:cs="Times New Roman"/>
          <w:sz w:val="24"/>
          <w:szCs w:val="24"/>
        </w:rPr>
        <w:fldChar w:fldCharType="end"/>
      </w:r>
      <w:ins w:id="66" w:author="Jose Manuel Aburto" w:date="2021-01-06T10:52:00Z">
        <w:r w:rsidR="005E7A46">
          <w:rPr>
            <w:rFonts w:ascii="Times New Roman" w:hAnsi="Times New Roman" w:cs="Times New Roman"/>
            <w:sz w:val="24"/>
            <w:szCs w:val="24"/>
          </w:rPr>
          <w:t xml:space="preserve"> </w:t>
        </w:r>
      </w:ins>
      <w:ins w:id="67" w:author="Jose Manuel Aburto" w:date="2021-01-06T10:51:00Z">
        <w:r w:rsidRPr="009B547A">
          <w:rPr>
            <w:rFonts w:ascii="Times New Roman" w:hAnsi="Times New Roman" w:cs="Times New Roman"/>
            <w:sz w:val="24"/>
            <w:szCs w:val="24"/>
          </w:rPr>
          <w:t xml:space="preserve">since there is evidence of under-reporting of </w:t>
        </w:r>
        <w:r w:rsidRPr="009B547A">
          <w:rPr>
            <w:rFonts w:ascii="Times New Roman" w:hAnsi="Times New Roman" w:cs="Times New Roman"/>
            <w:sz w:val="24"/>
            <w:szCs w:val="24"/>
          </w:rPr>
          <w:lastRenderedPageBreak/>
          <w:t>death counts and variation in data quality across regions.</w:t>
        </w:r>
      </w:ins>
      <w:r w:rsidR="00E2125E">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&lt;EndNote&gt;&lt;Cite&gt;&lt;Author&gt;Lima&lt;/Author&gt;&lt;Year&gt;2014&lt;/Year&gt;&lt;RecNum&gt;91&lt;/RecNum&gt;&lt;DisplayText&gt;&lt;style face="superscript"&gt;19&lt;/style&gt;&lt;/DisplayText&gt;&lt;record&gt;&lt;rec-number&gt;91&lt;/rec-number&gt;&lt;foreign-keys&gt;&lt;key app="EN" db-id="p0ppx9stl0pvtme5p2hpxwec0d2vwwp9pepz" timestamp="1609929955"&gt;91&lt;/key&gt;&lt;/foreign-keys&gt;&lt;ref-type name="Journal Article"&gt;17&lt;/ref-type&gt;&lt;contributors&gt;&lt;authors&gt;&lt;author&gt;Lima, Everton Emanuel Campos de&lt;/author&gt;&lt;author&gt;Queiroz, Bernardo Lanza&lt;/author&gt;&lt;/authors&gt;&lt;/contributors&gt;&lt;titles&gt;&lt;title&gt;Evolution of the deaths registry system in Brazil: associations with changes in the mortality profile, under-registration of death counts, and ill-defined causes of death&lt;/title&gt;&lt;secondary-title&gt;Cadernos de Saúde Pública&lt;/secondary-title&gt;&lt;/titles&gt;&lt;periodical&gt;&lt;full-title&gt;Cadernos de saude publica&lt;/full-title&gt;&lt;/periodical&gt;&lt;pages&gt;1721-1730&lt;/pages&gt;&lt;volume&gt;30&lt;/volume&gt;&lt;dates&gt;&lt;year&gt;2014&lt;/year&gt;&lt;/dates&gt;&lt;isbn&gt;0102-311X&lt;/isbn&gt;&lt;urls&gt;&lt;/urls&gt;&lt;/record&gt;&lt;/Cite&gt;&lt;/EndNote&gt;</w:instrText>
      </w:r>
      <w:r w:rsidR="00E2125E">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19</w:t>
      </w:r>
      <w:r w:rsidR="00E2125E">
        <w:rPr>
          <w:rFonts w:ascii="Times New Roman" w:hAnsi="Times New Roman" w:cs="Times New Roman"/>
          <w:sz w:val="24"/>
          <w:szCs w:val="24"/>
        </w:rPr>
        <w:fldChar w:fldCharType="end"/>
      </w:r>
      <w:ins w:id="68" w:author="Jose Manuel Aburto" w:date="2021-01-06T10:51:00Z">
        <w:r w:rsidRPr="009B547A">
          <w:rPr>
            <w:rFonts w:ascii="Times New Roman" w:hAnsi="Times New Roman" w:cs="Times New Roman"/>
            <w:sz w:val="24"/>
            <w:szCs w:val="24"/>
          </w:rPr>
          <w:t xml:space="preserve"> </w:t>
        </w:r>
      </w:ins>
      <w:ins w:id="69" w:author="Jose Manuel Aburto" w:date="2021-01-06T10:52:00Z">
        <w:r w:rsidR="005E7A46" w:rsidRPr="00E65132">
          <w:rPr>
            <w:rFonts w:ascii="Times New Roman" w:hAnsi="Times New Roman" w:cs="Times New Roman"/>
            <w:sz w:val="24"/>
            <w:szCs w:val="24"/>
          </w:rPr>
          <w:t>Over the study period (2000-15) death counts registration improved to over 90% completeness</w:t>
        </w:r>
        <w:r w:rsidR="005E7A46" w:rsidRPr="00D22F79">
          <w:rPr>
            <w:rFonts w:ascii="Times New Roman" w:hAnsi="Times New Roman" w:cs="Times New Roman"/>
            <w:sz w:val="24"/>
            <w:szCs w:val="24"/>
          </w:rPr>
          <w:t>.</w:t>
        </w:r>
      </w:ins>
      <w:r w:rsidR="005E7A4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&lt;EndNote&gt;&lt;Cite&gt;&lt;Author&gt;Queiroz&lt;/Author&gt;&lt;Year&gt;2017&lt;/Year&gt;&lt;RecNum&gt;54&lt;/RecNum&gt;&lt;DisplayText&gt;&lt;style face="superscript"&gt;20&lt;/style&gt;&lt;/DisplayText&gt;&lt;record&gt;&lt;rec-number&gt;54&lt;/rec-number&gt;&lt;foreign-keys&gt;&lt;key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5E7A4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20</w:t>
      </w:r>
      <w:r w:rsidR="005E7A46" w:rsidRPr="00E65132">
        <w:rPr>
          <w:rFonts w:ascii="Times New Roman" w:hAnsi="Times New Roman" w:cs="Times New Roman"/>
          <w:sz w:val="24"/>
          <w:szCs w:val="24"/>
        </w:rPr>
        <w:fldChar w:fldCharType="end"/>
      </w:r>
      <w:ins w:id="70" w:author="Jose Manuel Aburto" w:date="2021-01-06T10:52:00Z">
        <w:r w:rsidR="005E7A46">
          <w:rPr>
            <w:rFonts w:ascii="Times New Roman" w:hAnsi="Times New Roman" w:cs="Times New Roman"/>
            <w:sz w:val="24"/>
            <w:szCs w:val="24"/>
          </w:rPr>
          <w:t xml:space="preserve"> </w:t>
        </w:r>
      </w:ins>
      <w:ins w:id="71" w:author="Jose Manuel Aburto" w:date="2021-01-07T13:32:00Z">
        <w:r w:rsidR="00197A9A" w:rsidRPr="009B547A">
          <w:rPr>
            <w:rFonts w:ascii="Times New Roman" w:hAnsi="Times New Roman" w:cs="Times New Roman"/>
            <w:sz w:val="24"/>
            <w:szCs w:val="24"/>
          </w:rPr>
          <w:t>The method is based on population dynamics equations and assess</w:t>
        </w:r>
      </w:ins>
      <w:ins w:id="72" w:author="Jose Manuel Aburto" w:date="2021-01-07T13:33:00Z">
        <w:r w:rsidR="00197A9A">
          <w:rPr>
            <w:rFonts w:ascii="Times New Roman" w:hAnsi="Times New Roman" w:cs="Times New Roman"/>
            <w:sz w:val="24"/>
            <w:szCs w:val="24"/>
          </w:rPr>
          <w:t>es</w:t>
        </w:r>
      </w:ins>
      <w:ins w:id="73" w:author="Jose Manuel Aburto" w:date="2021-01-07T13:32:00Z">
        <w:r w:rsidR="00197A9A" w:rsidRPr="009B547A">
          <w:rPr>
            <w:rFonts w:ascii="Times New Roman" w:hAnsi="Times New Roman" w:cs="Times New Roman"/>
            <w:sz w:val="24"/>
            <w:szCs w:val="24"/>
          </w:rPr>
          <w:t xml:space="preserve"> the coverage of deaths in relation to the population and the quality of the declaration of death information.</w:t>
        </w:r>
        <w:r w:rsidR="00197A9A">
          <w:rPr>
            <w:rFonts w:ascii="Times New Roman" w:hAnsi="Times New Roman" w:cs="Times New Roman"/>
            <w:sz w:val="24"/>
            <w:szCs w:val="24"/>
          </w:rPr>
          <w:t xml:space="preserve"> </w:t>
        </w:r>
      </w:ins>
      <w:ins w:id="74" w:author="Jose Manuel Aburto" w:date="2021-01-06T10:51:00Z">
        <w:r w:rsidRPr="009B547A">
          <w:rPr>
            <w:rFonts w:ascii="Times New Roman" w:hAnsi="Times New Roman" w:cs="Times New Roman"/>
            <w:sz w:val="24"/>
            <w:szCs w:val="24"/>
          </w:rPr>
          <w:t>Whenever necessary, the methods provide an adjustment factor that is used to correct death counts registration in each region and obtain a</w:t>
        </w:r>
      </w:ins>
      <w:ins w:id="75" w:author="Shammi Luhar" w:date="2021-01-07T18:04:00Z">
        <w:r w:rsidR="00761F20">
          <w:rPr>
            <w:rFonts w:ascii="Times New Roman" w:hAnsi="Times New Roman" w:cs="Times New Roman"/>
            <w:sz w:val="24"/>
            <w:szCs w:val="24"/>
          </w:rPr>
          <w:t>n appropriately</w:t>
        </w:r>
      </w:ins>
      <w:ins w:id="76" w:author="Jose Manuel Aburto" w:date="2021-01-06T10:51:00Z">
        <w:r w:rsidRPr="009B547A">
          <w:rPr>
            <w:rFonts w:ascii="Times New Roman" w:hAnsi="Times New Roman" w:cs="Times New Roman"/>
            <w:sz w:val="24"/>
            <w:szCs w:val="24"/>
          </w:rPr>
          <w:t xml:space="preserve"> </w:t>
        </w:r>
      </w:ins>
      <w:ins w:id="77" w:author="Shammi Luhar" w:date="2021-01-07T18:04:00Z">
        <w:r w:rsidR="00761F20">
          <w:rPr>
            <w:rFonts w:ascii="Times New Roman" w:hAnsi="Times New Roman" w:cs="Times New Roman"/>
            <w:sz w:val="24"/>
            <w:szCs w:val="24"/>
          </w:rPr>
          <w:t>adjusted</w:t>
        </w:r>
      </w:ins>
      <w:ins w:id="78" w:author="Jose Manuel Aburto" w:date="2021-01-06T10:51:00Z">
        <w:r w:rsidRPr="009B547A">
          <w:rPr>
            <w:rFonts w:ascii="Times New Roman" w:hAnsi="Times New Roman" w:cs="Times New Roman"/>
            <w:sz w:val="24"/>
            <w:szCs w:val="24"/>
          </w:rPr>
          <w:t xml:space="preserve"> estimate of mortality (See Appendix section 1). These methods are commonly used by the United Nations and the Institute of Health Metrics and Evaluation and in </w:t>
        </w:r>
      </w:ins>
      <w:ins w:id="79" w:author="Jose Manuel Aburto" w:date="2021-01-07T13:33:00Z">
        <w:r w:rsidR="00197A9A">
          <w:rPr>
            <w:rFonts w:ascii="Times New Roman" w:hAnsi="Times New Roman" w:cs="Times New Roman"/>
            <w:sz w:val="24"/>
            <w:szCs w:val="24"/>
          </w:rPr>
          <w:t>several</w:t>
        </w:r>
      </w:ins>
      <w:ins w:id="80" w:author="Jose Manuel Aburto" w:date="2021-01-06T10:51:00Z">
        <w:r w:rsidRPr="009B547A">
          <w:rPr>
            <w:rFonts w:ascii="Times New Roman" w:hAnsi="Times New Roman" w:cs="Times New Roman"/>
            <w:sz w:val="24"/>
            <w:szCs w:val="24"/>
          </w:rPr>
          <w:t xml:space="preserve"> </w:t>
        </w:r>
      </w:ins>
      <w:ins w:id="81" w:author="Jose Manuel Aburto" w:date="2021-01-07T13:33:00Z">
        <w:r w:rsidR="00197A9A">
          <w:rPr>
            <w:rFonts w:ascii="Times New Roman" w:hAnsi="Times New Roman" w:cs="Times New Roman"/>
            <w:sz w:val="24"/>
            <w:szCs w:val="24"/>
          </w:rPr>
          <w:t>n</w:t>
        </w:r>
      </w:ins>
      <w:ins w:id="82" w:author="Jose Manuel Aburto" w:date="2021-01-06T10:51:00Z">
        <w:r w:rsidRPr="009B547A">
          <w:rPr>
            <w:rFonts w:ascii="Times New Roman" w:hAnsi="Times New Roman" w:cs="Times New Roman"/>
            <w:sz w:val="24"/>
            <w:szCs w:val="24"/>
          </w:rPr>
          <w:t xml:space="preserve">ational </w:t>
        </w:r>
      </w:ins>
      <w:ins w:id="83" w:author="Jose Manuel Aburto" w:date="2021-01-07T13:33:00Z">
        <w:r w:rsidR="00197A9A">
          <w:rPr>
            <w:rFonts w:ascii="Times New Roman" w:hAnsi="Times New Roman" w:cs="Times New Roman"/>
            <w:sz w:val="24"/>
            <w:szCs w:val="24"/>
          </w:rPr>
          <w:t>s</w:t>
        </w:r>
      </w:ins>
      <w:ins w:id="84" w:author="Jose Manuel Aburto" w:date="2021-01-06T10:51:00Z">
        <w:r w:rsidRPr="009B547A">
          <w:rPr>
            <w:rFonts w:ascii="Times New Roman" w:hAnsi="Times New Roman" w:cs="Times New Roman"/>
            <w:sz w:val="24"/>
            <w:szCs w:val="24"/>
          </w:rPr>
          <w:t xml:space="preserve">tatistics </w:t>
        </w:r>
      </w:ins>
      <w:ins w:id="85" w:author="Jose Manuel Aburto" w:date="2021-01-07T13:33:00Z">
        <w:r w:rsidR="00197A9A">
          <w:rPr>
            <w:rFonts w:ascii="Times New Roman" w:hAnsi="Times New Roman" w:cs="Times New Roman"/>
            <w:sz w:val="24"/>
            <w:szCs w:val="24"/>
          </w:rPr>
          <w:t>o</w:t>
        </w:r>
      </w:ins>
      <w:ins w:id="86" w:author="Jose Manuel Aburto" w:date="2021-01-06T10:51:00Z">
        <w:r w:rsidRPr="009B547A">
          <w:rPr>
            <w:rFonts w:ascii="Times New Roman" w:hAnsi="Times New Roman" w:cs="Times New Roman"/>
            <w:sz w:val="24"/>
            <w:szCs w:val="24"/>
          </w:rPr>
          <w:t>ffices.  </w:t>
        </w:r>
      </w:ins>
    </w:p>
    <w:p w14:paraId="27F554E8" w14:textId="77777777" w:rsidR="00991F97" w:rsidRPr="00E65132" w:rsidRDefault="00991F97" w:rsidP="0016581D">
      <w:pPr>
        <w:rPr>
          <w:rFonts w:ascii="Times New Roman" w:hAnsi="Times New Roman" w:cs="Times New Roman"/>
          <w:sz w:val="24"/>
          <w:szCs w:val="24"/>
        </w:rPr>
      </w:pPr>
    </w:p>
    <w:p w14:paraId="336258B7" w14:textId="77777777" w:rsidR="00572ACC" w:rsidRPr="00E65132" w:rsidRDefault="00766C92" w:rsidP="0016581D">
      <w:pPr>
        <w:rPr>
          <w:rFonts w:ascii="Times New Roman" w:hAnsi="Times New Roman" w:cs="Times New Roman"/>
          <w:i/>
          <w:iCs/>
          <w:sz w:val="24"/>
          <w:szCs w:val="24"/>
        </w:rPr>
      </w:pPr>
      <w:r w:rsidRPr="00E65132">
        <w:rPr>
          <w:rFonts w:ascii="Times New Roman" w:hAnsi="Times New Roman" w:cs="Times New Roman"/>
          <w:b/>
          <w:i/>
          <w:iCs/>
          <w:sz w:val="24"/>
          <w:szCs w:val="24"/>
        </w:rPr>
        <w:t>Cause-of-death classification</w:t>
      </w:r>
      <w:r w:rsidRPr="00E65132">
        <w:rPr>
          <w:rFonts w:ascii="Times New Roman" w:hAnsi="Times New Roman" w:cs="Times New Roman"/>
          <w:i/>
          <w:iCs/>
          <w:sz w:val="24"/>
          <w:szCs w:val="24"/>
        </w:rPr>
        <w:t xml:space="preserve"> </w:t>
      </w:r>
    </w:p>
    <w:p w14:paraId="40EB7BC5" w14:textId="6015CC2C" w:rsidR="00766C92" w:rsidRPr="00D22F79" w:rsidRDefault="00A5476E" w:rsidP="0016581D">
      <w:pPr>
        <w:rPr>
          <w:rFonts w:ascii="Times New Roman" w:hAnsi="Times New Roman" w:cs="Times New Roman"/>
          <w:sz w:val="24"/>
          <w:szCs w:val="24"/>
        </w:rPr>
      </w:pPr>
      <w:r w:rsidRPr="00E65132">
        <w:rPr>
          <w:rFonts w:ascii="Times New Roman" w:hAnsi="Times New Roman" w:cs="Times New Roman"/>
          <w:sz w:val="24"/>
          <w:szCs w:val="24"/>
        </w:rPr>
        <w:t xml:space="preserve">We use the </w:t>
      </w:r>
      <w:r w:rsidR="003C45B8" w:rsidRPr="00E65132">
        <w:rPr>
          <w:rFonts w:ascii="Times New Roman" w:hAnsi="Times New Roman" w:cs="Times New Roman"/>
          <w:sz w:val="24"/>
          <w:szCs w:val="24"/>
        </w:rPr>
        <w:t>concept of amenable</w:t>
      </w:r>
      <w:r w:rsidR="00AF43CB" w:rsidRPr="00D22F79">
        <w:rPr>
          <w:rFonts w:ascii="Times New Roman" w:hAnsi="Times New Roman" w:cs="Times New Roman"/>
          <w:sz w:val="24"/>
          <w:szCs w:val="24"/>
        </w:rPr>
        <w:t>/avoidable</w:t>
      </w:r>
      <w:r w:rsidR="003C45B8" w:rsidRPr="00D22F79">
        <w:rPr>
          <w:rFonts w:ascii="Times New Roman" w:hAnsi="Times New Roman" w:cs="Times New Roman"/>
          <w:sz w:val="24"/>
          <w:szCs w:val="24"/>
        </w:rPr>
        <w:t xml:space="preserve"> mortality </w:t>
      </w:r>
      <w:r w:rsidR="00BA1FFE" w:rsidRPr="00D22F79">
        <w:rPr>
          <w:rFonts w:ascii="Times New Roman" w:hAnsi="Times New Roman" w:cs="Times New Roman"/>
          <w:sz w:val="24"/>
          <w:szCs w:val="24"/>
        </w:rPr>
        <w:t xml:space="preserve">to form </w:t>
      </w:r>
      <w:r w:rsidR="003C45B8" w:rsidRPr="00D22F79">
        <w:rPr>
          <w:rFonts w:ascii="Times New Roman" w:hAnsi="Times New Roman" w:cs="Times New Roman"/>
          <w:sz w:val="24"/>
          <w:szCs w:val="24"/>
        </w:rPr>
        <w:t>the basis of the cause of death classifications in our study</w:t>
      </w:r>
      <w:r w:rsidR="000D5A2D" w:rsidRPr="00D22F79">
        <w:rPr>
          <w:rFonts w:ascii="Times New Roman" w:hAnsi="Times New Roman" w:cs="Times New Roman"/>
          <w:sz w:val="24"/>
          <w:szCs w:val="24"/>
        </w:rPr>
        <w:t xml:space="preserve"> to complement the analysis of homicide mortality</w:t>
      </w:r>
      <w:r w:rsidR="00BA1FFE" w:rsidRPr="00D22F79">
        <w:rPr>
          <w:rFonts w:ascii="Times New Roman" w:hAnsi="Times New Roman" w:cs="Times New Roman"/>
          <w:sz w:val="24"/>
          <w:szCs w:val="24"/>
        </w:rPr>
        <w:t>.</w:t>
      </w:r>
      <w:ins w:id="87" w:author="Jose Manuel Aburto" w:date="2021-01-05T16:46:00Z">
        <w:r w:rsidR="003E3F81" w:rsidRPr="003E3F81">
          <w:t xml:space="preserve"> </w:t>
        </w:r>
        <w:r w:rsidR="003E3F81">
          <w:t>D</w:t>
        </w:r>
        <w:r w:rsidR="003E3F81" w:rsidRPr="003E3F81">
          <w:rPr>
            <w:rFonts w:ascii="Times New Roman" w:hAnsi="Times New Roman" w:cs="Times New Roman"/>
            <w:sz w:val="24"/>
            <w:szCs w:val="24"/>
          </w:rPr>
          <w:t>eaths with</w:t>
        </w:r>
      </w:ins>
      <w:ins w:id="88" w:author="Jose Manuel Aburto" w:date="2021-01-07T13:35:00Z">
        <w:r w:rsidR="00757607">
          <w:rPr>
            <w:rFonts w:ascii="Times New Roman" w:hAnsi="Times New Roman" w:cs="Times New Roman"/>
            <w:sz w:val="24"/>
            <w:szCs w:val="24"/>
          </w:rPr>
          <w:t xml:space="preserve">out </w:t>
        </w:r>
        <w:r w:rsidR="00C8698D">
          <w:rPr>
            <w:rFonts w:ascii="Times New Roman" w:hAnsi="Times New Roman" w:cs="Times New Roman"/>
            <w:sz w:val="24"/>
            <w:szCs w:val="24"/>
          </w:rPr>
          <w:t>information on age at death</w:t>
        </w:r>
      </w:ins>
      <w:ins w:id="89" w:author="Jose Manuel Aburto" w:date="2021-01-05T16:46:00Z">
        <w:r w:rsidR="003E3F81" w:rsidRPr="003E3F81">
          <w:rPr>
            <w:rFonts w:ascii="Times New Roman" w:hAnsi="Times New Roman" w:cs="Times New Roman"/>
            <w:sz w:val="24"/>
            <w:szCs w:val="24"/>
          </w:rPr>
          <w:t xml:space="preserve"> were distributed proportionally by the observed age profile</w:t>
        </w:r>
        <w:r w:rsidR="003E3F81">
          <w:rPr>
            <w:rFonts w:ascii="Times New Roman" w:hAnsi="Times New Roman" w:cs="Times New Roman"/>
            <w:sz w:val="24"/>
            <w:szCs w:val="24"/>
          </w:rPr>
          <w:t>.</w:t>
        </w:r>
      </w:ins>
      <w:r w:rsidR="00BA1FFE" w:rsidRPr="00D22F79">
        <w:rPr>
          <w:rFonts w:ascii="Times New Roman" w:hAnsi="Times New Roman" w:cs="Times New Roman"/>
          <w:sz w:val="24"/>
          <w:szCs w:val="24"/>
        </w:rPr>
        <w:t xml:space="preserve"> </w:t>
      </w:r>
      <w:r w:rsidR="000D5A2D" w:rsidRPr="00D22F79">
        <w:rPr>
          <w:rFonts w:ascii="Times New Roman" w:hAnsi="Times New Roman" w:cs="Times New Roman"/>
          <w:sz w:val="24"/>
          <w:szCs w:val="24"/>
        </w:rPr>
        <w:t>The concept of amenable/avoidable mortality</w:t>
      </w:r>
      <w:r w:rsidR="003C45B8" w:rsidRPr="00D22F79">
        <w:rPr>
          <w:rFonts w:ascii="Times New Roman" w:hAnsi="Times New Roman" w:cs="Times New Roman"/>
          <w:sz w:val="24"/>
          <w:szCs w:val="24"/>
        </w:rPr>
        <w:t xml:space="preserve"> refers </w:t>
      </w:r>
      <w:r w:rsidR="000E2AFB" w:rsidRPr="00D22F79">
        <w:rPr>
          <w:rFonts w:ascii="Times New Roman" w:hAnsi="Times New Roman" w:cs="Times New Roman"/>
          <w:sz w:val="24"/>
          <w:szCs w:val="24"/>
        </w:rPr>
        <w:t xml:space="preserve">to </w:t>
      </w:r>
      <w:r w:rsidR="000D5A2D" w:rsidRPr="00D22F79">
        <w:rPr>
          <w:rFonts w:ascii="Times New Roman" w:hAnsi="Times New Roman" w:cs="Times New Roman"/>
          <w:sz w:val="24"/>
          <w:szCs w:val="24"/>
        </w:rPr>
        <w:t>deaths</w:t>
      </w:r>
      <w:r w:rsidR="00766C92" w:rsidRPr="00D22F79">
        <w:rPr>
          <w:rFonts w:ascii="Times New Roman" w:hAnsi="Times New Roman" w:cs="Times New Roman"/>
          <w:sz w:val="24"/>
          <w:szCs w:val="24"/>
        </w:rPr>
        <w:t xml:space="preserve"> that should </w:t>
      </w:r>
      <w:r w:rsidR="003C45B8" w:rsidRPr="00D22F79">
        <w:rPr>
          <w:rFonts w:ascii="Times New Roman" w:hAnsi="Times New Roman" w:cs="Times New Roman"/>
          <w:sz w:val="24"/>
          <w:szCs w:val="24"/>
        </w:rPr>
        <w:t xml:space="preserve">be absent </w:t>
      </w:r>
      <w:r w:rsidR="00140977" w:rsidRPr="00D22F79">
        <w:rPr>
          <w:rFonts w:ascii="Times New Roman" w:hAnsi="Times New Roman" w:cs="Times New Roman"/>
          <w:sz w:val="24"/>
          <w:szCs w:val="24"/>
        </w:rPr>
        <w:t>if</w:t>
      </w:r>
      <w:r w:rsidR="00BE3197" w:rsidRPr="00D22F79">
        <w:rPr>
          <w:rFonts w:ascii="Times New Roman" w:hAnsi="Times New Roman" w:cs="Times New Roman"/>
          <w:sz w:val="24"/>
          <w:szCs w:val="24"/>
        </w:rPr>
        <w:t xml:space="preserve"> </w:t>
      </w:r>
      <w:r w:rsidR="00261E75" w:rsidRPr="00D22F79">
        <w:rPr>
          <w:rFonts w:ascii="Times New Roman" w:hAnsi="Times New Roman" w:cs="Times New Roman"/>
          <w:sz w:val="24"/>
          <w:szCs w:val="24"/>
        </w:rPr>
        <w:t>both</w:t>
      </w:r>
      <w:r w:rsidR="00766C92" w:rsidRPr="00D22F79">
        <w:rPr>
          <w:rFonts w:ascii="Times New Roman" w:hAnsi="Times New Roman" w:cs="Times New Roman"/>
          <w:sz w:val="24"/>
          <w:szCs w:val="24"/>
        </w:rPr>
        <w:t xml:space="preserve"> timely and quality healthcare</w:t>
      </w:r>
      <w:r w:rsidR="00BE3197" w:rsidRPr="00D22F79">
        <w:rPr>
          <w:rFonts w:ascii="Times New Roman" w:hAnsi="Times New Roman" w:cs="Times New Roman"/>
          <w:sz w:val="24"/>
          <w:szCs w:val="24"/>
        </w:rPr>
        <w:t xml:space="preserve"> is available</w:t>
      </w:r>
      <w:ins w:id="90" w:author="Jose Manuel Aburto" w:date="2021-01-04T11:26:00Z">
        <w:r w:rsidR="009F367E" w:rsidRPr="00D22F79">
          <w:rPr>
            <w:rFonts w:ascii="Times New Roman" w:hAnsi="Times New Roman" w:cs="Times New Roman"/>
            <w:sz w:val="24"/>
            <w:szCs w:val="24"/>
          </w:rPr>
          <w:t xml:space="preserve"> below age 75</w:t>
        </w:r>
      </w:ins>
      <w:r w:rsidR="00FC3CB9" w:rsidRPr="00D22F79">
        <w:rPr>
          <w:rFonts w:ascii="Times New Roman" w:hAnsi="Times New Roman" w:cs="Times New Roman"/>
          <w:sz w:val="24"/>
          <w:szCs w:val="24"/>
        </w:rPr>
        <w:t>.</w:t>
      </w:r>
      <w:r w:rsidR="007F51CD"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&lt;EndNote&gt;&lt;Cite&gt;&lt;Author&gt;Nolte&lt;/Author&gt;&lt;Year&gt;2004&lt;/Year&gt;&lt;RecNum&gt;33&lt;/RecNum&gt;&lt;DisplayText&gt;&lt;style face="superscript"&gt;21&lt;/style&gt;&lt;/DisplayText&gt;&lt;record&gt;&lt;rec-number&gt;33&lt;/rec-number&gt;&lt;foreign-keys&gt;&lt;key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21</w:t>
      </w:r>
      <w:r w:rsidR="007F51CD" w:rsidRPr="00E65132">
        <w:rPr>
          <w:rFonts w:ascii="Times New Roman" w:hAnsi="Times New Roman" w:cs="Times New Roman"/>
          <w:sz w:val="24"/>
          <w:szCs w:val="24"/>
        </w:rPr>
        <w:fldChar w:fldCharType="end"/>
      </w:r>
      <w:r w:rsidR="007F51CD" w:rsidRPr="003D495E">
        <w:rPr>
          <w:rFonts w:ascii="Times New Roman" w:hAnsi="Times New Roman" w:cs="Times New Roman"/>
          <w:sz w:val="24"/>
          <w:szCs w:val="24"/>
        </w:rPr>
        <w:t xml:space="preserve"> This concept has </w:t>
      </w:r>
      <w:r w:rsidR="00EB23BB" w:rsidRPr="00E65132">
        <w:rPr>
          <w:rFonts w:ascii="Times New Roman" w:hAnsi="Times New Roman" w:cs="Times New Roman"/>
          <w:sz w:val="24"/>
          <w:szCs w:val="24"/>
        </w:rPr>
        <w:t xml:space="preserve">been </w:t>
      </w:r>
      <w:r w:rsidR="007F51CD" w:rsidRPr="00E65132">
        <w:rPr>
          <w:rFonts w:ascii="Times New Roman" w:hAnsi="Times New Roman" w:cs="Times New Roman"/>
          <w:sz w:val="24"/>
          <w:szCs w:val="24"/>
        </w:rPr>
        <w:t xml:space="preserve">successfully </w:t>
      </w:r>
      <w:r w:rsidR="004761E1" w:rsidRPr="00E65132">
        <w:rPr>
          <w:rFonts w:ascii="Times New Roman" w:hAnsi="Times New Roman" w:cs="Times New Roman"/>
          <w:sz w:val="24"/>
          <w:szCs w:val="24"/>
        </w:rPr>
        <w:t>employed</w:t>
      </w:r>
      <w:r w:rsidR="007F51CD" w:rsidRPr="00E65132">
        <w:rPr>
          <w:rFonts w:ascii="Times New Roman" w:hAnsi="Times New Roman" w:cs="Times New Roman"/>
          <w:sz w:val="24"/>
          <w:szCs w:val="24"/>
        </w:rPr>
        <w:t xml:space="preserve"> to link the progress of primary care expansion and reductions in amenable</w:t>
      </w:r>
      <w:r w:rsidR="000D5A2D" w:rsidRPr="00E65132">
        <w:rPr>
          <w:rFonts w:ascii="Times New Roman" w:hAnsi="Times New Roman" w:cs="Times New Roman"/>
          <w:sz w:val="24"/>
          <w:szCs w:val="24"/>
        </w:rPr>
        <w:t>/avoidable</w:t>
      </w:r>
      <w:r w:rsidR="007F51CD" w:rsidRPr="00E65132">
        <w:rPr>
          <w:rFonts w:ascii="Times New Roman" w:hAnsi="Times New Roman" w:cs="Times New Roman"/>
          <w:sz w:val="24"/>
          <w:szCs w:val="24"/>
        </w:rPr>
        <w:t xml:space="preserve"> mortality in Braz</w:t>
      </w:r>
      <w:r w:rsidR="00640034" w:rsidRPr="00D22F79">
        <w:rPr>
          <w:rFonts w:ascii="Times New Roman" w:hAnsi="Times New Roman" w:cs="Times New Roman"/>
          <w:sz w:val="24"/>
          <w:szCs w:val="24"/>
        </w:rPr>
        <w:t>il.</w:t>
      </w:r>
      <w:r w:rsidR="007F51CD" w:rsidRPr="00E65132">
        <w:rPr>
          <w:rFonts w:ascii="Times New Roman" w:hAnsi="Times New Roman" w:cs="Times New Roman"/>
          <w:sz w:val="24"/>
          <w:szCs w:val="24"/>
        </w:rPr>
        <w:fldChar w:fldCharType="begin"/>
      </w:r>
      <w:r w:rsidR="006813C2" w:rsidRPr="00D22F79">
        <w:rPr>
          <w:rFonts w:ascii="Times New Roman" w:hAnsi="Times New Roman" w:cs="Times New Roman"/>
          <w:sz w:val="24"/>
          <w:szCs w:val="24"/>
        </w:rPr>
        <w:instrText xml:space="preserve"> ADDIN EN.CITE &lt;EndNote&gt;&lt;Cite&gt;&lt;Author&gt;Hone&lt;/Author&gt;&lt;Year&gt;2017&lt;/Year&gt;&lt;RecNum&gt;3&lt;/RecNum&gt;&lt;DisplayText&gt;&lt;style face="superscript"&gt;9&lt;/style&gt;&lt;/DisplayText&gt;&lt;record&gt;&lt;rec-number&gt;3&lt;/rec-number&gt;&lt;foreign-keys&gt;&lt;key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65132">
        <w:rPr>
          <w:rFonts w:ascii="Times New Roman" w:hAnsi="Times New Roman" w:cs="Times New Roman"/>
          <w:sz w:val="24"/>
          <w:szCs w:val="24"/>
        </w:rPr>
        <w:fldChar w:fldCharType="separate"/>
      </w:r>
      <w:r w:rsidR="006813C2" w:rsidRPr="007F30F3">
        <w:rPr>
          <w:rFonts w:ascii="Times New Roman" w:hAnsi="Times New Roman" w:cs="Times New Roman"/>
          <w:sz w:val="24"/>
          <w:szCs w:val="24"/>
          <w:vertAlign w:val="superscript"/>
        </w:rPr>
        <w:t>9</w:t>
      </w:r>
      <w:r w:rsidR="007F51CD" w:rsidRPr="00E65132">
        <w:rPr>
          <w:rFonts w:ascii="Times New Roman" w:hAnsi="Times New Roman" w:cs="Times New Roman"/>
          <w:sz w:val="24"/>
          <w:szCs w:val="24"/>
        </w:rPr>
        <w:fldChar w:fldCharType="end"/>
      </w:r>
      <w:r w:rsidR="007F51CD" w:rsidRPr="003D495E">
        <w:rPr>
          <w:rFonts w:ascii="Times New Roman" w:hAnsi="Times New Roman" w:cs="Times New Roman"/>
          <w:sz w:val="24"/>
          <w:szCs w:val="24"/>
        </w:rPr>
        <w:t xml:space="preserve"> </w:t>
      </w:r>
      <w:r w:rsidR="00640034" w:rsidRPr="00E65132">
        <w:rPr>
          <w:rFonts w:ascii="Times New Roman" w:hAnsi="Times New Roman" w:cs="Times New Roman"/>
          <w:sz w:val="24"/>
          <w:szCs w:val="24"/>
        </w:rPr>
        <w:t>M</w:t>
      </w:r>
      <w:r w:rsidR="007F51CD" w:rsidRPr="00E65132">
        <w:rPr>
          <w:rFonts w:ascii="Times New Roman" w:hAnsi="Times New Roman" w:cs="Times New Roman"/>
          <w:sz w:val="24"/>
          <w:szCs w:val="24"/>
        </w:rPr>
        <w:t xml:space="preserve">ore recently the concept has included causes amenable to public health interventions </w:t>
      </w:r>
      <w:r w:rsidR="00DD69BD" w:rsidRPr="00E65132">
        <w:rPr>
          <w:rFonts w:ascii="Times New Roman" w:hAnsi="Times New Roman" w:cs="Times New Roman"/>
          <w:sz w:val="24"/>
          <w:szCs w:val="24"/>
        </w:rPr>
        <w:t xml:space="preserve">that </w:t>
      </w:r>
      <w:r w:rsidR="00792E6E" w:rsidRPr="00D22F79">
        <w:rPr>
          <w:rFonts w:ascii="Times New Roman" w:hAnsi="Times New Roman" w:cs="Times New Roman"/>
          <w:sz w:val="24"/>
          <w:szCs w:val="24"/>
        </w:rPr>
        <w:t xml:space="preserve">have </w:t>
      </w:r>
      <w:r w:rsidR="00DD69BD" w:rsidRPr="00D22F79">
        <w:rPr>
          <w:rFonts w:ascii="Times New Roman" w:hAnsi="Times New Roman" w:cs="Times New Roman"/>
          <w:sz w:val="24"/>
          <w:szCs w:val="24"/>
        </w:rPr>
        <w:t xml:space="preserve">been seen to alter </w:t>
      </w:r>
      <w:r w:rsidR="007F51CD" w:rsidRPr="00D22F79">
        <w:rPr>
          <w:rFonts w:ascii="Times New Roman" w:hAnsi="Times New Roman" w:cs="Times New Roman"/>
          <w:sz w:val="24"/>
          <w:szCs w:val="24"/>
        </w:rPr>
        <w:t xml:space="preserve">health </w:t>
      </w:r>
      <w:r w:rsidR="00572ACC" w:rsidRPr="00D22F79">
        <w:rPr>
          <w:rFonts w:ascii="Times New Roman" w:hAnsi="Times New Roman" w:cs="Times New Roman"/>
          <w:sz w:val="24"/>
          <w:szCs w:val="24"/>
        </w:rPr>
        <w:t>behaviours</w:t>
      </w:r>
      <w:r w:rsidR="008269B1" w:rsidRPr="00D22F79">
        <w:rPr>
          <w:rFonts w:ascii="Times New Roman" w:hAnsi="Times New Roman" w:cs="Times New Roman"/>
          <w:sz w:val="24"/>
          <w:szCs w:val="24"/>
        </w:rPr>
        <w:t>, e.g.</w:t>
      </w:r>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lung</w:t>
      </w:r>
      <w:r w:rsidR="00707470" w:rsidRPr="00D22F79">
        <w:rPr>
          <w:rFonts w:ascii="Times New Roman" w:hAnsi="Times New Roman" w:cs="Times New Roman"/>
          <w:sz w:val="24"/>
          <w:szCs w:val="24"/>
        </w:rPr>
        <w:t xml:space="preserve"> cancer </w:t>
      </w:r>
      <w:r w:rsidR="006E5EC9" w:rsidRPr="00D22F79">
        <w:rPr>
          <w:rFonts w:ascii="Times New Roman" w:hAnsi="Times New Roman" w:cs="Times New Roman"/>
          <w:sz w:val="24"/>
          <w:szCs w:val="24"/>
        </w:rPr>
        <w:t xml:space="preserve">via smoking reduction </w:t>
      </w:r>
      <w:r w:rsidR="003912EB" w:rsidRPr="00D22F79">
        <w:rPr>
          <w:rFonts w:ascii="Times New Roman" w:hAnsi="Times New Roman" w:cs="Times New Roman"/>
          <w:sz w:val="24"/>
          <w:szCs w:val="24"/>
        </w:rPr>
        <w:t xml:space="preserve">or </w:t>
      </w:r>
      <w:r w:rsidR="00707470" w:rsidRPr="00D22F79">
        <w:rPr>
          <w:rFonts w:ascii="Times New Roman" w:hAnsi="Times New Roman" w:cs="Times New Roman"/>
          <w:sz w:val="24"/>
          <w:szCs w:val="24"/>
        </w:rPr>
        <w:t>homicides</w:t>
      </w:r>
      <w:r w:rsidR="00FC3CB9" w:rsidRPr="00D22F79">
        <w:rPr>
          <w:rFonts w:ascii="Times New Roman" w:hAnsi="Times New Roman" w:cs="Times New Roman"/>
          <w:sz w:val="24"/>
          <w:szCs w:val="24"/>
        </w:rPr>
        <w:t>.</w:t>
      </w:r>
      <w:r w:rsidR="004B569F" w:rsidRPr="00D22F79">
        <w:rPr>
          <w:rFonts w:ascii="Times New Roman" w:hAnsi="Times New Roman" w:cs="Times New Roman"/>
          <w:sz w:val="24"/>
          <w:szCs w:val="24"/>
        </w:rPr>
        <w:t xml:space="preserve"> </w:t>
      </w:r>
    </w:p>
    <w:p w14:paraId="0F7B73E3" w14:textId="77777777" w:rsidR="00572ACC" w:rsidRPr="00D22F79" w:rsidRDefault="00572ACC" w:rsidP="00572ACC">
      <w:pPr>
        <w:rPr>
          <w:rFonts w:ascii="Times New Roman" w:hAnsi="Times New Roman" w:cs="Times New Roman"/>
          <w:sz w:val="24"/>
          <w:szCs w:val="24"/>
        </w:rPr>
      </w:pPr>
    </w:p>
    <w:p w14:paraId="3B610A09" w14:textId="659A7AA3" w:rsidR="007F51CD" w:rsidRPr="00D22F79" w:rsidRDefault="003C45B8" w:rsidP="00572ACC">
      <w:pPr>
        <w:rPr>
          <w:rFonts w:ascii="Times New Roman" w:hAnsi="Times New Roman" w:cs="Times New Roman"/>
          <w:sz w:val="24"/>
          <w:szCs w:val="24"/>
        </w:rPr>
      </w:pPr>
      <w:r w:rsidRPr="00D22F79">
        <w:rPr>
          <w:rFonts w:ascii="Times New Roman" w:hAnsi="Times New Roman" w:cs="Times New Roman"/>
          <w:sz w:val="24"/>
          <w:szCs w:val="24"/>
        </w:rPr>
        <w:t>Using a cause of death classification system utili</w:t>
      </w:r>
      <w:ins w:id="91" w:author="Shammi Luhar" w:date="2021-01-07T18:05:00Z">
        <w:r w:rsidR="00761F20">
          <w:rPr>
            <w:rFonts w:ascii="Times New Roman" w:hAnsi="Times New Roman" w:cs="Times New Roman"/>
            <w:sz w:val="24"/>
            <w:szCs w:val="24"/>
          </w:rPr>
          <w:t>s</w:t>
        </w:r>
      </w:ins>
      <w:del w:id="92" w:author="Shammi Luhar" w:date="2021-01-07T18:05:00Z">
        <w:r w:rsidRPr="00D22F79" w:rsidDel="00761F20">
          <w:rPr>
            <w:rFonts w:ascii="Times New Roman" w:hAnsi="Times New Roman" w:cs="Times New Roman"/>
            <w:sz w:val="24"/>
            <w:szCs w:val="24"/>
          </w:rPr>
          <w:delText>z</w:delText>
        </w:r>
      </w:del>
      <w:r w:rsidRPr="00D22F79">
        <w:rPr>
          <w:rFonts w:ascii="Times New Roman" w:hAnsi="Times New Roman" w:cs="Times New Roman"/>
          <w:sz w:val="24"/>
          <w:szCs w:val="24"/>
        </w:rPr>
        <w:t>ed in similar studies,</w:t>
      </w:r>
      <w:r w:rsidR="004B569F"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&lt;EndNote&gt;&lt;Cite&gt;&lt;Author&gt;Aburto&lt;/Author&gt;&lt;Year&gt;2016&lt;/Year&gt;&lt;RecNum&gt;4&lt;/RecNum&gt;&lt;DisplayText&gt;&lt;style face="superscript"&gt;22 23&lt;/style&gt;&lt;/DisplayText&gt;&lt;record&gt;&lt;rec-number&gt;4&lt;/rec-number&gt;&lt;foreign-keys&gt;&lt;key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Malta&lt;/Author&gt;&lt;Year&gt;2010&lt;/Year&gt;&lt;RecNum&gt;57&lt;/RecNum&gt;&lt;record&gt;&lt;rec-number&gt;57&lt;/rec-number&gt;&lt;foreign-keys&gt;&lt;key app="EN" db-id="p0ppx9stl0pvtme5p2hpxwec0d2vwwp9pepz" timestamp="1515448810"&gt;57&lt;/key&gt;&lt;/foreign-keys&gt;&lt;ref-type name="Journal Article"&gt;17&lt;/ref-type&gt;&lt;contributors&gt;&lt;authors&gt;&lt;author&gt;Malta, Deborah Carvalho&lt;/author&gt;&lt;author&gt;Sardinha, Luciana&lt;/author&gt;&lt;author&gt;Moura, Lenildo de&lt;/author&gt;&lt;author&gt;Lansky, Sônia&lt;/author&gt;&lt;author&gt;Leal, Maria do Carmo&lt;/author&gt;&lt;author&gt;Szwarcwald, Célia Landman&lt;/author&gt;&lt;author&gt;França, Elisabeth&lt;/author&gt;&lt;author&gt;Almeida, Márcia Furquim de&lt;/author&gt;&lt;author&gt;Duarte, Elisabeth Carmen&lt;/author&gt;&lt;/authors&gt;&lt;/contributors&gt;&lt;titles&gt;&lt;title&gt;Atualização da lista de causas de mortes evitáveis por intervenções do Sistema Único de Saúde do Brasil&lt;/title&gt;&lt;secondary-title&gt;Epidemiologia e Serviços de Saúde&lt;/secondary-title&gt;&lt;/titles&gt;&lt;periodical&gt;&lt;full-title&gt;Epidemiologia e Serviços de Saúde&lt;/full-title&gt;&lt;/periodical&gt;&lt;pages&gt;173-176&lt;/pages&gt;&lt;volume&gt;19&lt;/volume&gt;&lt;number&gt;2&lt;/number&gt;&lt;dates&gt;&lt;year&gt;2010&lt;/year&gt;&lt;/dates&gt;&lt;isbn&gt;1679-4974&lt;/isbn&gt;&lt;urls&gt;&lt;/urls&gt;&lt;/record&gt;&lt;/Cite&gt;&lt;/EndNote&gt;</w:instrText>
      </w:r>
      <w:r w:rsidR="004B569F"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22 23</w:t>
      </w:r>
      <w:r w:rsidR="004B569F" w:rsidRPr="00E65132">
        <w:rPr>
          <w:rFonts w:ascii="Times New Roman" w:hAnsi="Times New Roman" w:cs="Times New Roman"/>
          <w:sz w:val="24"/>
          <w:szCs w:val="24"/>
        </w:rPr>
        <w:fldChar w:fldCharType="end"/>
      </w:r>
      <w:r w:rsidR="000E7BE6" w:rsidRPr="003D495E">
        <w:rPr>
          <w:rFonts w:ascii="Times New Roman" w:hAnsi="Times New Roman" w:cs="Times New Roman"/>
          <w:sz w:val="24"/>
          <w:szCs w:val="24"/>
        </w:rPr>
        <w:t xml:space="preserve"> </w:t>
      </w:r>
      <w:r w:rsidR="00E90D52" w:rsidRPr="00E65132">
        <w:rPr>
          <w:rFonts w:ascii="Times New Roman" w:hAnsi="Times New Roman" w:cs="Times New Roman"/>
          <w:sz w:val="24"/>
          <w:szCs w:val="24"/>
        </w:rPr>
        <w:t>w</w:t>
      </w:r>
      <w:r w:rsidRPr="00E65132">
        <w:rPr>
          <w:rFonts w:ascii="Times New Roman" w:hAnsi="Times New Roman" w:cs="Times New Roman"/>
          <w:sz w:val="24"/>
          <w:szCs w:val="24"/>
        </w:rPr>
        <w:t>e grouped the c</w:t>
      </w:r>
      <w:r w:rsidR="00707470" w:rsidRPr="00E65132">
        <w:rPr>
          <w:rFonts w:ascii="Times New Roman" w:hAnsi="Times New Roman" w:cs="Times New Roman"/>
          <w:sz w:val="24"/>
          <w:szCs w:val="24"/>
        </w:rPr>
        <w:t>auses of death into</w:t>
      </w:r>
      <w:r w:rsidRPr="00D22F79">
        <w:rPr>
          <w:rFonts w:ascii="Times New Roman" w:hAnsi="Times New Roman" w:cs="Times New Roman"/>
          <w:sz w:val="24"/>
          <w:szCs w:val="24"/>
        </w:rPr>
        <w:t xml:space="preserve"> the following</w:t>
      </w:r>
      <w:r w:rsidR="00707470"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10</w:t>
      </w:r>
      <w:r w:rsidR="00707470" w:rsidRPr="00D22F79">
        <w:rPr>
          <w:rFonts w:ascii="Times New Roman" w:hAnsi="Times New Roman" w:cs="Times New Roman"/>
          <w:sz w:val="24"/>
          <w:szCs w:val="24"/>
        </w:rPr>
        <w:t xml:space="preserve"> categories</w:t>
      </w:r>
      <w:r w:rsidRPr="00D22F79">
        <w:rPr>
          <w:rFonts w:ascii="Times New Roman" w:hAnsi="Times New Roman" w:cs="Times New Roman"/>
          <w:sz w:val="24"/>
          <w:szCs w:val="24"/>
        </w:rPr>
        <w:t xml:space="preserve"> based on the </w:t>
      </w:r>
      <w:r w:rsidR="00707470" w:rsidRPr="00D22F79">
        <w:rPr>
          <w:rFonts w:ascii="Times New Roman" w:hAnsi="Times New Roman" w:cs="Times New Roman"/>
          <w:sz w:val="24"/>
          <w:szCs w:val="24"/>
        </w:rPr>
        <w:t xml:space="preserve"> </w:t>
      </w:r>
      <w:r w:rsidRPr="00D22F79">
        <w:rPr>
          <w:rFonts w:ascii="Times New Roman" w:hAnsi="Times New Roman" w:cs="Times New Roman"/>
          <w:i/>
          <w:sz w:val="24"/>
          <w:szCs w:val="24"/>
        </w:rPr>
        <w:t>International Classification of Diseases</w:t>
      </w:r>
      <w:r w:rsidRPr="00D22F79">
        <w:rPr>
          <w:rFonts w:ascii="Times New Roman" w:hAnsi="Times New Roman" w:cs="Times New Roman"/>
          <w:sz w:val="24"/>
          <w:szCs w:val="24"/>
        </w:rPr>
        <w:t xml:space="preserve"> [ICD] 10</w:t>
      </w:r>
      <w:r w:rsidRPr="00D22F79">
        <w:rPr>
          <w:rFonts w:ascii="Times New Roman" w:hAnsi="Times New Roman" w:cs="Times New Roman"/>
          <w:sz w:val="24"/>
          <w:szCs w:val="24"/>
          <w:vertAlign w:val="superscript"/>
        </w:rPr>
        <w:t>th</w:t>
      </w:r>
      <w:r w:rsidRPr="00D22F79">
        <w:rPr>
          <w:rFonts w:ascii="Times New Roman" w:hAnsi="Times New Roman" w:cs="Times New Roman"/>
          <w:sz w:val="24"/>
          <w:szCs w:val="24"/>
        </w:rPr>
        <w:t xml:space="preserve"> revision </w:t>
      </w:r>
      <w:r w:rsidR="00707470" w:rsidRPr="00D22F79">
        <w:rPr>
          <w:rFonts w:ascii="Times New Roman" w:hAnsi="Times New Roman" w:cs="Times New Roman"/>
          <w:sz w:val="24"/>
          <w:szCs w:val="24"/>
        </w:rPr>
        <w:t>(</w:t>
      </w:r>
      <w:r w:rsidR="000E7BE6" w:rsidRPr="00D22F79">
        <w:rPr>
          <w:rFonts w:ascii="Times New Roman" w:hAnsi="Times New Roman" w:cs="Times New Roman"/>
          <w:sz w:val="24"/>
          <w:szCs w:val="24"/>
        </w:rPr>
        <w:t>Appendix T</w:t>
      </w:r>
      <w:r w:rsidR="00707470" w:rsidRPr="00D22F79">
        <w:rPr>
          <w:rFonts w:ascii="Times New Roman" w:hAnsi="Times New Roman" w:cs="Times New Roman"/>
          <w:sz w:val="24"/>
          <w:szCs w:val="24"/>
        </w:rPr>
        <w:t>able 1</w:t>
      </w:r>
      <w:r w:rsidR="00F444E0" w:rsidRPr="00D22F79">
        <w:rPr>
          <w:rFonts w:ascii="Times New Roman" w:hAnsi="Times New Roman" w:cs="Times New Roman"/>
          <w:sz w:val="24"/>
          <w:szCs w:val="24"/>
        </w:rPr>
        <w:t>):</w:t>
      </w:r>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1</w:t>
      </w:r>
      <w:r w:rsidR="006A0065" w:rsidRPr="00D22F79">
        <w:rPr>
          <w:rFonts w:ascii="Times New Roman" w:hAnsi="Times New Roman" w:cs="Times New Roman"/>
          <w:sz w:val="24"/>
          <w:szCs w:val="24"/>
        </w:rPr>
        <w:t>) homicides, (</w:t>
      </w:r>
      <w:r w:rsidR="00F444E0" w:rsidRPr="00D22F79">
        <w:rPr>
          <w:rFonts w:ascii="Times New Roman" w:hAnsi="Times New Roman" w:cs="Times New Roman"/>
          <w:sz w:val="24"/>
          <w:szCs w:val="24"/>
        </w:rPr>
        <w:t>2</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alcoholic liver disease, (</w:t>
      </w:r>
      <w:r w:rsidR="00F444E0" w:rsidRPr="00D22F79">
        <w:rPr>
          <w:rFonts w:ascii="Times New Roman" w:hAnsi="Times New Roman" w:cs="Times New Roman"/>
          <w:sz w:val="24"/>
          <w:szCs w:val="24"/>
        </w:rPr>
        <w:t>3</w:t>
      </w:r>
      <w:r w:rsidR="000E2AFB" w:rsidRPr="00D22F79">
        <w:rPr>
          <w:rFonts w:ascii="Times New Roman" w:hAnsi="Times New Roman" w:cs="Times New Roman"/>
          <w:sz w:val="24"/>
          <w:szCs w:val="24"/>
        </w:rPr>
        <w:t>) diabetes, (</w:t>
      </w:r>
      <w:r w:rsidR="00F444E0" w:rsidRPr="00D22F79">
        <w:rPr>
          <w:rFonts w:ascii="Times New Roman" w:hAnsi="Times New Roman" w:cs="Times New Roman"/>
          <w:sz w:val="24"/>
          <w:szCs w:val="24"/>
        </w:rPr>
        <w:t>4</w:t>
      </w:r>
      <w:r w:rsidR="000E2AFB" w:rsidRPr="00D22F79">
        <w:rPr>
          <w:rFonts w:ascii="Times New Roman" w:hAnsi="Times New Roman" w:cs="Times New Roman"/>
          <w:sz w:val="24"/>
          <w:szCs w:val="24"/>
        </w:rPr>
        <w:t>) HIV/AIDS,</w:t>
      </w:r>
      <w:r w:rsidR="006A0065"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5</w:t>
      </w:r>
      <w:r w:rsidR="006A0065" w:rsidRPr="00D22F79">
        <w:rPr>
          <w:rFonts w:ascii="Times New Roman" w:hAnsi="Times New Roman" w:cs="Times New Roman"/>
          <w:sz w:val="24"/>
          <w:szCs w:val="24"/>
        </w:rPr>
        <w:t xml:space="preserve">) ischemic </w:t>
      </w:r>
      <w:r w:rsidR="000E7BE6" w:rsidRPr="00D22F79">
        <w:rPr>
          <w:rFonts w:ascii="Times New Roman" w:hAnsi="Times New Roman" w:cs="Times New Roman"/>
          <w:sz w:val="24"/>
          <w:szCs w:val="24"/>
        </w:rPr>
        <w:t>heart diseases</w:t>
      </w:r>
      <w:r w:rsidR="00174FCB" w:rsidRPr="00D22F79">
        <w:rPr>
          <w:rFonts w:ascii="Times New Roman" w:hAnsi="Times New Roman" w:cs="Times New Roman"/>
          <w:sz w:val="24"/>
          <w:szCs w:val="24"/>
        </w:rPr>
        <w:t xml:space="preserve"> (IHD)</w:t>
      </w:r>
      <w:r w:rsidR="000E7BE6" w:rsidRPr="00D22F79">
        <w:rPr>
          <w:rFonts w:ascii="Times New Roman" w:hAnsi="Times New Roman" w:cs="Times New Roman"/>
          <w:sz w:val="24"/>
          <w:szCs w:val="24"/>
        </w:rPr>
        <w:t>, (</w:t>
      </w:r>
      <w:r w:rsidR="00F444E0" w:rsidRPr="00D22F79">
        <w:rPr>
          <w:rFonts w:ascii="Times New Roman" w:hAnsi="Times New Roman" w:cs="Times New Roman"/>
          <w:sz w:val="24"/>
          <w:szCs w:val="24"/>
        </w:rPr>
        <w:t>6</w:t>
      </w:r>
      <w:r w:rsidR="000E7BE6"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lung cancer</w:t>
      </w:r>
      <w:r w:rsidR="000E7BE6" w:rsidRPr="00D22F79">
        <w:rPr>
          <w:rFonts w:ascii="Times New Roman" w:hAnsi="Times New Roman" w:cs="Times New Roman"/>
          <w:sz w:val="24"/>
          <w:szCs w:val="24"/>
        </w:rPr>
        <w:t>,</w:t>
      </w:r>
      <w:r w:rsidR="00F444E0" w:rsidRPr="00D22F79">
        <w:rPr>
          <w:rFonts w:ascii="Times New Roman" w:hAnsi="Times New Roman" w:cs="Times New Roman"/>
          <w:sz w:val="24"/>
          <w:szCs w:val="24"/>
        </w:rPr>
        <w:t xml:space="preserve"> (7) road traffic accidents, (8) </w:t>
      </w:r>
      <w:r w:rsidR="00E37E04" w:rsidRPr="00D22F79">
        <w:rPr>
          <w:rFonts w:ascii="Times New Roman" w:hAnsi="Times New Roman" w:cs="Times New Roman"/>
          <w:sz w:val="24"/>
          <w:szCs w:val="24"/>
        </w:rPr>
        <w:t>suicides</w:t>
      </w:r>
      <w:r w:rsidR="00F444E0"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9</w:t>
      </w:r>
      <w:r w:rsidR="006A0065" w:rsidRPr="00D22F79">
        <w:rPr>
          <w:rFonts w:ascii="Times New Roman" w:hAnsi="Times New Roman" w:cs="Times New Roman"/>
          <w:sz w:val="24"/>
          <w:szCs w:val="24"/>
        </w:rPr>
        <w:t xml:space="preserve">) </w:t>
      </w:r>
      <w:r w:rsidR="000E2AFB" w:rsidRPr="00D22F79">
        <w:rPr>
          <w:rFonts w:ascii="Times New Roman" w:hAnsi="Times New Roman" w:cs="Times New Roman"/>
          <w:sz w:val="24"/>
          <w:szCs w:val="24"/>
        </w:rPr>
        <w:t>amenable to medical service (including conditions that could be reduced by primary care, secondary intervention, and timely medical care</w:t>
      </w:r>
      <w:r w:rsidR="00E90D52" w:rsidRPr="00D22F79">
        <w:rPr>
          <w:rFonts w:ascii="Times New Roman" w:hAnsi="Times New Roman" w:cs="Times New Roman"/>
          <w:sz w:val="24"/>
          <w:szCs w:val="24"/>
        </w:rPr>
        <w:t xml:space="preserve"> up to age 75</w:t>
      </w:r>
      <w:r w:rsidR="000E2AFB"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and</w:t>
      </w:r>
      <w:r w:rsidR="00F444E0" w:rsidRPr="00D22F79">
        <w:rPr>
          <w:rFonts w:ascii="Times New Roman" w:hAnsi="Times New Roman" w:cs="Times New Roman"/>
          <w:sz w:val="24"/>
          <w:szCs w:val="24"/>
        </w:rPr>
        <w:t xml:space="preserve"> (10)</w:t>
      </w:r>
      <w:r w:rsidR="000E7BE6" w:rsidRPr="00D22F79">
        <w:rPr>
          <w:rFonts w:ascii="Times New Roman" w:hAnsi="Times New Roman" w:cs="Times New Roman"/>
          <w:sz w:val="24"/>
          <w:szCs w:val="24"/>
        </w:rPr>
        <w:t xml:space="preserve"> all other causes </w:t>
      </w:r>
      <w:r w:rsidR="00174FCB" w:rsidRPr="00D22F79">
        <w:rPr>
          <w:rFonts w:ascii="Times New Roman" w:hAnsi="Times New Roman" w:cs="Times New Roman"/>
          <w:sz w:val="24"/>
          <w:szCs w:val="24"/>
        </w:rPr>
        <w:t>(</w:t>
      </w:r>
      <w:r w:rsidR="000E7BE6" w:rsidRPr="00D22F79">
        <w:rPr>
          <w:rFonts w:ascii="Times New Roman" w:hAnsi="Times New Roman" w:cs="Times New Roman"/>
          <w:i/>
          <w:sz w:val="24"/>
          <w:szCs w:val="24"/>
        </w:rPr>
        <w:t>residual causes</w:t>
      </w:r>
      <w:r w:rsidR="00174FCB" w:rsidRPr="00D22F79">
        <w:rPr>
          <w:rFonts w:ascii="Times New Roman" w:hAnsi="Times New Roman" w:cs="Times New Roman"/>
          <w:i/>
          <w:sz w:val="24"/>
          <w:szCs w:val="24"/>
        </w:rPr>
        <w:t>)</w:t>
      </w:r>
      <w:r w:rsidR="00520E01" w:rsidRPr="00D22F79">
        <w:rPr>
          <w:rFonts w:ascii="Times New Roman" w:hAnsi="Times New Roman" w:cs="Times New Roman"/>
          <w:sz w:val="24"/>
          <w:szCs w:val="24"/>
        </w:rPr>
        <w:t>.</w:t>
      </w:r>
      <w:r w:rsidR="00DC3C5B" w:rsidRPr="00D22F79">
        <w:rPr>
          <w:rFonts w:ascii="Times New Roman" w:hAnsi="Times New Roman" w:cs="Times New Roman"/>
          <w:sz w:val="24"/>
          <w:szCs w:val="24"/>
        </w:rPr>
        <w:t xml:space="preserve"> </w:t>
      </w:r>
    </w:p>
    <w:p w14:paraId="783A9A15" w14:textId="77777777" w:rsidR="00572ACC" w:rsidRPr="00D22F79" w:rsidRDefault="00572ACC" w:rsidP="00572ACC">
      <w:pPr>
        <w:rPr>
          <w:rFonts w:ascii="Times New Roman" w:hAnsi="Times New Roman" w:cs="Times New Roman"/>
          <w:sz w:val="24"/>
          <w:szCs w:val="24"/>
        </w:rPr>
      </w:pPr>
    </w:p>
    <w:p w14:paraId="7BC4FBE6" w14:textId="0EAD8873" w:rsidR="00F444E0" w:rsidRPr="00E65132" w:rsidRDefault="00BC20C9" w:rsidP="00572ACC">
      <w:pPr>
        <w:rPr>
          <w:rFonts w:ascii="Times New Roman" w:hAnsi="Times New Roman" w:cs="Times New Roman"/>
          <w:sz w:val="24"/>
          <w:szCs w:val="24"/>
        </w:rPr>
      </w:pPr>
      <w:r w:rsidRPr="00D22F79">
        <w:rPr>
          <w:rFonts w:ascii="Times New Roman" w:hAnsi="Times New Roman" w:cs="Times New Roman"/>
          <w:sz w:val="24"/>
          <w:szCs w:val="24"/>
        </w:rPr>
        <w:t>Homicides, l</w:t>
      </w:r>
      <w:r w:rsidR="00F444E0" w:rsidRPr="00D22F79">
        <w:rPr>
          <w:rFonts w:ascii="Times New Roman" w:hAnsi="Times New Roman" w:cs="Times New Roman"/>
          <w:sz w:val="24"/>
          <w:szCs w:val="24"/>
        </w:rPr>
        <w:t xml:space="preserve">iver disease, </w:t>
      </w:r>
      <w:r w:rsidR="00520E01" w:rsidRPr="00D22F79">
        <w:rPr>
          <w:rFonts w:ascii="Times New Roman" w:hAnsi="Times New Roman" w:cs="Times New Roman"/>
          <w:sz w:val="24"/>
          <w:szCs w:val="24"/>
        </w:rPr>
        <w:t>diabetes, HIV/AIDS</w:t>
      </w:r>
      <w:r w:rsidR="00F444E0" w:rsidRPr="00D22F79">
        <w:rPr>
          <w:rFonts w:ascii="Times New Roman" w:hAnsi="Times New Roman" w:cs="Times New Roman"/>
          <w:sz w:val="24"/>
          <w:szCs w:val="24"/>
        </w:rPr>
        <w:t>, IHD, lung cancer</w:t>
      </w:r>
      <w:r w:rsidR="00520E01" w:rsidRPr="00D22F79">
        <w:rPr>
          <w:rFonts w:ascii="Times New Roman" w:hAnsi="Times New Roman" w:cs="Times New Roman"/>
          <w:sz w:val="24"/>
          <w:szCs w:val="24"/>
        </w:rPr>
        <w:t xml:space="preserve"> and </w:t>
      </w:r>
      <w:r w:rsidR="00E37E04" w:rsidRPr="00D22F79">
        <w:rPr>
          <w:rFonts w:ascii="Times New Roman" w:hAnsi="Times New Roman" w:cs="Times New Roman"/>
          <w:sz w:val="24"/>
          <w:szCs w:val="24"/>
        </w:rPr>
        <w:t xml:space="preserve">suicide were </w:t>
      </w:r>
      <w:r w:rsidR="00572ACC" w:rsidRPr="00D22F79">
        <w:rPr>
          <w:rFonts w:ascii="Times New Roman" w:hAnsi="Times New Roman" w:cs="Times New Roman"/>
          <w:sz w:val="24"/>
          <w:szCs w:val="24"/>
        </w:rPr>
        <w:t>analysed</w:t>
      </w:r>
      <w:r w:rsidR="00520E01" w:rsidRPr="00D22F79">
        <w:rPr>
          <w:rFonts w:ascii="Times New Roman" w:hAnsi="Times New Roman" w:cs="Times New Roman"/>
          <w:sz w:val="24"/>
          <w:szCs w:val="24"/>
        </w:rPr>
        <w:t xml:space="preserve"> separately </w:t>
      </w:r>
      <w:r w:rsidR="00B727B3" w:rsidRPr="00D22F79">
        <w:rPr>
          <w:rFonts w:ascii="Times New Roman" w:hAnsi="Times New Roman" w:cs="Times New Roman"/>
          <w:sz w:val="24"/>
          <w:szCs w:val="24"/>
        </w:rPr>
        <w:t>as they</w:t>
      </w:r>
      <w:r w:rsidR="00520E01" w:rsidRPr="00D22F79">
        <w:rPr>
          <w:rFonts w:ascii="Times New Roman" w:hAnsi="Times New Roman" w:cs="Times New Roman"/>
          <w:sz w:val="24"/>
          <w:szCs w:val="24"/>
        </w:rPr>
        <w:t xml:space="preserve"> are amenable to both health </w:t>
      </w:r>
      <w:r w:rsidR="00572ACC" w:rsidRPr="00D22F79">
        <w:rPr>
          <w:rFonts w:ascii="Times New Roman" w:hAnsi="Times New Roman" w:cs="Times New Roman"/>
          <w:sz w:val="24"/>
          <w:szCs w:val="24"/>
        </w:rPr>
        <w:t>behaviours</w:t>
      </w:r>
      <w:r w:rsidR="00520E01" w:rsidRPr="00D22F79">
        <w:rPr>
          <w:rFonts w:ascii="Times New Roman" w:hAnsi="Times New Roman" w:cs="Times New Roman"/>
          <w:sz w:val="24"/>
          <w:szCs w:val="24"/>
        </w:rPr>
        <w:t xml:space="preserve"> and medical attention</w:t>
      </w:r>
      <w:r w:rsidR="00B727B3" w:rsidRPr="00D22F79">
        <w:rPr>
          <w:rFonts w:ascii="Times New Roman" w:hAnsi="Times New Roman" w:cs="Times New Roman"/>
          <w:sz w:val="24"/>
          <w:szCs w:val="24"/>
        </w:rPr>
        <w:t>, and pose important</w:t>
      </w:r>
      <w:r w:rsidR="00ED0F6A" w:rsidRPr="00D22F79">
        <w:rPr>
          <w:rFonts w:ascii="Times New Roman" w:hAnsi="Times New Roman" w:cs="Times New Roman"/>
          <w:sz w:val="24"/>
          <w:szCs w:val="24"/>
        </w:rPr>
        <w:t xml:space="preserve"> public health challenges in Brazil</w:t>
      </w:r>
      <w:r w:rsidR="00B727B3" w:rsidRPr="00D22F79">
        <w:rPr>
          <w:rFonts w:ascii="Times New Roman" w:hAnsi="Times New Roman" w:cs="Times New Roman"/>
          <w:sz w:val="24"/>
          <w:szCs w:val="24"/>
        </w:rPr>
        <w:t>.</w:t>
      </w:r>
      <w:r w:rsidR="00ED0F6A"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&lt;EndNote&gt;&lt;Cite&gt;&lt;Author&gt;de Almeida-Pititto&lt;/Author&gt;&lt;Year&gt;2015&lt;/Year&gt;&lt;RecNum&gt;41&lt;/RecNum&gt;&lt;DisplayText&gt;&lt;style face="superscript"&gt;24 25&lt;/style&gt;&lt;/DisplayText&gt;&lt;record&gt;&lt;rec-number&gt;41&lt;/rec-number&gt;&lt;foreign-keys&gt;&lt;key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24 25</w:t>
      </w:r>
      <w:r w:rsidR="00ED0F6A" w:rsidRPr="00E65132">
        <w:rPr>
          <w:rFonts w:ascii="Times New Roman" w:hAnsi="Times New Roman" w:cs="Times New Roman"/>
          <w:sz w:val="24"/>
          <w:szCs w:val="24"/>
        </w:rPr>
        <w:fldChar w:fldCharType="end"/>
      </w:r>
      <w:r w:rsidR="00ED0F6A" w:rsidRPr="003D495E">
        <w:rPr>
          <w:rFonts w:ascii="Times New Roman" w:hAnsi="Times New Roman" w:cs="Times New Roman"/>
          <w:sz w:val="24"/>
          <w:szCs w:val="24"/>
        </w:rPr>
        <w:t xml:space="preserve"> </w:t>
      </w:r>
      <w:r w:rsidR="00B727B3" w:rsidRPr="00E65132">
        <w:rPr>
          <w:rFonts w:ascii="Times New Roman" w:hAnsi="Times New Roman" w:cs="Times New Roman"/>
          <w:sz w:val="24"/>
          <w:szCs w:val="24"/>
        </w:rPr>
        <w:t xml:space="preserve">For instance, </w:t>
      </w:r>
      <w:r w:rsidR="00D6174A" w:rsidRPr="00E65132">
        <w:rPr>
          <w:rFonts w:ascii="Times New Roman" w:hAnsi="Times New Roman" w:cs="Times New Roman"/>
          <w:sz w:val="24"/>
          <w:szCs w:val="24"/>
        </w:rPr>
        <w:t xml:space="preserve">in 2001 </w:t>
      </w:r>
      <w:r w:rsidR="00B727B3" w:rsidRPr="00E65132">
        <w:rPr>
          <w:rFonts w:ascii="Times New Roman" w:hAnsi="Times New Roman" w:cs="Times New Roman"/>
          <w:sz w:val="24"/>
          <w:szCs w:val="24"/>
        </w:rPr>
        <w:t xml:space="preserve">Brazil </w:t>
      </w:r>
      <w:r w:rsidR="00FB580E" w:rsidRPr="00E65132">
        <w:rPr>
          <w:rFonts w:ascii="Times New Roman" w:hAnsi="Times New Roman" w:cs="Times New Roman"/>
          <w:sz w:val="24"/>
          <w:szCs w:val="24"/>
        </w:rPr>
        <w:t>f</w:t>
      </w:r>
      <w:r w:rsidR="00332435" w:rsidRPr="00E65132">
        <w:rPr>
          <w:rFonts w:ascii="Times New Roman" w:hAnsi="Times New Roman" w:cs="Times New Roman"/>
          <w:sz w:val="24"/>
          <w:szCs w:val="24"/>
        </w:rPr>
        <w:t>e</w:t>
      </w:r>
      <w:r w:rsidR="00FB580E" w:rsidRPr="00E65132">
        <w:rPr>
          <w:rFonts w:ascii="Times New Roman" w:hAnsi="Times New Roman" w:cs="Times New Roman"/>
          <w:sz w:val="24"/>
          <w:szCs w:val="24"/>
        </w:rPr>
        <w:t>ature</w:t>
      </w:r>
      <w:r w:rsidR="00F52DB7" w:rsidRPr="00E65132">
        <w:rPr>
          <w:rFonts w:ascii="Times New Roman" w:hAnsi="Times New Roman" w:cs="Times New Roman"/>
          <w:sz w:val="24"/>
          <w:szCs w:val="24"/>
        </w:rPr>
        <w:t>d</w:t>
      </w:r>
      <w:r w:rsidR="00FB580E" w:rsidRPr="00D22F79">
        <w:rPr>
          <w:rFonts w:ascii="Times New Roman" w:hAnsi="Times New Roman" w:cs="Times New Roman"/>
          <w:sz w:val="24"/>
          <w:szCs w:val="24"/>
        </w:rPr>
        <w:t xml:space="preserve"> </w:t>
      </w:r>
      <w:r w:rsidR="00B727B3" w:rsidRPr="00D22F79">
        <w:rPr>
          <w:rFonts w:ascii="Times New Roman" w:hAnsi="Times New Roman" w:cs="Times New Roman"/>
          <w:sz w:val="24"/>
          <w:szCs w:val="24"/>
        </w:rPr>
        <w:t>in the top ten countries ranked by number of suicide deaths.</w:t>
      </w:r>
      <w:r w:rsidR="00B64FA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&lt;EndNote&gt;&lt;Cite&gt;&lt;Author&gt;Botega&lt;/Author&gt;&lt;Year&gt;2004&lt;/Year&gt;&lt;RecNum&gt;44&lt;/RecNum&gt;&lt;DisplayText&gt;&lt;style face="superscript"&gt;26&lt;/style&gt;&lt;/DisplayText&gt;&lt;record&gt;&lt;rec-number&gt;44&lt;/rec-number&gt;&lt;foreign-keys&gt;&lt;key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26</w:t>
      </w:r>
      <w:r w:rsidR="00B64FA5" w:rsidRPr="00E65132">
        <w:rPr>
          <w:rFonts w:ascii="Times New Roman" w:hAnsi="Times New Roman" w:cs="Times New Roman"/>
          <w:sz w:val="24"/>
          <w:szCs w:val="24"/>
        </w:rPr>
        <w:fldChar w:fldCharType="end"/>
      </w:r>
      <w:r w:rsidR="00F444E0" w:rsidRPr="003D495E">
        <w:rPr>
          <w:rFonts w:ascii="Times New Roman" w:hAnsi="Times New Roman" w:cs="Times New Roman"/>
          <w:sz w:val="24"/>
          <w:szCs w:val="24"/>
        </w:rPr>
        <w:t xml:space="preserve"> The</w:t>
      </w:r>
      <w:r w:rsidR="00505251" w:rsidRPr="00E65132">
        <w:rPr>
          <w:rFonts w:ascii="Times New Roman" w:hAnsi="Times New Roman" w:cs="Times New Roman"/>
          <w:sz w:val="24"/>
          <w:szCs w:val="24"/>
        </w:rPr>
        <w:t xml:space="preserve"> category capturing</w:t>
      </w:r>
      <w:r w:rsidR="003F02CE" w:rsidRPr="00E65132">
        <w:rPr>
          <w:rFonts w:ascii="Times New Roman" w:hAnsi="Times New Roman" w:cs="Times New Roman"/>
          <w:sz w:val="24"/>
          <w:szCs w:val="24"/>
        </w:rPr>
        <w:t xml:space="preserve"> causes</w:t>
      </w:r>
      <w:r w:rsidR="00F444E0" w:rsidRPr="00E65132">
        <w:rPr>
          <w:rFonts w:ascii="Times New Roman" w:hAnsi="Times New Roman" w:cs="Times New Roman"/>
          <w:sz w:val="24"/>
          <w:szCs w:val="24"/>
        </w:rPr>
        <w:t xml:space="preserve"> </w:t>
      </w:r>
      <w:r w:rsidR="00E37E04" w:rsidRPr="00E65132">
        <w:rPr>
          <w:rFonts w:ascii="Times New Roman" w:hAnsi="Times New Roman" w:cs="Times New Roman"/>
          <w:sz w:val="24"/>
          <w:szCs w:val="24"/>
        </w:rPr>
        <w:t>amenable to medical service</w:t>
      </w:r>
      <w:r w:rsidR="003F02CE" w:rsidRPr="00D22F79">
        <w:rPr>
          <w:rFonts w:ascii="Times New Roman" w:hAnsi="Times New Roman" w:cs="Times New Roman"/>
          <w:sz w:val="24"/>
          <w:szCs w:val="24"/>
        </w:rPr>
        <w:t>s</w:t>
      </w:r>
      <w:r w:rsidR="00E37E04" w:rsidRPr="00D22F79">
        <w:rPr>
          <w:rFonts w:ascii="Times New Roman" w:hAnsi="Times New Roman" w:cs="Times New Roman"/>
          <w:sz w:val="24"/>
          <w:szCs w:val="24"/>
        </w:rPr>
        <w:t>(9)</w:t>
      </w:r>
      <w:r w:rsidR="00F444E0" w:rsidRPr="00D22F79">
        <w:rPr>
          <w:rFonts w:ascii="Times New Roman" w:hAnsi="Times New Roman" w:cs="Times New Roman"/>
          <w:sz w:val="24"/>
          <w:szCs w:val="24"/>
        </w:rPr>
        <w:t xml:space="preserve"> is linked to major healthcare interventions that have been implemented in </w:t>
      </w:r>
      <w:del w:id="93" w:author="Shammi Luhar" w:date="2021-01-07T18:05:00Z">
        <w:r w:rsidR="00F444E0" w:rsidRPr="00D22F79" w:rsidDel="00C05273">
          <w:rPr>
            <w:rFonts w:ascii="Times New Roman" w:hAnsi="Times New Roman" w:cs="Times New Roman"/>
            <w:sz w:val="24"/>
            <w:szCs w:val="24"/>
          </w:rPr>
          <w:delText xml:space="preserve">the last </w:delText>
        </w:r>
      </w:del>
      <w:ins w:id="94" w:author="Shammi Luhar" w:date="2021-01-07T18:05:00Z">
        <w:r w:rsidR="00C05273">
          <w:rPr>
            <w:rFonts w:ascii="Times New Roman" w:hAnsi="Times New Roman" w:cs="Times New Roman"/>
            <w:sz w:val="24"/>
            <w:szCs w:val="24"/>
          </w:rPr>
          <w:t xml:space="preserve">recent </w:t>
        </w:r>
      </w:ins>
      <w:r w:rsidR="00F444E0" w:rsidRPr="00D22F79">
        <w:rPr>
          <w:rFonts w:ascii="Times New Roman" w:hAnsi="Times New Roman" w:cs="Times New Roman"/>
          <w:sz w:val="24"/>
          <w:szCs w:val="24"/>
        </w:rPr>
        <w:t>decades in Brazil, including the Family Health Program.</w:t>
      </w:r>
      <w:r w:rsidR="00F444E0" w:rsidRPr="00E65132">
        <w:rPr>
          <w:rFonts w:ascii="Times New Roman" w:hAnsi="Times New Roman" w:cs="Times New Roman"/>
          <w:sz w:val="24"/>
          <w:szCs w:val="24"/>
        </w:rPr>
        <w:fldChar w:fldCharType="begin">
          <w:fldData xml:space="preserve">PEVuZE5vdGU+PENpdGU+PEF1dGhvcj5Ib25lPC9BdXRob3I+PFllYXI+MjAxNzwvWWVhcj48UmVj
TnVtPjM8L1JlY051bT48RGlzcGxheVRleHQ+PHN0eWxlIGZhY2U9InN1cGVyc2NyaXB0Ij45IDEw
IDI3PC9zdHlsZT48L0Rpc3BsYXlUZXh0PjxyZWNvcmQ+PHJlYy1udW1iZXI+MzwvcmVjLW51bWJl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E2125E">
        <w:rPr>
          <w:rFonts w:ascii="Times New Roman" w:hAnsi="Times New Roman" w:cs="Times New Roman"/>
          <w:sz w:val="24"/>
          <w:szCs w:val="24"/>
        </w:rPr>
        <w:instrText xml:space="preserve"> ADDIN EN.CITE </w:instrText>
      </w:r>
      <w:r w:rsidR="00E2125E">
        <w:rPr>
          <w:rFonts w:ascii="Times New Roman" w:hAnsi="Times New Roman" w:cs="Times New Roman"/>
          <w:sz w:val="24"/>
          <w:szCs w:val="24"/>
        </w:rPr>
        <w:fldChar w:fldCharType="begin">
          <w:fldData xml:space="preserve">PEVuZE5vdGU+PENpdGU+PEF1dGhvcj5Ib25lPC9BdXRob3I+PFllYXI+MjAxNzwvWWVhcj48UmVj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</w:fldData>
        </w:fldChar>
      </w:r>
      <w:r w:rsidR="00E2125E">
        <w:rPr>
          <w:rFonts w:ascii="Times New Roman" w:hAnsi="Times New Roman" w:cs="Times New Roman"/>
          <w:sz w:val="24"/>
          <w:szCs w:val="24"/>
        </w:rPr>
        <w:instrText xml:space="preserve"> ADDIN EN.CITE.DATA </w:instrText>
      </w:r>
      <w:r w:rsidR="00E2125E">
        <w:rPr>
          <w:rFonts w:ascii="Times New Roman" w:hAnsi="Times New Roman" w:cs="Times New Roman"/>
          <w:sz w:val="24"/>
          <w:szCs w:val="24"/>
        </w:rPr>
      </w:r>
      <w:r w:rsidR="00E2125E">
        <w:rPr>
          <w:rFonts w:ascii="Times New Roman" w:hAnsi="Times New Roman" w:cs="Times New Roman"/>
          <w:sz w:val="24"/>
          <w:szCs w:val="24"/>
        </w:rPr>
        <w:fldChar w:fldCharType="end"/>
      </w:r>
      <w:r w:rsidR="00F444E0" w:rsidRPr="00E65132">
        <w:rPr>
          <w:rFonts w:ascii="Times New Roman" w:hAnsi="Times New Roman" w:cs="Times New Roman"/>
          <w:sz w:val="24"/>
          <w:szCs w:val="24"/>
        </w:rPr>
      </w:r>
      <w:r w:rsidR="00F444E0"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9 10 27</w:t>
      </w:r>
      <w:r w:rsidR="00F444E0" w:rsidRPr="00E65132">
        <w:rPr>
          <w:rFonts w:ascii="Times New Roman" w:hAnsi="Times New Roman" w:cs="Times New Roman"/>
          <w:sz w:val="24"/>
          <w:szCs w:val="24"/>
        </w:rPr>
        <w:fldChar w:fldCharType="end"/>
      </w:r>
      <w:r w:rsidR="00F444E0" w:rsidRPr="003D495E">
        <w:rPr>
          <w:rFonts w:ascii="Times New Roman" w:hAnsi="Times New Roman" w:cs="Times New Roman"/>
          <w:sz w:val="24"/>
          <w:szCs w:val="24"/>
        </w:rPr>
        <w:t xml:space="preserve"> </w:t>
      </w:r>
    </w:p>
    <w:p w14:paraId="093A290D" w14:textId="77777777" w:rsidR="00CB7551" w:rsidRPr="00E65132" w:rsidRDefault="00CB7551" w:rsidP="0016581D">
      <w:pPr>
        <w:rPr>
          <w:rFonts w:ascii="Times New Roman" w:hAnsi="Times New Roman" w:cs="Times New Roman"/>
          <w:b/>
          <w:sz w:val="24"/>
          <w:szCs w:val="24"/>
        </w:rPr>
      </w:pPr>
    </w:p>
    <w:p w14:paraId="4541EBCD" w14:textId="76C9841E" w:rsidR="00572ACC" w:rsidRPr="00D22F79" w:rsidRDefault="002835C9" w:rsidP="0016581D">
      <w:pPr>
        <w:rPr>
          <w:rFonts w:ascii="Times New Roman" w:hAnsi="Times New Roman" w:cs="Times New Roman"/>
          <w:b/>
          <w:i/>
          <w:iCs/>
          <w:sz w:val="24"/>
          <w:szCs w:val="24"/>
        </w:rPr>
      </w:pPr>
      <w:r w:rsidRPr="00E65132">
        <w:rPr>
          <w:rFonts w:ascii="Times New Roman" w:hAnsi="Times New Roman" w:cs="Times New Roman"/>
          <w:b/>
          <w:i/>
          <w:iCs/>
          <w:sz w:val="24"/>
          <w:szCs w:val="24"/>
        </w:rPr>
        <w:t xml:space="preserve">Demographic </w:t>
      </w:r>
      <w:r w:rsidR="00713ADA" w:rsidRPr="00E65132">
        <w:rPr>
          <w:rFonts w:ascii="Times New Roman" w:hAnsi="Times New Roman" w:cs="Times New Roman"/>
          <w:b/>
          <w:i/>
          <w:iCs/>
          <w:sz w:val="24"/>
          <w:szCs w:val="24"/>
        </w:rPr>
        <w:t>Methods</w:t>
      </w:r>
      <w:r w:rsidR="00CE3597" w:rsidRPr="00D22F79">
        <w:rPr>
          <w:rFonts w:ascii="Times New Roman" w:hAnsi="Times New Roman" w:cs="Times New Roman"/>
          <w:b/>
          <w:i/>
          <w:iCs/>
          <w:sz w:val="24"/>
          <w:szCs w:val="24"/>
        </w:rPr>
        <w:t xml:space="preserve"> </w:t>
      </w:r>
    </w:p>
    <w:p w14:paraId="4945F1E5" w14:textId="202D1CFF" w:rsidR="00D9766D" w:rsidRPr="00E65132" w:rsidRDefault="00CE3597" w:rsidP="0016581D">
      <w:pPr>
        <w:rPr>
          <w:ins w:id="95" w:author="Jose Manuel Aburto" w:date="2021-01-04T10:42:00Z"/>
          <w:rFonts w:ascii="Times New Roman" w:hAnsi="Times New Roman" w:cs="Times New Roman"/>
          <w:sz w:val="24"/>
          <w:szCs w:val="24"/>
        </w:rPr>
      </w:pPr>
      <w:r w:rsidRPr="00D22F79">
        <w:rPr>
          <w:rFonts w:ascii="Times New Roman" w:hAnsi="Times New Roman" w:cs="Times New Roman"/>
          <w:sz w:val="24"/>
          <w:szCs w:val="24"/>
        </w:rPr>
        <w:t xml:space="preserve">We calculated age- and sex- specific death rates </w:t>
      </w:r>
      <w:r w:rsidR="00440325" w:rsidRPr="00D22F79">
        <w:rPr>
          <w:rFonts w:ascii="Times New Roman" w:hAnsi="Times New Roman" w:cs="Times New Roman"/>
          <w:sz w:val="24"/>
          <w:szCs w:val="24"/>
        </w:rPr>
        <w:t xml:space="preserve">for </w:t>
      </w:r>
      <w:r w:rsidRPr="00D22F79">
        <w:rPr>
          <w:rFonts w:ascii="Times New Roman" w:hAnsi="Times New Roman" w:cs="Times New Roman"/>
          <w:sz w:val="24"/>
          <w:szCs w:val="24"/>
        </w:rPr>
        <w:t>five-year age groups with a</w:t>
      </w:r>
      <w:r w:rsidR="0009174C" w:rsidRPr="00D22F79">
        <w:rPr>
          <w:rFonts w:ascii="Times New Roman" w:hAnsi="Times New Roman" w:cs="Times New Roman"/>
          <w:sz w:val="24"/>
          <w:szCs w:val="24"/>
        </w:rPr>
        <w:t xml:space="preserve">n </w:t>
      </w:r>
      <w:r w:rsidRPr="00D22F79">
        <w:rPr>
          <w:rFonts w:ascii="Times New Roman" w:hAnsi="Times New Roman" w:cs="Times New Roman"/>
          <w:sz w:val="24"/>
          <w:szCs w:val="24"/>
        </w:rPr>
        <w:t xml:space="preserve">open-age interval at </w:t>
      </w:r>
      <w:r w:rsidR="00847390" w:rsidRPr="00D22F79">
        <w:rPr>
          <w:rFonts w:ascii="Times New Roman" w:hAnsi="Times New Roman" w:cs="Times New Roman"/>
          <w:sz w:val="24"/>
          <w:szCs w:val="24"/>
        </w:rPr>
        <w:t xml:space="preserve">age </w:t>
      </w:r>
      <w:r w:rsidR="005D7D9B" w:rsidRPr="00D22F79">
        <w:rPr>
          <w:rFonts w:ascii="Times New Roman" w:hAnsi="Times New Roman" w:cs="Times New Roman"/>
          <w:sz w:val="24"/>
          <w:szCs w:val="24"/>
        </w:rPr>
        <w:t>90</w:t>
      </w:r>
      <w:r w:rsidR="002162F3" w:rsidRPr="00D22F79">
        <w:rPr>
          <w:rFonts w:ascii="Times New Roman" w:hAnsi="Times New Roman" w:cs="Times New Roman"/>
          <w:sz w:val="24"/>
          <w:szCs w:val="24"/>
        </w:rPr>
        <w:t xml:space="preserve"> years</w:t>
      </w:r>
      <w:r w:rsidRPr="00D22F79">
        <w:rPr>
          <w:rFonts w:ascii="Times New Roman" w:hAnsi="Times New Roman" w:cs="Times New Roman"/>
          <w:sz w:val="24"/>
          <w:szCs w:val="24"/>
        </w:rPr>
        <w:t xml:space="preserve"> for </w:t>
      </w:r>
      <w:ins w:id="96" w:author="Shammi Luhar" w:date="2021-01-07T18:06:00Z">
        <w:r w:rsidR="00C05273">
          <w:rPr>
            <w:rFonts w:ascii="Times New Roman" w:hAnsi="Times New Roman" w:cs="Times New Roman"/>
            <w:sz w:val="24"/>
            <w:szCs w:val="24"/>
          </w:rPr>
          <w:t xml:space="preserve">Brazil’s </w:t>
        </w:r>
      </w:ins>
      <w:del w:id="97" w:author="Shammi Luhar" w:date="2021-01-07T18:06:00Z">
        <w:r w:rsidRPr="00D22F79" w:rsidDel="00C05273">
          <w:rPr>
            <w:rFonts w:ascii="Times New Roman" w:hAnsi="Times New Roman" w:cs="Times New Roman"/>
            <w:sz w:val="24"/>
            <w:szCs w:val="24"/>
          </w:rPr>
          <w:delText xml:space="preserve">the </w:delText>
        </w:r>
      </w:del>
      <w:r w:rsidR="002162F3" w:rsidRPr="00D22F79">
        <w:rPr>
          <w:rFonts w:ascii="Times New Roman" w:hAnsi="Times New Roman" w:cs="Times New Roman"/>
          <w:sz w:val="24"/>
          <w:szCs w:val="24"/>
        </w:rPr>
        <w:t>27</w:t>
      </w:r>
      <w:r w:rsidRPr="00D22F79">
        <w:rPr>
          <w:rFonts w:ascii="Times New Roman" w:hAnsi="Times New Roman" w:cs="Times New Roman"/>
          <w:sz w:val="24"/>
          <w:szCs w:val="24"/>
        </w:rPr>
        <w:t xml:space="preserve"> </w:t>
      </w:r>
      <w:del w:id="98" w:author="Shammi Luhar" w:date="2021-01-07T18:06:00Z">
        <w:r w:rsidRPr="00D22F79" w:rsidDel="00C05273">
          <w:rPr>
            <w:rFonts w:ascii="Times New Roman" w:hAnsi="Times New Roman" w:cs="Times New Roman"/>
            <w:sz w:val="24"/>
            <w:szCs w:val="24"/>
          </w:rPr>
          <w:delText xml:space="preserve">Brazilian </w:delText>
        </w:r>
      </w:del>
      <w:r w:rsidRPr="00D22F79">
        <w:rPr>
          <w:rFonts w:ascii="Times New Roman" w:hAnsi="Times New Roman" w:cs="Times New Roman"/>
          <w:sz w:val="24"/>
          <w:szCs w:val="24"/>
        </w:rPr>
        <w:t>states</w:t>
      </w:r>
      <w:ins w:id="99" w:author="Shammi Luhar" w:date="2021-01-07T18:06:00Z">
        <w:r w:rsidR="00C05273">
          <w:rPr>
            <w:rFonts w:ascii="Times New Roman" w:hAnsi="Times New Roman" w:cs="Times New Roman"/>
            <w:sz w:val="24"/>
            <w:szCs w:val="24"/>
          </w:rPr>
          <w:t>,</w:t>
        </w:r>
      </w:ins>
      <w:r w:rsidR="00D9766D" w:rsidRPr="00D22F79">
        <w:rPr>
          <w:rFonts w:ascii="Times New Roman" w:hAnsi="Times New Roman" w:cs="Times New Roman"/>
          <w:sz w:val="24"/>
          <w:szCs w:val="24"/>
        </w:rPr>
        <w:t xml:space="preserve"> and constructed sex-specific</w:t>
      </w:r>
      <w:r w:rsidRPr="00D22F79">
        <w:rPr>
          <w:rFonts w:ascii="Times New Roman" w:hAnsi="Times New Roman" w:cs="Times New Roman"/>
          <w:sz w:val="24"/>
          <w:szCs w:val="24"/>
        </w:rPr>
        <w:t xml:space="preserve"> period life tables for each year from 2000 to 2015</w:t>
      </w:r>
      <w:ins w:id="100" w:author="Jose Manuel Aburto" w:date="2021-01-04T11:30:00Z">
        <w:r w:rsidR="000D51A9" w:rsidRPr="00D22F79">
          <w:rPr>
            <w:rFonts w:ascii="Times New Roman" w:hAnsi="Times New Roman" w:cs="Times New Roman"/>
            <w:sz w:val="24"/>
            <w:szCs w:val="24"/>
          </w:rPr>
          <w:t xml:space="preserve"> following standard procedures</w:t>
        </w:r>
      </w:ins>
      <w:r w:rsidRPr="00D22F79">
        <w:rPr>
          <w:rFonts w:ascii="Times New Roman" w:hAnsi="Times New Roman" w:cs="Times New Roman"/>
          <w:sz w:val="24"/>
          <w:szCs w:val="24"/>
        </w:rPr>
        <w:t>.</w:t>
      </w:r>
      <w:r w:rsidR="003E6AE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&lt;EndNote&gt;&lt;Cite&gt;&lt;Author&gt;Preston&lt;/Author&gt;&lt;Year&gt;2000&lt;/Year&gt;&lt;RecNum&gt;58&lt;/RecNum&gt;&lt;DisplayText&gt;&lt;style face="superscript"&gt;28&lt;/style&gt;&lt;/DisplayText&gt;&lt;record&gt;&lt;rec-number&gt;58&lt;/rec-number&gt;&lt;foreign-keys&gt;&lt;key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3E6AE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28</w:t>
      </w:r>
      <w:r w:rsidR="003E6AE6" w:rsidRPr="00E65132">
        <w:rPr>
          <w:rFonts w:ascii="Times New Roman" w:hAnsi="Times New Roman" w:cs="Times New Roman"/>
          <w:sz w:val="24"/>
          <w:szCs w:val="24"/>
        </w:rPr>
        <w:fldChar w:fldCharType="end"/>
      </w:r>
      <w:r w:rsidR="008269B1" w:rsidRPr="003D495E">
        <w:rPr>
          <w:rFonts w:ascii="Times New Roman" w:hAnsi="Times New Roman" w:cs="Times New Roman"/>
          <w:sz w:val="24"/>
          <w:szCs w:val="24"/>
        </w:rPr>
        <w:t xml:space="preserve"> </w:t>
      </w:r>
      <w:r w:rsidR="0029720F" w:rsidRPr="00E65132">
        <w:rPr>
          <w:rFonts w:ascii="Times New Roman" w:hAnsi="Times New Roman" w:cs="Times New Roman"/>
          <w:sz w:val="24"/>
          <w:szCs w:val="24"/>
        </w:rPr>
        <w:t>N</w:t>
      </w:r>
      <w:r w:rsidR="008269B1" w:rsidRPr="00E65132">
        <w:rPr>
          <w:rFonts w:ascii="Times New Roman" w:hAnsi="Times New Roman" w:cs="Times New Roman"/>
          <w:sz w:val="24"/>
          <w:szCs w:val="24"/>
        </w:rPr>
        <w:t>ational results</w:t>
      </w:r>
      <w:r w:rsidR="0029720F" w:rsidRPr="00E65132">
        <w:rPr>
          <w:rFonts w:ascii="Times New Roman" w:hAnsi="Times New Roman" w:cs="Times New Roman"/>
          <w:sz w:val="24"/>
          <w:szCs w:val="24"/>
        </w:rPr>
        <w:t xml:space="preserve"> did not significantly differ from those reported by the United Nations</w:t>
      </w:r>
      <w:r w:rsidR="008269B1" w:rsidRPr="00E65132">
        <w:rPr>
          <w:rFonts w:ascii="Times New Roman" w:hAnsi="Times New Roman" w:cs="Times New Roman"/>
          <w:sz w:val="24"/>
          <w:szCs w:val="24"/>
        </w:rPr>
        <w:t>.</w:t>
      </w:r>
      <w:r w:rsidR="008269B1" w:rsidRPr="00E65132">
        <w:rPr>
          <w:rFonts w:ascii="Times New Roman" w:hAnsi="Times New Roman" w:cs="Times New Roman"/>
          <w:sz w:val="24"/>
          <w:szCs w:val="24"/>
        </w:rPr>
        <w:fldChar w:fldCharType="begin"/>
      </w:r>
      <w:r w:rsidR="006813C2" w:rsidRPr="00D22F79">
        <w:rPr>
          <w:rFonts w:ascii="Times New Roman" w:hAnsi="Times New Roman" w:cs="Times New Roman"/>
          <w:sz w:val="24"/>
          <w:szCs w:val="24"/>
        </w:rPr>
        <w:instrText xml:space="preserve"> ADDIN EN.CITE &lt;EndNote&gt;&lt;Cite&gt;&lt;Author&gt;United Nations&lt;/Author&gt;&lt;Year&gt;2017&lt;/Year&gt;&lt;RecNum&gt;31&lt;/RecNum&gt;&lt;DisplayText&gt;&lt;style face="superscript"&gt;8&lt;/style&gt;&lt;/DisplayText&gt;&lt;record&gt;&lt;rec-number&gt;31&lt;/rec-number&gt;&lt;foreign-keys&gt;&lt;key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65132">
        <w:rPr>
          <w:rFonts w:ascii="Times New Roman" w:hAnsi="Times New Roman" w:cs="Times New Roman"/>
          <w:sz w:val="24"/>
          <w:szCs w:val="24"/>
        </w:rPr>
        <w:fldChar w:fldCharType="separate"/>
      </w:r>
      <w:r w:rsidR="006813C2" w:rsidRPr="007F30F3">
        <w:rPr>
          <w:rFonts w:ascii="Times New Roman" w:hAnsi="Times New Roman" w:cs="Times New Roman"/>
          <w:sz w:val="24"/>
          <w:szCs w:val="24"/>
          <w:vertAlign w:val="superscript"/>
        </w:rPr>
        <w:t>8</w:t>
      </w:r>
      <w:r w:rsidR="008269B1" w:rsidRPr="00E65132">
        <w:rPr>
          <w:rFonts w:ascii="Times New Roman" w:hAnsi="Times New Roman" w:cs="Times New Roman"/>
          <w:sz w:val="24"/>
          <w:szCs w:val="24"/>
        </w:rPr>
        <w:fldChar w:fldCharType="end"/>
      </w:r>
      <w:r w:rsidR="008269B1" w:rsidRPr="003D495E">
        <w:rPr>
          <w:rFonts w:ascii="Times New Roman" w:hAnsi="Times New Roman" w:cs="Times New Roman"/>
          <w:sz w:val="24"/>
          <w:szCs w:val="24"/>
        </w:rPr>
        <w:t xml:space="preserve"> </w:t>
      </w:r>
      <w:r w:rsidR="00D9766D" w:rsidRPr="00E65132">
        <w:rPr>
          <w:rFonts w:ascii="Times New Roman" w:hAnsi="Times New Roman" w:cs="Times New Roman"/>
          <w:sz w:val="24"/>
          <w:szCs w:val="24"/>
        </w:rPr>
        <w:t xml:space="preserve">We </w:t>
      </w:r>
      <w:r w:rsidRPr="00E65132">
        <w:rPr>
          <w:rFonts w:ascii="Times New Roman" w:hAnsi="Times New Roman" w:cs="Times New Roman"/>
          <w:sz w:val="24"/>
          <w:szCs w:val="24"/>
        </w:rPr>
        <w:t>calculated age- and cause- specific contributions to differences in life expectancy at birth</w:t>
      </w:r>
      <w:r w:rsidR="007C7C0D" w:rsidRPr="00E65132">
        <w:rPr>
          <w:rFonts w:ascii="Times New Roman" w:hAnsi="Times New Roman" w:cs="Times New Roman"/>
          <w:sz w:val="24"/>
          <w:szCs w:val="24"/>
        </w:rPr>
        <w:t xml:space="preserve"> following our classification</w:t>
      </w:r>
      <w:r w:rsidRPr="00E65132">
        <w:rPr>
          <w:rFonts w:ascii="Times New Roman" w:hAnsi="Times New Roman" w:cs="Times New Roman"/>
          <w:sz w:val="24"/>
          <w:szCs w:val="24"/>
        </w:rPr>
        <w:t xml:space="preserve"> for each </w:t>
      </w:r>
      <w:r w:rsidR="0098438D" w:rsidRPr="00E65132">
        <w:rPr>
          <w:rFonts w:ascii="Times New Roman" w:hAnsi="Times New Roman" w:cs="Times New Roman"/>
          <w:sz w:val="24"/>
          <w:szCs w:val="24"/>
        </w:rPr>
        <w:t>subsequent</w:t>
      </w:r>
      <w:r w:rsidRPr="00D22F79">
        <w:rPr>
          <w:rFonts w:ascii="Times New Roman" w:hAnsi="Times New Roman" w:cs="Times New Roman"/>
          <w:sz w:val="24"/>
          <w:szCs w:val="24"/>
        </w:rPr>
        <w:t xml:space="preserve"> year using </w:t>
      </w:r>
      <w:r w:rsidR="00CA31F0" w:rsidRPr="00D22F79">
        <w:rPr>
          <w:rFonts w:ascii="Times New Roman" w:hAnsi="Times New Roman" w:cs="Times New Roman"/>
          <w:sz w:val="24"/>
          <w:szCs w:val="24"/>
        </w:rPr>
        <w:t xml:space="preserve">the linear integral </w:t>
      </w:r>
      <w:r w:rsidRPr="00D22F79">
        <w:rPr>
          <w:rFonts w:ascii="Times New Roman" w:hAnsi="Times New Roman" w:cs="Times New Roman"/>
          <w:sz w:val="24"/>
          <w:szCs w:val="24"/>
        </w:rPr>
        <w:t>decomposition procedure</w:t>
      </w:r>
      <w:r w:rsidR="00761998" w:rsidRPr="00D22F79">
        <w:rPr>
          <w:rFonts w:ascii="Times New Roman" w:hAnsi="Times New Roman" w:cs="Times New Roman"/>
          <w:sz w:val="24"/>
          <w:szCs w:val="24"/>
        </w:rPr>
        <w:t xml:space="preserve"> (see </w:t>
      </w:r>
      <w:r w:rsidR="000B5B89" w:rsidRPr="00D22F79">
        <w:rPr>
          <w:rFonts w:ascii="Times New Roman" w:hAnsi="Times New Roman" w:cs="Times New Roman"/>
          <w:sz w:val="24"/>
          <w:szCs w:val="24"/>
        </w:rPr>
        <w:t>A</w:t>
      </w:r>
      <w:r w:rsidR="00761998" w:rsidRPr="00D22F79">
        <w:rPr>
          <w:rFonts w:ascii="Times New Roman" w:hAnsi="Times New Roman" w:cs="Times New Roman"/>
          <w:sz w:val="24"/>
          <w:szCs w:val="24"/>
        </w:rPr>
        <w:t xml:space="preserve">ppendix </w:t>
      </w:r>
      <w:r w:rsidR="000D5A2D" w:rsidRPr="00D22F79">
        <w:rPr>
          <w:rFonts w:ascii="Times New Roman" w:hAnsi="Times New Roman" w:cs="Times New Roman"/>
          <w:sz w:val="24"/>
          <w:szCs w:val="24"/>
        </w:rPr>
        <w:t>S</w:t>
      </w:r>
      <w:r w:rsidR="00761998" w:rsidRPr="00D22F79">
        <w:rPr>
          <w:rFonts w:ascii="Times New Roman" w:hAnsi="Times New Roman" w:cs="Times New Roman"/>
          <w:sz w:val="24"/>
          <w:szCs w:val="24"/>
        </w:rPr>
        <w:t xml:space="preserve">ection </w:t>
      </w:r>
      <w:r w:rsidR="001113E7" w:rsidRPr="00D22F79">
        <w:rPr>
          <w:rFonts w:ascii="Times New Roman" w:hAnsi="Times New Roman" w:cs="Times New Roman"/>
          <w:sz w:val="24"/>
          <w:szCs w:val="24"/>
        </w:rPr>
        <w:t>2</w:t>
      </w:r>
      <w:r w:rsidR="00761998" w:rsidRPr="00D22F79">
        <w:rPr>
          <w:rFonts w:ascii="Times New Roman" w:hAnsi="Times New Roman" w:cs="Times New Roman"/>
          <w:sz w:val="24"/>
          <w:szCs w:val="24"/>
        </w:rPr>
        <w:t xml:space="preserve"> </w:t>
      </w:r>
      <w:r w:rsidR="00CA31F0" w:rsidRPr="00D22F79">
        <w:rPr>
          <w:rFonts w:ascii="Times New Roman" w:hAnsi="Times New Roman" w:cs="Times New Roman"/>
          <w:sz w:val="24"/>
          <w:szCs w:val="24"/>
        </w:rPr>
        <w:t>detailed explanation</w:t>
      </w:r>
      <w:r w:rsidR="00761998" w:rsidRPr="00D22F79">
        <w:rPr>
          <w:rFonts w:ascii="Times New Roman" w:hAnsi="Times New Roman" w:cs="Times New Roman"/>
          <w:sz w:val="24"/>
          <w:szCs w:val="24"/>
        </w:rPr>
        <w:t>)</w:t>
      </w:r>
      <w:del w:id="101" w:author="Shammi Luhar" w:date="2021-01-07T18:06:00Z">
        <w:r w:rsidR="00D4761F" w:rsidRPr="00D22F79" w:rsidDel="00C05273">
          <w:rPr>
            <w:rFonts w:ascii="Times New Roman" w:hAnsi="Times New Roman" w:cs="Times New Roman"/>
            <w:sz w:val="24"/>
            <w:szCs w:val="24"/>
          </w:rPr>
          <w:delText>,</w:delText>
        </w:r>
      </w:del>
      <w:r w:rsidR="00E6649D"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&lt;EndNote&gt;&lt;Cite&gt;&lt;Author&gt;Horiuchi&lt;/Author&gt;&lt;Year&gt;2008&lt;/Year&gt;&lt;RecNum&gt;63&lt;/RecNum&gt;&lt;DisplayText&gt;&lt;style face="superscript"&gt;29&lt;/style&gt;&lt;/DisplayText&gt;&lt;record&gt;&lt;rec-number&gt;63&lt;/rec-number&gt;&lt;foreign-keys&gt;&lt;key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29</w:t>
      </w:r>
      <w:r w:rsidR="00E6649D" w:rsidRPr="00E65132">
        <w:rPr>
          <w:rFonts w:ascii="Times New Roman" w:hAnsi="Times New Roman" w:cs="Times New Roman"/>
          <w:sz w:val="24"/>
          <w:szCs w:val="24"/>
        </w:rPr>
        <w:fldChar w:fldCharType="end"/>
      </w:r>
      <w:r w:rsidR="007C7C0D" w:rsidRPr="003D495E">
        <w:rPr>
          <w:rFonts w:ascii="Times New Roman" w:hAnsi="Times New Roman" w:cs="Times New Roman"/>
          <w:sz w:val="24"/>
          <w:szCs w:val="24"/>
        </w:rPr>
        <w:t xml:space="preserve"> and</w:t>
      </w:r>
      <w:r w:rsidR="00D9766D" w:rsidRPr="00E65132">
        <w:rPr>
          <w:rFonts w:ascii="Times New Roman" w:hAnsi="Times New Roman" w:cs="Times New Roman"/>
          <w:sz w:val="24"/>
          <w:szCs w:val="24"/>
        </w:rPr>
        <w:t xml:space="preserve"> summed up single-year decompositions in order to obtain the aggregate effect for the specified period.</w:t>
      </w:r>
      <w:r w:rsidR="00761998" w:rsidRPr="00E65132">
        <w:rPr>
          <w:rFonts w:ascii="Times New Roman" w:hAnsi="Times New Roman" w:cs="Times New Roman"/>
          <w:sz w:val="24"/>
          <w:szCs w:val="24"/>
        </w:rPr>
        <w:t xml:space="preserve"> We report results for the periods 2000-07 and 2007-15 to have two comparable points in time</w:t>
      </w:r>
      <w:r w:rsidR="001113E7" w:rsidRPr="00D22F79">
        <w:rPr>
          <w:rFonts w:ascii="Times New Roman" w:hAnsi="Times New Roman" w:cs="Times New Roman"/>
          <w:sz w:val="24"/>
          <w:szCs w:val="24"/>
        </w:rPr>
        <w:t xml:space="preserve"> of the same length</w:t>
      </w:r>
      <w:r w:rsidR="00761998" w:rsidRPr="00D22F79">
        <w:rPr>
          <w:rFonts w:ascii="Times New Roman" w:hAnsi="Times New Roman" w:cs="Times New Roman"/>
          <w:sz w:val="24"/>
          <w:szCs w:val="24"/>
        </w:rPr>
        <w:t>.</w:t>
      </w:r>
      <w:r w:rsidR="001113E7" w:rsidRPr="00D22F79">
        <w:rPr>
          <w:rFonts w:ascii="Times New Roman" w:hAnsi="Times New Roman" w:cs="Times New Roman"/>
          <w:sz w:val="24"/>
          <w:szCs w:val="24"/>
        </w:rPr>
        <w:t xml:space="preserve"> Our estimates refer to the middle of the year, </w:t>
      </w:r>
      <w:proofErr w:type="gramStart"/>
      <w:r w:rsidR="001113E7" w:rsidRPr="00D22F79">
        <w:rPr>
          <w:rFonts w:ascii="Times New Roman" w:hAnsi="Times New Roman" w:cs="Times New Roman"/>
          <w:sz w:val="24"/>
          <w:szCs w:val="24"/>
        </w:rPr>
        <w:t>e.g.</w:t>
      </w:r>
      <w:proofErr w:type="gramEnd"/>
      <w:r w:rsidR="001113E7" w:rsidRPr="00D22F79">
        <w:rPr>
          <w:rFonts w:ascii="Times New Roman" w:hAnsi="Times New Roman" w:cs="Times New Roman"/>
          <w:sz w:val="24"/>
          <w:szCs w:val="24"/>
        </w:rPr>
        <w:t xml:space="preserve"> 2000-07 runs from middle of 2000 to middle of 2007</w:t>
      </w:r>
      <w:r w:rsidR="0029720F" w:rsidRPr="00D22F79">
        <w:rPr>
          <w:rFonts w:ascii="Times New Roman" w:hAnsi="Times New Roman" w:cs="Times New Roman"/>
          <w:sz w:val="24"/>
          <w:szCs w:val="24"/>
        </w:rPr>
        <w:t xml:space="preserve"> and </w:t>
      </w:r>
      <w:r w:rsidR="001113E7" w:rsidRPr="00D22F79">
        <w:rPr>
          <w:rFonts w:ascii="Times New Roman" w:hAnsi="Times New Roman" w:cs="Times New Roman"/>
          <w:sz w:val="24"/>
          <w:szCs w:val="24"/>
        </w:rPr>
        <w:t>2007-15</w:t>
      </w:r>
      <w:r w:rsidR="004E3324" w:rsidRPr="00D22F79">
        <w:rPr>
          <w:rFonts w:ascii="Times New Roman" w:hAnsi="Times New Roman" w:cs="Times New Roman"/>
          <w:sz w:val="24"/>
          <w:szCs w:val="24"/>
        </w:rPr>
        <w:t xml:space="preserve"> runs</w:t>
      </w:r>
      <w:r w:rsidR="001113E7" w:rsidRPr="00D22F79">
        <w:rPr>
          <w:rFonts w:ascii="Times New Roman" w:hAnsi="Times New Roman" w:cs="Times New Roman"/>
          <w:sz w:val="24"/>
          <w:szCs w:val="24"/>
        </w:rPr>
        <w:t xml:space="preserve"> from middle of 2007 to middle of 2015. </w:t>
      </w:r>
      <w:r w:rsidR="0029720F" w:rsidRPr="00D22F79">
        <w:rPr>
          <w:rFonts w:ascii="Times New Roman" w:hAnsi="Times New Roman" w:cs="Times New Roman"/>
          <w:sz w:val="24"/>
          <w:szCs w:val="24"/>
        </w:rPr>
        <w:t>T</w:t>
      </w:r>
      <w:r w:rsidR="000D5A2D" w:rsidRPr="00D22F79">
        <w:rPr>
          <w:rFonts w:ascii="Times New Roman" w:hAnsi="Times New Roman" w:cs="Times New Roman"/>
          <w:sz w:val="24"/>
          <w:szCs w:val="24"/>
        </w:rPr>
        <w:t xml:space="preserve">he effects for the period 2000-15 are simply the sum of the effects of </w:t>
      </w:r>
      <w:r w:rsidR="000D5A2D" w:rsidRPr="00D22F79">
        <w:rPr>
          <w:rFonts w:ascii="Times New Roman" w:hAnsi="Times New Roman" w:cs="Times New Roman"/>
          <w:sz w:val="24"/>
          <w:szCs w:val="24"/>
        </w:rPr>
        <w:lastRenderedPageBreak/>
        <w:t xml:space="preserve">the two periods. </w:t>
      </w:r>
      <w:r w:rsidR="00A341AE" w:rsidRPr="00D22F79">
        <w:rPr>
          <w:rFonts w:ascii="Times New Roman" w:hAnsi="Times New Roman" w:cs="Times New Roman"/>
          <w:sz w:val="24"/>
          <w:szCs w:val="24"/>
        </w:rPr>
        <w:t>All procedures were performed using the R software</w:t>
      </w:r>
      <w:r w:rsidR="00A341AE"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&lt;EndNote&gt;&lt;Cite&gt;&lt;Author&gt;Team&lt;/Author&gt;&lt;Year&gt;2013&lt;/Year&gt;&lt;RecNum&gt;83&lt;/RecNum&gt;&lt;DisplayText&gt;&lt;style face="superscript"&gt;30&lt;/style&gt;&lt;/DisplayText&gt;&lt;record&gt;&lt;rec-number&gt;83&lt;/rec-number&gt;&lt;foreign-keys&gt;&lt;key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30</w:t>
      </w:r>
      <w:r w:rsidR="00A341AE" w:rsidRPr="00E65132">
        <w:rPr>
          <w:rFonts w:ascii="Times New Roman" w:hAnsi="Times New Roman" w:cs="Times New Roman"/>
          <w:sz w:val="24"/>
          <w:szCs w:val="24"/>
        </w:rPr>
        <w:fldChar w:fldCharType="end"/>
      </w:r>
      <w:r w:rsidR="00A341AE" w:rsidRPr="003D495E">
        <w:rPr>
          <w:rFonts w:ascii="Times New Roman" w:hAnsi="Times New Roman" w:cs="Times New Roman"/>
          <w:sz w:val="24"/>
          <w:szCs w:val="24"/>
        </w:rPr>
        <w:t xml:space="preserve"> and are fully reproducible from the public repository with t</w:t>
      </w:r>
      <w:r w:rsidR="00A269A6" w:rsidRPr="00E65132">
        <w:rPr>
          <w:rFonts w:ascii="Times New Roman" w:hAnsi="Times New Roman" w:cs="Times New Roman"/>
          <w:sz w:val="24"/>
          <w:szCs w:val="24"/>
        </w:rPr>
        <w:t>he data</w:t>
      </w:r>
      <w:r w:rsidR="00A341AE" w:rsidRPr="00E65132">
        <w:rPr>
          <w:rFonts w:ascii="Times New Roman" w:hAnsi="Times New Roman" w:cs="Times New Roman"/>
          <w:sz w:val="24"/>
          <w:szCs w:val="24"/>
        </w:rPr>
        <w:t xml:space="preserve"> needed </w:t>
      </w:r>
      <w:r w:rsidR="00A269A6" w:rsidRPr="00E65132">
        <w:rPr>
          <w:rFonts w:ascii="Times New Roman" w:hAnsi="Times New Roman" w:cs="Times New Roman"/>
          <w:sz w:val="24"/>
          <w:szCs w:val="24"/>
        </w:rPr>
        <w:t xml:space="preserve">at </w:t>
      </w:r>
      <w:hyperlink r:id="rId8" w:history="1">
        <w:r w:rsidR="00A269A6" w:rsidRPr="00E65132">
          <w:rPr>
            <w:rFonts w:ascii="Times New Roman" w:hAnsi="Times New Roman" w:cs="Times New Roman"/>
            <w:sz w:val="24"/>
            <w:szCs w:val="24"/>
          </w:rPr>
          <w:t>https://github.com/jmaburto/Homicides-and-life-expectancy-in-Brazil</w:t>
        </w:r>
      </w:hyperlink>
      <w:r w:rsidR="00A341AE" w:rsidRPr="003D495E">
        <w:rPr>
          <w:rFonts w:ascii="Times New Roman" w:hAnsi="Times New Roman" w:cs="Times New Roman"/>
          <w:sz w:val="24"/>
          <w:szCs w:val="24"/>
        </w:rPr>
        <w:t xml:space="preserve">. </w:t>
      </w:r>
    </w:p>
    <w:p w14:paraId="6AFF00FA" w14:textId="53D5584D" w:rsidR="00A81DC1" w:rsidRPr="00E65132" w:rsidRDefault="00A81DC1" w:rsidP="0016581D">
      <w:pPr>
        <w:rPr>
          <w:ins w:id="102" w:author="Jose Manuel Aburto" w:date="2021-01-04T10:42:00Z"/>
          <w:rFonts w:ascii="Times New Roman" w:hAnsi="Times New Roman" w:cs="Times New Roman"/>
          <w:sz w:val="24"/>
          <w:szCs w:val="24"/>
        </w:rPr>
      </w:pPr>
    </w:p>
    <w:p w14:paraId="3AA967F3" w14:textId="683E24EA" w:rsidR="00A81DC1" w:rsidRPr="00D22F79" w:rsidRDefault="00A81DC1" w:rsidP="0016581D">
      <w:pPr>
        <w:rPr>
          <w:ins w:id="103" w:author="Jose Manuel Aburto" w:date="2021-01-04T15:09:00Z"/>
          <w:rFonts w:ascii="Times New Roman" w:hAnsi="Times New Roman" w:cs="Times New Roman"/>
          <w:sz w:val="24"/>
          <w:szCs w:val="24"/>
        </w:rPr>
      </w:pPr>
      <w:ins w:id="104" w:author="Jose Manuel Aburto" w:date="2021-01-04T10:42:00Z">
        <w:r w:rsidRPr="00E65132">
          <w:rPr>
            <w:rFonts w:ascii="Times New Roman" w:hAnsi="Times New Roman" w:cs="Times New Roman"/>
            <w:b/>
            <w:sz w:val="24"/>
            <w:szCs w:val="24"/>
          </w:rPr>
          <w:t xml:space="preserve">Ethical approval: </w:t>
        </w:r>
        <w:r w:rsidRPr="00E65132">
          <w:rPr>
            <w:rFonts w:ascii="Times New Roman" w:hAnsi="Times New Roman" w:cs="Times New Roman"/>
            <w:sz w:val="24"/>
            <w:szCs w:val="24"/>
          </w:rPr>
          <w:t xml:space="preserve">This article used aggregated, fully </w:t>
        </w:r>
        <w:r w:rsidRPr="00D22F79">
          <w:rPr>
            <w:rFonts w:ascii="Times New Roman" w:hAnsi="Times New Roman" w:cs="Times New Roman"/>
            <w:sz w:val="24"/>
            <w:szCs w:val="24"/>
          </w:rPr>
          <w:t>anonymi</w:t>
        </w:r>
      </w:ins>
      <w:ins w:id="105" w:author="Jose Manuel Aburto" w:date="2021-01-05T11:58:00Z">
        <w:r w:rsidR="008D4B6C" w:rsidRPr="00D22F79">
          <w:rPr>
            <w:rFonts w:ascii="Times New Roman" w:hAnsi="Times New Roman" w:cs="Times New Roman"/>
            <w:sz w:val="24"/>
            <w:szCs w:val="24"/>
          </w:rPr>
          <w:t>s</w:t>
        </w:r>
      </w:ins>
      <w:ins w:id="106" w:author="Jose Manuel Aburto" w:date="2021-01-04T10:42:00Z">
        <w:r w:rsidRPr="00D22F79">
          <w:rPr>
            <w:rFonts w:ascii="Times New Roman" w:hAnsi="Times New Roman" w:cs="Times New Roman"/>
            <w:sz w:val="24"/>
            <w:szCs w:val="24"/>
          </w:rPr>
          <w:t>ed, publicly available data. Therefore</w:t>
        </w:r>
      </w:ins>
      <w:ins w:id="107" w:author="Jose Manuel Aburto" w:date="2021-01-05T11:59:00Z">
        <w:r w:rsidR="008D4B6C" w:rsidRPr="00D22F79">
          <w:rPr>
            <w:rFonts w:ascii="Times New Roman" w:hAnsi="Times New Roman" w:cs="Times New Roman"/>
            <w:sz w:val="24"/>
            <w:szCs w:val="24"/>
          </w:rPr>
          <w:t>,</w:t>
        </w:r>
      </w:ins>
      <w:ins w:id="108" w:author="Jose Manuel Aburto" w:date="2021-01-04T10:42:00Z">
        <w:r w:rsidRPr="00D22F79">
          <w:rPr>
            <w:rFonts w:ascii="Times New Roman" w:hAnsi="Times New Roman" w:cs="Times New Roman"/>
            <w:sz w:val="24"/>
            <w:szCs w:val="24"/>
          </w:rPr>
          <w:t xml:space="preserve"> no ethic</w:t>
        </w:r>
      </w:ins>
      <w:ins w:id="109" w:author="Jose Manuel Aburto" w:date="2021-01-05T11:59:00Z">
        <w:r w:rsidR="008D4B6C" w:rsidRPr="00D22F79">
          <w:rPr>
            <w:rFonts w:ascii="Times New Roman" w:hAnsi="Times New Roman" w:cs="Times New Roman"/>
            <w:sz w:val="24"/>
            <w:szCs w:val="24"/>
          </w:rPr>
          <w:t>al</w:t>
        </w:r>
      </w:ins>
      <w:ins w:id="110" w:author="Jose Manuel Aburto" w:date="2021-01-04T10:42:00Z">
        <w:r w:rsidRPr="00D22F79">
          <w:rPr>
            <w:rFonts w:ascii="Times New Roman" w:hAnsi="Times New Roman" w:cs="Times New Roman"/>
            <w:sz w:val="24"/>
            <w:szCs w:val="24"/>
          </w:rPr>
          <w:t xml:space="preserve"> approval is needed.</w:t>
        </w:r>
      </w:ins>
    </w:p>
    <w:p w14:paraId="42E35CCC" w14:textId="276BD22E" w:rsidR="006D6DA6" w:rsidRPr="00D22F79" w:rsidRDefault="006D6DA6" w:rsidP="0016581D">
      <w:pPr>
        <w:rPr>
          <w:ins w:id="111" w:author="Jose Manuel Aburto" w:date="2021-01-04T15:09:00Z"/>
          <w:rFonts w:ascii="Times New Roman" w:hAnsi="Times New Roman" w:cs="Times New Roman"/>
          <w:sz w:val="24"/>
          <w:szCs w:val="24"/>
        </w:rPr>
      </w:pPr>
    </w:p>
    <w:p w14:paraId="6E6B00E8" w14:textId="532E69CB" w:rsidR="006D6DA6" w:rsidRPr="00D22F79" w:rsidRDefault="002C3765" w:rsidP="00F6547D">
      <w:pPr>
        <w:rPr>
          <w:rFonts w:ascii="Times New Roman" w:hAnsi="Times New Roman" w:cs="Times New Roman"/>
          <w:sz w:val="24"/>
          <w:szCs w:val="24"/>
        </w:rPr>
      </w:pPr>
      <w:ins w:id="112" w:author="Jose Manuel Aburto" w:date="2021-01-04T15:09:00Z">
        <w:r w:rsidRPr="00D22F79">
          <w:rPr>
            <w:rFonts w:ascii="Times New Roman" w:hAnsi="Times New Roman" w:cs="Times New Roman"/>
            <w:b/>
            <w:bCs/>
            <w:sz w:val="24"/>
            <w:szCs w:val="24"/>
          </w:rPr>
          <w:t>Patient and Public Involvement</w:t>
        </w:r>
        <w:r w:rsidRPr="00D22F79">
          <w:rPr>
            <w:rFonts w:ascii="Times New Roman" w:hAnsi="Times New Roman" w:cs="Times New Roman"/>
            <w:sz w:val="24"/>
            <w:szCs w:val="24"/>
          </w:rPr>
          <w:t xml:space="preserve">: This study involved secondary data analysis of public sources, </w:t>
        </w:r>
      </w:ins>
      <w:ins w:id="113" w:author="Jose Manuel Aburto" w:date="2021-01-04T15:10:00Z">
        <w:r w:rsidR="002F0BD7" w:rsidRPr="00D22F79">
          <w:rPr>
            <w:rFonts w:ascii="Times New Roman" w:hAnsi="Times New Roman" w:cs="Times New Roman"/>
            <w:sz w:val="24"/>
            <w:szCs w:val="24"/>
          </w:rPr>
          <w:t>patients and or public were not involved in it.</w:t>
        </w:r>
      </w:ins>
      <w:ins w:id="114" w:author="Jose Manuel Aburto" w:date="2021-01-04T15:09:00Z">
        <w:r w:rsidRPr="00D22F79">
          <w:rPr>
            <w:rFonts w:ascii="Times New Roman" w:hAnsi="Times New Roman" w:cs="Times New Roman"/>
            <w:sz w:val="24"/>
            <w:szCs w:val="24"/>
          </w:rPr>
          <w:t xml:space="preserve"> </w:t>
        </w:r>
      </w:ins>
    </w:p>
    <w:p w14:paraId="2B5328F9" w14:textId="77777777" w:rsidR="00A341AE" w:rsidRPr="00D22F79" w:rsidRDefault="00A341AE" w:rsidP="00A341AE">
      <w:pPr>
        <w:rPr>
          <w:rFonts w:ascii="Times New Roman" w:hAnsi="Times New Roman" w:cs="Times New Roman"/>
          <w:b/>
          <w:sz w:val="24"/>
          <w:szCs w:val="24"/>
        </w:rPr>
      </w:pPr>
    </w:p>
    <w:p w14:paraId="195A5AD7" w14:textId="730F4190" w:rsidR="00C60172" w:rsidRPr="00D22F79" w:rsidRDefault="00C60172" w:rsidP="00A341AE">
      <w:pPr>
        <w:rPr>
          <w:rFonts w:ascii="Times New Roman" w:eastAsiaTheme="majorEastAsia" w:hAnsi="Times New Roman" w:cs="Times New Roman"/>
          <w:b/>
          <w:spacing w:val="15"/>
          <w:sz w:val="28"/>
          <w:szCs w:val="28"/>
        </w:rPr>
      </w:pPr>
      <w:r w:rsidRPr="00D22F79">
        <w:rPr>
          <w:rFonts w:ascii="Times New Roman" w:hAnsi="Times New Roman" w:cs="Times New Roman"/>
          <w:b/>
          <w:sz w:val="24"/>
          <w:szCs w:val="24"/>
        </w:rPr>
        <w:t>Results</w:t>
      </w:r>
    </w:p>
    <w:p w14:paraId="2A09AF1C" w14:textId="009EBD53" w:rsidR="00572ACC" w:rsidRPr="00D22F79" w:rsidRDefault="00245EDE" w:rsidP="00572ACC">
      <w:pPr>
        <w:rPr>
          <w:rFonts w:ascii="Times New Roman" w:hAnsi="Times New Roman" w:cs="Times New Roman"/>
          <w:sz w:val="24"/>
          <w:szCs w:val="24"/>
        </w:rPr>
      </w:pPr>
      <w:r w:rsidRPr="00D22F79">
        <w:rPr>
          <w:rFonts w:ascii="Times New Roman" w:hAnsi="Times New Roman" w:cs="Times New Roman"/>
          <w:sz w:val="24"/>
          <w:szCs w:val="24"/>
        </w:rPr>
        <w:t xml:space="preserve">We </w:t>
      </w:r>
      <w:del w:id="115" w:author="Shammi Luhar" w:date="2021-01-07T18:08:00Z">
        <w:r w:rsidRPr="00D22F79" w:rsidDel="00C05273">
          <w:rPr>
            <w:rFonts w:ascii="Times New Roman" w:hAnsi="Times New Roman" w:cs="Times New Roman"/>
            <w:sz w:val="24"/>
            <w:szCs w:val="24"/>
          </w:rPr>
          <w:delText xml:space="preserve">arranged </w:delText>
        </w:r>
      </w:del>
      <w:ins w:id="116" w:author="Shammi Luhar" w:date="2021-01-07T18:08:00Z">
        <w:r w:rsidR="00C05273">
          <w:rPr>
            <w:rFonts w:ascii="Times New Roman" w:hAnsi="Times New Roman" w:cs="Times New Roman"/>
            <w:sz w:val="24"/>
            <w:szCs w:val="24"/>
          </w:rPr>
          <w:t>grouped</w:t>
        </w:r>
        <w:r w:rsidR="00C05273" w:rsidRPr="00D22F79">
          <w:rPr>
            <w:rFonts w:ascii="Times New Roman" w:hAnsi="Times New Roman" w:cs="Times New Roman"/>
            <w:sz w:val="24"/>
            <w:szCs w:val="24"/>
          </w:rPr>
          <w:t xml:space="preserve"> </w:t>
        </w:r>
      </w:ins>
      <w:r w:rsidRPr="00D22F79">
        <w:rPr>
          <w:rFonts w:ascii="Times New Roman" w:hAnsi="Times New Roman" w:cs="Times New Roman"/>
          <w:sz w:val="24"/>
          <w:szCs w:val="24"/>
        </w:rPr>
        <w:t xml:space="preserve">the </w:t>
      </w:r>
      <w:r w:rsidR="00077E4C" w:rsidRPr="00D22F79">
        <w:rPr>
          <w:rFonts w:ascii="Times New Roman" w:hAnsi="Times New Roman" w:cs="Times New Roman"/>
          <w:sz w:val="24"/>
          <w:szCs w:val="24"/>
        </w:rPr>
        <w:t xml:space="preserve">Brazilian states within each </w:t>
      </w:r>
      <w:r w:rsidR="001162B7" w:rsidRPr="00D22F79">
        <w:rPr>
          <w:rFonts w:ascii="Times New Roman" w:hAnsi="Times New Roman" w:cs="Times New Roman"/>
          <w:sz w:val="24"/>
          <w:szCs w:val="24"/>
        </w:rPr>
        <w:t xml:space="preserve">broad </w:t>
      </w:r>
      <w:r w:rsidR="00077E4C" w:rsidRPr="00D22F79">
        <w:rPr>
          <w:rFonts w:ascii="Times New Roman" w:hAnsi="Times New Roman" w:cs="Times New Roman"/>
          <w:sz w:val="24"/>
          <w:szCs w:val="24"/>
        </w:rPr>
        <w:t>region</w:t>
      </w:r>
      <w:ins w:id="117" w:author="Shammi Luhar" w:date="2021-01-07T18:09:00Z">
        <w:r w:rsidR="00C05273">
          <w:rPr>
            <w:rFonts w:ascii="Times New Roman" w:hAnsi="Times New Roman" w:cs="Times New Roman"/>
            <w:sz w:val="24"/>
            <w:szCs w:val="24"/>
          </w:rPr>
          <w:t>,</w:t>
        </w:r>
      </w:ins>
      <w:ins w:id="118" w:author="Shammi Luhar" w:date="2021-01-07T18:08:00Z">
        <w:r w:rsidR="00C05273">
          <w:rPr>
            <w:rFonts w:ascii="Times New Roman" w:hAnsi="Times New Roman" w:cs="Times New Roman"/>
            <w:sz w:val="24"/>
            <w:szCs w:val="24"/>
          </w:rPr>
          <w:t xml:space="preserve"> and subsequently arranged them</w:t>
        </w:r>
      </w:ins>
      <w:r w:rsidR="00077E4C" w:rsidRPr="00D22F79">
        <w:rPr>
          <w:rFonts w:ascii="Times New Roman" w:hAnsi="Times New Roman" w:cs="Times New Roman"/>
          <w:sz w:val="24"/>
          <w:szCs w:val="24"/>
        </w:rPr>
        <w:t xml:space="preserve"> </w:t>
      </w:r>
      <w:r w:rsidR="001E104B" w:rsidRPr="00D22F79">
        <w:rPr>
          <w:rFonts w:ascii="Times New Roman" w:hAnsi="Times New Roman" w:cs="Times New Roman"/>
          <w:sz w:val="24"/>
          <w:szCs w:val="24"/>
        </w:rPr>
        <w:t>in order of the</w:t>
      </w:r>
      <w:r w:rsidR="00077E4C" w:rsidRPr="00D22F79">
        <w:rPr>
          <w:rFonts w:ascii="Times New Roman" w:hAnsi="Times New Roman" w:cs="Times New Roman"/>
          <w:sz w:val="24"/>
          <w:szCs w:val="24"/>
        </w:rPr>
        <w:t xml:space="preserve"> impact of homicides on male life expectancy in 2007-15</w:t>
      </w:r>
      <w:r w:rsidR="00CC7215" w:rsidRPr="00D22F79">
        <w:rPr>
          <w:rFonts w:ascii="Times New Roman" w:hAnsi="Times New Roman" w:cs="Times New Roman"/>
          <w:sz w:val="24"/>
          <w:szCs w:val="24"/>
        </w:rPr>
        <w:t xml:space="preserve"> </w:t>
      </w:r>
      <w:ins w:id="119" w:author="Shammi Luhar" w:date="2021-01-07T18:09:00Z">
        <w:r w:rsidR="00C05273">
          <w:rPr>
            <w:rFonts w:ascii="Times New Roman" w:hAnsi="Times New Roman" w:cs="Times New Roman"/>
            <w:sz w:val="24"/>
            <w:szCs w:val="24"/>
          </w:rPr>
          <w:t xml:space="preserve">in </w:t>
        </w:r>
      </w:ins>
      <w:del w:id="120" w:author="Shammi Luhar" w:date="2021-01-07T18:09:00Z">
        <w:r w:rsidR="00CC7215" w:rsidRPr="00D22F79" w:rsidDel="00C05273">
          <w:rPr>
            <w:rFonts w:ascii="Times New Roman" w:hAnsi="Times New Roman" w:cs="Times New Roman"/>
            <w:sz w:val="24"/>
            <w:szCs w:val="24"/>
          </w:rPr>
          <w:delText xml:space="preserve">in </w:delText>
        </w:r>
      </w:del>
      <w:r w:rsidR="000370C2" w:rsidRPr="00D22F79">
        <w:rPr>
          <w:rFonts w:ascii="Times New Roman" w:hAnsi="Times New Roman" w:cs="Times New Roman"/>
          <w:sz w:val="24"/>
          <w:szCs w:val="24"/>
        </w:rPr>
        <w:t xml:space="preserve">Figures </w:t>
      </w:r>
      <w:r w:rsidR="00CC7215" w:rsidRPr="00D22F79">
        <w:rPr>
          <w:rFonts w:ascii="Times New Roman" w:hAnsi="Times New Roman" w:cs="Times New Roman"/>
          <w:sz w:val="24"/>
          <w:szCs w:val="24"/>
        </w:rPr>
        <w:t>1-4</w:t>
      </w:r>
      <w:r w:rsidR="00077E4C" w:rsidRPr="00D22F79">
        <w:rPr>
          <w:rFonts w:ascii="Times New Roman" w:hAnsi="Times New Roman" w:cs="Times New Roman"/>
          <w:sz w:val="24"/>
          <w:szCs w:val="24"/>
        </w:rPr>
        <w:t>.</w:t>
      </w:r>
    </w:p>
    <w:p w14:paraId="2D0B5359" w14:textId="77777777" w:rsidR="00572ACC" w:rsidRPr="00D22F79" w:rsidRDefault="00572ACC" w:rsidP="00572ACC">
      <w:pPr>
        <w:rPr>
          <w:rFonts w:ascii="Times New Roman" w:hAnsi="Times New Roman" w:cs="Times New Roman"/>
          <w:sz w:val="24"/>
          <w:szCs w:val="24"/>
        </w:rPr>
      </w:pPr>
    </w:p>
    <w:p w14:paraId="54A9A06C" w14:textId="61533AC3" w:rsidR="00CC7215" w:rsidRPr="00D22F79" w:rsidRDefault="00A0296F" w:rsidP="00A55E90">
      <w:pPr>
        <w:rPr>
          <w:rFonts w:ascii="Times New Roman" w:hAnsi="Times New Roman" w:cs="Times New Roman"/>
          <w:sz w:val="24"/>
          <w:szCs w:val="24"/>
        </w:rPr>
      </w:pPr>
      <w:r w:rsidRPr="00D22F79">
        <w:rPr>
          <w:rFonts w:ascii="Times New Roman" w:hAnsi="Times New Roman" w:cs="Times New Roman"/>
          <w:sz w:val="24"/>
          <w:szCs w:val="24"/>
        </w:rPr>
        <w:t>A</w:t>
      </w:r>
      <w:r w:rsidR="00CF6B97" w:rsidRPr="00D22F79">
        <w:rPr>
          <w:rFonts w:ascii="Times New Roman" w:hAnsi="Times New Roman" w:cs="Times New Roman"/>
          <w:sz w:val="24"/>
          <w:szCs w:val="24"/>
        </w:rPr>
        <w:t>ll</w:t>
      </w:r>
      <w:r w:rsidR="007D6824" w:rsidRPr="00D22F79">
        <w:rPr>
          <w:rFonts w:ascii="Times New Roman" w:hAnsi="Times New Roman" w:cs="Times New Roman"/>
          <w:sz w:val="24"/>
          <w:szCs w:val="24"/>
        </w:rPr>
        <w:t xml:space="preserve"> states</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w:t>
      </w:r>
      <w:proofErr w:type="gramStart"/>
      <w:r w:rsidR="0001320A" w:rsidRPr="00D22F79">
        <w:rPr>
          <w:rFonts w:ascii="Times New Roman" w:hAnsi="Times New Roman" w:cs="Times New Roman"/>
          <w:sz w:val="24"/>
          <w:szCs w:val="24"/>
        </w:rPr>
        <w:t>with the exception of</w:t>
      </w:r>
      <w:proofErr w:type="gramEnd"/>
      <w:r w:rsidR="0001320A" w:rsidRPr="00D22F79">
        <w:rPr>
          <w:rFonts w:ascii="Times New Roman" w:hAnsi="Times New Roman" w:cs="Times New Roman"/>
          <w:sz w:val="24"/>
          <w:szCs w:val="24"/>
        </w:rPr>
        <w:t xml:space="preserve"> </w:t>
      </w:r>
      <w:r w:rsidR="007D6824" w:rsidRPr="00D22F79">
        <w:rPr>
          <w:rFonts w:ascii="Times New Roman" w:hAnsi="Times New Roman" w:cs="Times New Roman"/>
          <w:sz w:val="24"/>
          <w:szCs w:val="24"/>
        </w:rPr>
        <w:t>Pará</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experienced increases in life expectancy for females and males from 2000 to 2007 (</w:t>
      </w:r>
      <w:r w:rsidR="000370C2" w:rsidRPr="00D22F79">
        <w:rPr>
          <w:rFonts w:ascii="Times New Roman" w:hAnsi="Times New Roman" w:cs="Times New Roman"/>
          <w:sz w:val="24"/>
          <w:szCs w:val="24"/>
        </w:rPr>
        <w:t xml:space="preserve">Figure </w:t>
      </w:r>
      <w:r w:rsidR="007D6824" w:rsidRPr="00D22F79">
        <w:rPr>
          <w:rFonts w:ascii="Times New Roman" w:hAnsi="Times New Roman" w:cs="Times New Roman"/>
          <w:sz w:val="24"/>
          <w:szCs w:val="24"/>
        </w:rPr>
        <w:t>1).</w:t>
      </w:r>
      <w:r w:rsidR="00B21905" w:rsidRPr="00D22F79">
        <w:rPr>
          <w:rFonts w:ascii="Times New Roman" w:hAnsi="Times New Roman" w:cs="Times New Roman"/>
          <w:sz w:val="24"/>
          <w:szCs w:val="24"/>
        </w:rPr>
        <w:t xml:space="preserve"> </w:t>
      </w:r>
      <w:r w:rsidR="00A73113" w:rsidRPr="00D22F79">
        <w:rPr>
          <w:rFonts w:ascii="Times New Roman" w:hAnsi="Times New Roman" w:cs="Times New Roman"/>
          <w:sz w:val="24"/>
          <w:szCs w:val="24"/>
        </w:rPr>
        <w:t xml:space="preserve">Relative to the period 2000-07, in </w:t>
      </w:r>
      <w:r w:rsidR="00B21905" w:rsidRPr="00D22F79">
        <w:rPr>
          <w:rFonts w:ascii="Times New Roman" w:hAnsi="Times New Roman" w:cs="Times New Roman"/>
          <w:sz w:val="24"/>
          <w:szCs w:val="24"/>
        </w:rPr>
        <w:t>2007</w:t>
      </w:r>
      <w:ins w:id="121" w:author="Shammi Luhar" w:date="2021-01-07T18:09:00Z">
        <w:r w:rsidR="00C05273">
          <w:rPr>
            <w:rFonts w:ascii="Times New Roman" w:hAnsi="Times New Roman" w:cs="Times New Roman"/>
            <w:sz w:val="24"/>
            <w:szCs w:val="24"/>
          </w:rPr>
          <w:t>-</w:t>
        </w:r>
      </w:ins>
      <w:del w:id="122" w:author="Shammi Luhar" w:date="2021-01-07T18:09:00Z">
        <w:r w:rsidR="00B21905" w:rsidRPr="00D22F79" w:rsidDel="00C05273">
          <w:rPr>
            <w:rFonts w:ascii="Times New Roman" w:hAnsi="Times New Roman" w:cs="Times New Roman"/>
            <w:sz w:val="24"/>
            <w:szCs w:val="24"/>
          </w:rPr>
          <w:delText xml:space="preserve"> to </w:delText>
        </w:r>
      </w:del>
      <w:r w:rsidR="00B21905" w:rsidRPr="00D22F79">
        <w:rPr>
          <w:rFonts w:ascii="Times New Roman" w:hAnsi="Times New Roman" w:cs="Times New Roman"/>
          <w:sz w:val="24"/>
          <w:szCs w:val="24"/>
        </w:rPr>
        <w:t xml:space="preserve">2015, </w:t>
      </w:r>
      <w:r w:rsidR="00C70F80" w:rsidRPr="00D22F79">
        <w:rPr>
          <w:rFonts w:ascii="Times New Roman" w:hAnsi="Times New Roman" w:cs="Times New Roman"/>
          <w:sz w:val="24"/>
          <w:szCs w:val="24"/>
        </w:rPr>
        <w:t>life expectancy</w:t>
      </w:r>
      <w:r w:rsidRPr="00D22F79">
        <w:rPr>
          <w:rFonts w:ascii="Times New Roman" w:hAnsi="Times New Roman" w:cs="Times New Roman"/>
          <w:sz w:val="24"/>
          <w:szCs w:val="24"/>
        </w:rPr>
        <w:t xml:space="preserve"> at birth</w:t>
      </w:r>
      <w:r w:rsidR="00C70F80" w:rsidRPr="00D22F79">
        <w:rPr>
          <w:rFonts w:ascii="Times New Roman" w:hAnsi="Times New Roman" w:cs="Times New Roman"/>
          <w:sz w:val="24"/>
          <w:szCs w:val="24"/>
        </w:rPr>
        <w:t xml:space="preserve"> increased at a </w:t>
      </w:r>
      <w:r w:rsidR="006300E6" w:rsidRPr="00D22F79">
        <w:rPr>
          <w:rFonts w:ascii="Times New Roman" w:hAnsi="Times New Roman" w:cs="Times New Roman"/>
          <w:sz w:val="24"/>
          <w:szCs w:val="24"/>
        </w:rPr>
        <w:t>slower</w:t>
      </w:r>
      <w:r w:rsidR="00C70F80" w:rsidRPr="00D22F79">
        <w:rPr>
          <w:rFonts w:ascii="Times New Roman" w:hAnsi="Times New Roman" w:cs="Times New Roman"/>
          <w:sz w:val="24"/>
          <w:szCs w:val="24"/>
        </w:rPr>
        <w:t xml:space="preserve"> pace </w:t>
      </w:r>
      <w:r w:rsidR="00A73113" w:rsidRPr="00D22F79">
        <w:rPr>
          <w:rFonts w:ascii="Times New Roman" w:hAnsi="Times New Roman" w:cs="Times New Roman"/>
          <w:sz w:val="24"/>
          <w:szCs w:val="24"/>
        </w:rPr>
        <w:t xml:space="preserve">among women in 75% of states and </w:t>
      </w:r>
      <w:r w:rsidR="00015728" w:rsidRPr="00D22F79">
        <w:rPr>
          <w:rFonts w:ascii="Times New Roman" w:hAnsi="Times New Roman" w:cs="Times New Roman"/>
          <w:sz w:val="24"/>
          <w:szCs w:val="24"/>
        </w:rPr>
        <w:t xml:space="preserve">among men in </w:t>
      </w:r>
      <w:r w:rsidR="00A73113" w:rsidRPr="00D22F79">
        <w:rPr>
          <w:rFonts w:ascii="Times New Roman" w:hAnsi="Times New Roman" w:cs="Times New Roman"/>
          <w:sz w:val="24"/>
          <w:szCs w:val="24"/>
        </w:rPr>
        <w:t xml:space="preserve">60% of </w:t>
      </w:r>
      <w:r w:rsidR="00015728" w:rsidRPr="00D22F79">
        <w:rPr>
          <w:rFonts w:ascii="Times New Roman" w:hAnsi="Times New Roman" w:cs="Times New Roman"/>
          <w:sz w:val="24"/>
          <w:szCs w:val="24"/>
        </w:rPr>
        <w:t>Brazil’s states</w:t>
      </w:r>
      <w:r w:rsidR="00A73113" w:rsidRPr="00D22F79">
        <w:rPr>
          <w:rFonts w:ascii="Times New Roman" w:hAnsi="Times New Roman" w:cs="Times New Roman"/>
          <w:sz w:val="24"/>
          <w:szCs w:val="24"/>
        </w:rPr>
        <w:t xml:space="preserve">. </w:t>
      </w:r>
      <w:r w:rsidR="00A62A11" w:rsidRPr="00D22F79">
        <w:rPr>
          <w:rFonts w:ascii="Times New Roman" w:hAnsi="Times New Roman" w:cs="Times New Roman"/>
          <w:sz w:val="24"/>
          <w:szCs w:val="24"/>
        </w:rPr>
        <w:t xml:space="preserve">In four states, life expectancy at birth declined in the latter period among men; among women, life expectancy declined in one state. </w:t>
      </w:r>
      <w:r w:rsidR="00B21905" w:rsidRPr="00D22F79">
        <w:rPr>
          <w:rFonts w:ascii="Times New Roman" w:hAnsi="Times New Roman" w:cs="Times New Roman"/>
          <w:sz w:val="24"/>
          <w:szCs w:val="24"/>
        </w:rPr>
        <w:t>Despite</w:t>
      </w:r>
      <w:r w:rsidR="00C70F80" w:rsidRPr="00D22F79">
        <w:rPr>
          <w:rFonts w:ascii="Times New Roman" w:hAnsi="Times New Roman" w:cs="Times New Roman"/>
          <w:sz w:val="24"/>
          <w:szCs w:val="24"/>
        </w:rPr>
        <w:t xml:space="preserve"> </w:t>
      </w:r>
      <w:r w:rsidR="00452663" w:rsidRPr="00D22F79">
        <w:rPr>
          <w:rFonts w:ascii="Times New Roman" w:hAnsi="Times New Roman" w:cs="Times New Roman"/>
          <w:sz w:val="24"/>
          <w:szCs w:val="24"/>
        </w:rPr>
        <w:t xml:space="preserve">this </w:t>
      </w:r>
      <w:r w:rsidR="00A55E90" w:rsidRPr="00D22F79">
        <w:rPr>
          <w:rFonts w:ascii="Times New Roman" w:hAnsi="Times New Roman" w:cs="Times New Roman"/>
          <w:sz w:val="24"/>
          <w:szCs w:val="24"/>
        </w:rPr>
        <w:t xml:space="preserve">overall </w:t>
      </w:r>
      <w:r w:rsidR="00C70F80" w:rsidRPr="00D22F79">
        <w:rPr>
          <w:rFonts w:ascii="Times New Roman" w:hAnsi="Times New Roman" w:cs="Times New Roman"/>
          <w:sz w:val="24"/>
          <w:szCs w:val="24"/>
        </w:rPr>
        <w:t xml:space="preserve">slowdown, all </w:t>
      </w:r>
      <w:r w:rsidR="00E326F7" w:rsidRPr="00D22F79">
        <w:rPr>
          <w:rFonts w:ascii="Times New Roman" w:hAnsi="Times New Roman" w:cs="Times New Roman"/>
          <w:sz w:val="24"/>
          <w:szCs w:val="24"/>
        </w:rPr>
        <w:t xml:space="preserve">but </w:t>
      </w:r>
      <w:del w:id="123" w:author="Jose Manuel Aburto" w:date="2021-01-07T13:12:00Z">
        <w:r w:rsidR="00E326F7" w:rsidRPr="00D22F79" w:rsidDel="004E1D86">
          <w:rPr>
            <w:rFonts w:ascii="Times New Roman" w:hAnsi="Times New Roman" w:cs="Times New Roman"/>
            <w:sz w:val="24"/>
            <w:szCs w:val="24"/>
          </w:rPr>
          <w:delText xml:space="preserve">two </w:delText>
        </w:r>
      </w:del>
      <w:ins w:id="124" w:author="Jose Manuel Aburto" w:date="2021-01-07T13:12:00Z">
        <w:r w:rsidR="004E1D86">
          <w:rPr>
            <w:rFonts w:ascii="Times New Roman" w:hAnsi="Times New Roman" w:cs="Times New Roman"/>
            <w:sz w:val="24"/>
            <w:szCs w:val="24"/>
          </w:rPr>
          <w:t>four</w:t>
        </w:r>
        <w:r w:rsidR="004E1D86" w:rsidRPr="00D22F79">
          <w:rPr>
            <w:rFonts w:ascii="Times New Roman" w:hAnsi="Times New Roman" w:cs="Times New Roman"/>
            <w:sz w:val="24"/>
            <w:szCs w:val="24"/>
          </w:rPr>
          <w:t xml:space="preserve"> </w:t>
        </w:r>
      </w:ins>
      <w:r w:rsidR="00C70F80" w:rsidRPr="00D22F79">
        <w:rPr>
          <w:rFonts w:ascii="Times New Roman" w:hAnsi="Times New Roman" w:cs="Times New Roman"/>
          <w:sz w:val="24"/>
          <w:szCs w:val="24"/>
        </w:rPr>
        <w:t>states</w:t>
      </w:r>
      <w:r w:rsidR="005365FF" w:rsidRPr="00D22F79">
        <w:rPr>
          <w:rFonts w:ascii="Times New Roman" w:hAnsi="Times New Roman" w:cs="Times New Roman"/>
          <w:sz w:val="24"/>
          <w:szCs w:val="24"/>
        </w:rPr>
        <w:t xml:space="preserve"> </w:t>
      </w:r>
      <w:r w:rsidR="00E326F7" w:rsidRPr="00D22F79">
        <w:rPr>
          <w:rFonts w:ascii="Times New Roman" w:hAnsi="Times New Roman" w:cs="Times New Roman"/>
          <w:sz w:val="24"/>
          <w:szCs w:val="24"/>
        </w:rPr>
        <w:t>(</w:t>
      </w:r>
      <w:proofErr w:type="spellStart"/>
      <w:r w:rsidR="00E326F7" w:rsidRPr="00D22F79">
        <w:rPr>
          <w:rFonts w:ascii="Times New Roman" w:hAnsi="Times New Roman" w:cs="Times New Roman"/>
          <w:sz w:val="24"/>
          <w:szCs w:val="24"/>
        </w:rPr>
        <w:t>Amapá</w:t>
      </w:r>
      <w:proofErr w:type="spellEnd"/>
      <w:r w:rsidR="00E326F7" w:rsidRPr="00D22F79">
        <w:rPr>
          <w:rFonts w:ascii="Times New Roman" w:hAnsi="Times New Roman" w:cs="Times New Roman"/>
          <w:sz w:val="24"/>
          <w:szCs w:val="24"/>
        </w:rPr>
        <w:t xml:space="preserve"> for females</w:t>
      </w:r>
      <w:r w:rsidR="009B20F1" w:rsidRPr="00D22F79">
        <w:rPr>
          <w:rFonts w:ascii="Times New Roman" w:hAnsi="Times New Roman" w:cs="Times New Roman"/>
          <w:sz w:val="24"/>
          <w:szCs w:val="24"/>
        </w:rPr>
        <w:t>,</w:t>
      </w:r>
      <w:r w:rsidR="00E326F7" w:rsidRPr="00D22F79">
        <w:rPr>
          <w:rFonts w:ascii="Times New Roman" w:hAnsi="Times New Roman" w:cs="Times New Roman"/>
          <w:sz w:val="24"/>
          <w:szCs w:val="24"/>
        </w:rPr>
        <w:t xml:space="preserve"> and </w:t>
      </w:r>
      <w:proofErr w:type="spellStart"/>
      <w:ins w:id="125" w:author="Jose Manuel Aburto" w:date="2021-01-07T13:12:00Z">
        <w:r w:rsidR="004E1D86">
          <w:rPr>
            <w:rFonts w:ascii="Times New Roman" w:hAnsi="Times New Roman" w:cs="Times New Roman"/>
            <w:sz w:val="24"/>
            <w:szCs w:val="24"/>
          </w:rPr>
          <w:t>Amapá</w:t>
        </w:r>
        <w:proofErr w:type="spellEnd"/>
        <w:r w:rsidR="004E1D86">
          <w:rPr>
            <w:rFonts w:ascii="Times New Roman" w:hAnsi="Times New Roman" w:cs="Times New Roman"/>
            <w:sz w:val="24"/>
            <w:szCs w:val="24"/>
          </w:rPr>
          <w:t>,</w:t>
        </w:r>
        <w:r w:rsidR="009B4DB4">
          <w:rPr>
            <w:rFonts w:ascii="Times New Roman" w:hAnsi="Times New Roman" w:cs="Times New Roman"/>
            <w:sz w:val="24"/>
            <w:szCs w:val="24"/>
          </w:rPr>
          <w:t xml:space="preserve"> Roraima, </w:t>
        </w:r>
      </w:ins>
      <w:r w:rsidR="00E326F7" w:rsidRPr="00D22F79">
        <w:rPr>
          <w:rFonts w:ascii="Times New Roman" w:hAnsi="Times New Roman" w:cs="Times New Roman"/>
          <w:sz w:val="24"/>
          <w:szCs w:val="24"/>
        </w:rPr>
        <w:t>Pará</w:t>
      </w:r>
      <w:r w:rsidR="009B20F1" w:rsidRPr="00D22F79">
        <w:rPr>
          <w:rFonts w:ascii="Times New Roman" w:hAnsi="Times New Roman" w:cs="Times New Roman"/>
          <w:sz w:val="24"/>
          <w:szCs w:val="24"/>
        </w:rPr>
        <w:t xml:space="preserve"> and Sergipe</w:t>
      </w:r>
      <w:r w:rsidR="00E326F7" w:rsidRPr="00D22F79">
        <w:rPr>
          <w:rFonts w:ascii="Times New Roman" w:hAnsi="Times New Roman" w:cs="Times New Roman"/>
          <w:sz w:val="24"/>
          <w:szCs w:val="24"/>
        </w:rPr>
        <w:t xml:space="preserve"> for males) </w:t>
      </w:r>
      <w:r w:rsidR="00C70F80" w:rsidRPr="00D22F79">
        <w:rPr>
          <w:rFonts w:ascii="Times New Roman" w:hAnsi="Times New Roman" w:cs="Times New Roman"/>
          <w:sz w:val="24"/>
          <w:szCs w:val="24"/>
        </w:rPr>
        <w:t xml:space="preserve">showed a continuous </w:t>
      </w:r>
      <w:r w:rsidR="00C934E8" w:rsidRPr="00D22F79">
        <w:rPr>
          <w:rFonts w:ascii="Times New Roman" w:hAnsi="Times New Roman" w:cs="Times New Roman"/>
          <w:sz w:val="24"/>
          <w:szCs w:val="24"/>
        </w:rPr>
        <w:t>increase in life expectancy since 2000.</w:t>
      </w:r>
      <w:r w:rsidR="00F711D2" w:rsidRPr="00D22F79">
        <w:rPr>
          <w:rFonts w:ascii="Times New Roman" w:hAnsi="Times New Roman" w:cs="Times New Roman"/>
          <w:sz w:val="24"/>
          <w:szCs w:val="24"/>
        </w:rPr>
        <w:t xml:space="preserve"> Life expectancy levels for each state </w:t>
      </w:r>
      <w:r w:rsidR="00535585" w:rsidRPr="00D22F79">
        <w:rPr>
          <w:rFonts w:ascii="Times New Roman" w:hAnsi="Times New Roman" w:cs="Times New Roman"/>
          <w:sz w:val="24"/>
          <w:szCs w:val="24"/>
        </w:rPr>
        <w:t xml:space="preserve">and total changes in 2000-15 </w:t>
      </w:r>
      <w:r w:rsidR="00F711D2" w:rsidRPr="00D22F79">
        <w:rPr>
          <w:rFonts w:ascii="Times New Roman" w:hAnsi="Times New Roman" w:cs="Times New Roman"/>
          <w:sz w:val="24"/>
          <w:szCs w:val="24"/>
        </w:rPr>
        <w:t>are shown in Appendix table 2.</w:t>
      </w:r>
    </w:p>
    <w:p w14:paraId="19DE327A" w14:textId="7C432412" w:rsidR="006300E6" w:rsidRPr="00D22F79" w:rsidRDefault="006300E6" w:rsidP="0016581D">
      <w:pPr>
        <w:ind w:firstLine="720"/>
        <w:rPr>
          <w:rFonts w:ascii="Times New Roman" w:hAnsi="Times New Roman" w:cs="Times New Roman"/>
          <w:sz w:val="24"/>
          <w:szCs w:val="24"/>
        </w:rPr>
      </w:pPr>
    </w:p>
    <w:p w14:paraId="36CBB7C2" w14:textId="435B3AF3" w:rsidR="006300E6" w:rsidRPr="00D22F79" w:rsidRDefault="00572ACC" w:rsidP="00572ACC">
      <w:pPr>
        <w:ind w:firstLine="720"/>
        <w:jc w:val="center"/>
        <w:rPr>
          <w:rFonts w:ascii="Times New Roman" w:hAnsi="Times New Roman" w:cs="Times New Roman"/>
          <w:bCs/>
          <w:i/>
          <w:iCs/>
          <w:sz w:val="24"/>
          <w:szCs w:val="24"/>
        </w:rPr>
      </w:pPr>
      <w:r w:rsidRPr="00D22F79">
        <w:rPr>
          <w:rFonts w:ascii="Times New Roman" w:hAnsi="Times New Roman" w:cs="Times New Roman"/>
          <w:bCs/>
          <w:i/>
          <w:iCs/>
          <w:sz w:val="24"/>
          <w:szCs w:val="24"/>
        </w:rPr>
        <w:t>Figure</w:t>
      </w:r>
      <w:r w:rsidR="006300E6" w:rsidRPr="00D22F79">
        <w:rPr>
          <w:rFonts w:ascii="Times New Roman" w:hAnsi="Times New Roman" w:cs="Times New Roman"/>
          <w:bCs/>
          <w:i/>
          <w:iCs/>
          <w:sz w:val="24"/>
          <w:szCs w:val="24"/>
        </w:rPr>
        <w:t xml:space="preserve"> 1 [about here]. </w:t>
      </w:r>
      <w:ins w:id="126" w:author="Jose Manuel Aburto" w:date="2021-01-07T13:36:00Z">
        <w:r w:rsidR="0026246C" w:rsidRPr="007234BF">
          <w:rPr>
            <w:rFonts w:ascii="Times New Roman" w:hAnsi="Times New Roman" w:cs="Times New Roman"/>
            <w:i/>
            <w:iCs/>
            <w:sz w:val="24"/>
            <w:szCs w:val="24"/>
          </w:rPr>
          <w:t xml:space="preserve">Changes in life </w:t>
        </w:r>
      </w:ins>
      <w:ins w:id="127" w:author="Shammi Luhar" w:date="2021-01-07T18:09:00Z">
        <w:r w:rsidR="00C05273">
          <w:rPr>
            <w:rFonts w:ascii="Times New Roman" w:hAnsi="Times New Roman" w:cs="Times New Roman"/>
            <w:i/>
            <w:iCs/>
            <w:sz w:val="24"/>
            <w:szCs w:val="24"/>
          </w:rPr>
          <w:t>e</w:t>
        </w:r>
      </w:ins>
      <w:ins w:id="128" w:author="Jose Manuel Aburto" w:date="2021-01-07T13:36:00Z">
        <w:r w:rsidR="0026246C" w:rsidRPr="007234BF">
          <w:rPr>
            <w:rFonts w:ascii="Times New Roman" w:hAnsi="Times New Roman" w:cs="Times New Roman"/>
            <w:i/>
            <w:iCs/>
            <w:sz w:val="24"/>
            <w:szCs w:val="24"/>
          </w:rPr>
          <w:t xml:space="preserve">xpectancy at birth in Brazil (in years), by state and period, from 2000 to 2007 (pink dots) and from 2007 to 2015 (blue triangles). The dashed line at zero represents the situation of no changes in life expectancy over time, </w:t>
        </w:r>
      </w:ins>
      <w:ins w:id="129" w:author="Shammi Luhar" w:date="2021-01-07T18:10:00Z">
        <w:r w:rsidR="00C05273">
          <w:rPr>
            <w:rFonts w:ascii="Times New Roman" w:hAnsi="Times New Roman" w:cs="Times New Roman"/>
            <w:i/>
            <w:iCs/>
            <w:sz w:val="24"/>
            <w:szCs w:val="24"/>
          </w:rPr>
          <w:t>whereas</w:t>
        </w:r>
      </w:ins>
      <w:ins w:id="130" w:author="Jose Manuel Aburto" w:date="2021-01-07T13:36:00Z">
        <w:r w:rsidR="0026246C" w:rsidRPr="007234BF">
          <w:rPr>
            <w:rFonts w:ascii="Times New Roman" w:hAnsi="Times New Roman" w:cs="Times New Roman"/>
            <w:i/>
            <w:iCs/>
            <w:sz w:val="24"/>
            <w:szCs w:val="24"/>
          </w:rPr>
          <w:t xml:space="preserve"> dots and triangles to the right (left) of this line</w:t>
        </w:r>
        <w:del w:id="131" w:author="Shammi Luhar" w:date="2021-01-07T18:10:00Z">
          <w:r w:rsidR="0026246C" w:rsidRPr="007234BF" w:rsidDel="00C05273">
            <w:rPr>
              <w:rFonts w:ascii="Times New Roman" w:hAnsi="Times New Roman" w:cs="Times New Roman"/>
              <w:i/>
              <w:iCs/>
              <w:sz w:val="24"/>
              <w:szCs w:val="24"/>
            </w:rPr>
            <w:delText>,</w:delText>
          </w:r>
        </w:del>
        <w:r w:rsidR="0026246C" w:rsidRPr="007234BF">
          <w:rPr>
            <w:rFonts w:ascii="Times New Roman" w:hAnsi="Times New Roman" w:cs="Times New Roman"/>
            <w:i/>
            <w:iCs/>
            <w:sz w:val="24"/>
            <w:szCs w:val="24"/>
          </w:rPr>
          <w:t xml:space="preserve"> correspond to increases (decreases) in life expectancy.</w:t>
        </w:r>
      </w:ins>
      <w:del w:id="132" w:author="Jose Manuel Aburto" w:date="2021-01-04T19:59:00Z">
        <w:r w:rsidR="006300E6" w:rsidRPr="00D22F79" w:rsidDel="00A36C51">
          <w:rPr>
            <w:rFonts w:ascii="Times New Roman" w:hAnsi="Times New Roman" w:cs="Times New Roman"/>
            <w:bCs/>
            <w:i/>
            <w:iCs/>
            <w:sz w:val="24"/>
            <w:szCs w:val="24"/>
          </w:rPr>
          <w:delText xml:space="preserve">Changes in </w:delText>
        </w:r>
        <w:r w:rsidR="001941BD" w:rsidRPr="00D22F79" w:rsidDel="00A36C51">
          <w:rPr>
            <w:rFonts w:ascii="Times New Roman" w:hAnsi="Times New Roman" w:cs="Times New Roman"/>
            <w:bCs/>
            <w:i/>
            <w:iCs/>
            <w:sz w:val="24"/>
            <w:szCs w:val="24"/>
          </w:rPr>
          <w:delText>l</w:delText>
        </w:r>
        <w:r w:rsidR="006300E6" w:rsidRPr="00D22F79" w:rsidDel="00A36C51">
          <w:rPr>
            <w:rFonts w:ascii="Times New Roman" w:hAnsi="Times New Roman" w:cs="Times New Roman"/>
            <w:bCs/>
            <w:i/>
            <w:iCs/>
            <w:sz w:val="24"/>
            <w:szCs w:val="24"/>
          </w:rPr>
          <w:delText xml:space="preserve">ife Expectancy at </w:delText>
        </w:r>
        <w:r w:rsidR="001941BD" w:rsidRPr="00D22F79" w:rsidDel="00A36C51">
          <w:rPr>
            <w:rFonts w:ascii="Times New Roman" w:hAnsi="Times New Roman" w:cs="Times New Roman"/>
            <w:bCs/>
            <w:i/>
            <w:iCs/>
            <w:sz w:val="24"/>
            <w:szCs w:val="24"/>
          </w:rPr>
          <w:delText>b</w:delText>
        </w:r>
        <w:r w:rsidR="006300E6" w:rsidRPr="00D22F79" w:rsidDel="00A36C51">
          <w:rPr>
            <w:rFonts w:ascii="Times New Roman" w:hAnsi="Times New Roman" w:cs="Times New Roman"/>
            <w:bCs/>
            <w:i/>
            <w:iCs/>
            <w:sz w:val="24"/>
            <w:szCs w:val="24"/>
          </w:rPr>
          <w:delText>irth in Brazil</w:delText>
        </w:r>
        <w:r w:rsidR="00761998" w:rsidRPr="00D22F79" w:rsidDel="00A36C51">
          <w:rPr>
            <w:rFonts w:ascii="Times New Roman" w:hAnsi="Times New Roman" w:cs="Times New Roman"/>
            <w:bCs/>
            <w:i/>
            <w:iCs/>
            <w:sz w:val="24"/>
            <w:szCs w:val="24"/>
          </w:rPr>
          <w:delText xml:space="preserve"> (in years)</w:delText>
        </w:r>
        <w:r w:rsidR="006300E6" w:rsidRPr="00D22F79" w:rsidDel="00A36C51">
          <w:rPr>
            <w:rFonts w:ascii="Times New Roman" w:hAnsi="Times New Roman" w:cs="Times New Roman"/>
            <w:bCs/>
            <w:i/>
            <w:iCs/>
            <w:sz w:val="24"/>
            <w:szCs w:val="24"/>
          </w:rPr>
          <w:delText xml:space="preserve">, </w:delText>
        </w:r>
        <w:r w:rsidR="001941BD" w:rsidRPr="00D22F79" w:rsidDel="00A36C51">
          <w:rPr>
            <w:rFonts w:ascii="Times New Roman" w:hAnsi="Times New Roman" w:cs="Times New Roman"/>
            <w:bCs/>
            <w:i/>
            <w:iCs/>
            <w:sz w:val="24"/>
            <w:szCs w:val="24"/>
          </w:rPr>
          <w:delText>b</w:delText>
        </w:r>
        <w:r w:rsidR="006300E6" w:rsidRPr="00D22F79" w:rsidDel="00A36C51">
          <w:rPr>
            <w:rFonts w:ascii="Times New Roman" w:hAnsi="Times New Roman" w:cs="Times New Roman"/>
            <w:bCs/>
            <w:i/>
            <w:iCs/>
            <w:sz w:val="24"/>
            <w:szCs w:val="24"/>
          </w:rPr>
          <w:delText xml:space="preserve">y </w:delText>
        </w:r>
        <w:r w:rsidR="001941BD" w:rsidRPr="00D22F79" w:rsidDel="00A36C51">
          <w:rPr>
            <w:rFonts w:ascii="Times New Roman" w:hAnsi="Times New Roman" w:cs="Times New Roman"/>
            <w:bCs/>
            <w:i/>
            <w:iCs/>
            <w:sz w:val="24"/>
            <w:szCs w:val="24"/>
          </w:rPr>
          <w:delText>s</w:delText>
        </w:r>
        <w:r w:rsidR="006300E6" w:rsidRPr="00D22F79" w:rsidDel="00A36C51">
          <w:rPr>
            <w:rFonts w:ascii="Times New Roman" w:hAnsi="Times New Roman" w:cs="Times New Roman"/>
            <w:bCs/>
            <w:i/>
            <w:iCs/>
            <w:sz w:val="24"/>
            <w:szCs w:val="24"/>
          </w:rPr>
          <w:delText xml:space="preserve">tate and </w:delText>
        </w:r>
        <w:r w:rsidR="001941BD" w:rsidRPr="00D22F79" w:rsidDel="00A36C51">
          <w:rPr>
            <w:rFonts w:ascii="Times New Roman" w:hAnsi="Times New Roman" w:cs="Times New Roman"/>
            <w:bCs/>
            <w:i/>
            <w:iCs/>
            <w:sz w:val="24"/>
            <w:szCs w:val="24"/>
          </w:rPr>
          <w:delText>p</w:delText>
        </w:r>
        <w:r w:rsidR="006300E6" w:rsidRPr="00D22F79" w:rsidDel="00A36C51">
          <w:rPr>
            <w:rFonts w:ascii="Times New Roman" w:hAnsi="Times New Roman" w:cs="Times New Roman"/>
            <w:bCs/>
            <w:i/>
            <w:iCs/>
            <w:sz w:val="24"/>
            <w:szCs w:val="24"/>
          </w:rPr>
          <w:delText xml:space="preserve">eriod, </w:delText>
        </w:r>
        <w:r w:rsidR="001941BD" w:rsidRPr="00D22F79" w:rsidDel="00A36C51">
          <w:rPr>
            <w:rFonts w:ascii="Times New Roman" w:hAnsi="Times New Roman" w:cs="Times New Roman"/>
            <w:bCs/>
            <w:i/>
            <w:iCs/>
            <w:sz w:val="24"/>
            <w:szCs w:val="24"/>
          </w:rPr>
          <w:delText>f</w:delText>
        </w:r>
        <w:r w:rsidR="006300E6" w:rsidRPr="00D22F79" w:rsidDel="00A36C51">
          <w:rPr>
            <w:rFonts w:ascii="Times New Roman" w:hAnsi="Times New Roman" w:cs="Times New Roman"/>
            <w:bCs/>
            <w:i/>
            <w:iCs/>
            <w:sz w:val="24"/>
            <w:szCs w:val="24"/>
          </w:rPr>
          <w:delText>rom 2000 to 2007 and from 2007 to 2015</w:delText>
        </w:r>
      </w:del>
      <w:r w:rsidR="006300E6" w:rsidRPr="00D22F79">
        <w:rPr>
          <w:rFonts w:ascii="Times New Roman" w:hAnsi="Times New Roman" w:cs="Times New Roman"/>
          <w:bCs/>
          <w:i/>
          <w:iCs/>
          <w:sz w:val="24"/>
          <w:szCs w:val="24"/>
        </w:rPr>
        <w:t>.</w:t>
      </w:r>
    </w:p>
    <w:p w14:paraId="7634342A" w14:textId="77777777" w:rsidR="006300E6" w:rsidRPr="00D22F79" w:rsidRDefault="006300E6" w:rsidP="0016581D">
      <w:pPr>
        <w:ind w:firstLine="720"/>
        <w:rPr>
          <w:rFonts w:ascii="Times New Roman" w:hAnsi="Times New Roman" w:cs="Times New Roman"/>
          <w:sz w:val="24"/>
          <w:szCs w:val="24"/>
        </w:rPr>
      </w:pPr>
    </w:p>
    <w:p w14:paraId="1CFECE13" w14:textId="33A4C092" w:rsidR="009B20F1" w:rsidRPr="00D22F79" w:rsidRDefault="000370C2" w:rsidP="00572ACC">
      <w:pPr>
        <w:rPr>
          <w:rFonts w:ascii="Times New Roman" w:hAnsi="Times New Roman" w:cs="Times New Roman"/>
          <w:sz w:val="24"/>
          <w:szCs w:val="24"/>
        </w:rPr>
      </w:pPr>
      <w:r w:rsidRPr="00D22F79">
        <w:rPr>
          <w:rFonts w:ascii="Times New Roman" w:hAnsi="Times New Roman" w:cs="Times New Roman"/>
          <w:sz w:val="24"/>
          <w:szCs w:val="24"/>
        </w:rPr>
        <w:t xml:space="preserve">Figures </w:t>
      </w:r>
      <w:r w:rsidR="00E326F7" w:rsidRPr="00D22F79">
        <w:rPr>
          <w:rFonts w:ascii="Times New Roman" w:hAnsi="Times New Roman" w:cs="Times New Roman"/>
          <w:sz w:val="24"/>
          <w:szCs w:val="24"/>
        </w:rPr>
        <w:t>2-4 show how homicide</w:t>
      </w:r>
      <w:ins w:id="133" w:author="Shammi Luhar" w:date="2021-01-07T18:10:00Z">
        <w:r w:rsidR="00074845">
          <w:rPr>
            <w:rFonts w:ascii="Times New Roman" w:hAnsi="Times New Roman" w:cs="Times New Roman"/>
            <w:sz w:val="24"/>
            <w:szCs w:val="24"/>
          </w:rPr>
          <w:t>s</w:t>
        </w:r>
      </w:ins>
      <w:r w:rsidR="00E326F7" w:rsidRPr="00D22F79">
        <w:rPr>
          <w:rFonts w:ascii="Times New Roman" w:hAnsi="Times New Roman" w:cs="Times New Roman"/>
          <w:sz w:val="24"/>
          <w:szCs w:val="24"/>
        </w:rPr>
        <w:t>, IHD and causes amenable to medical service, respectively, contributed to changes in life expectancy at birth in the periods 2000-07 and 2007-15</w:t>
      </w:r>
      <w:r w:rsidR="00575B4A" w:rsidRPr="00D22F79">
        <w:rPr>
          <w:rFonts w:ascii="Times New Roman" w:hAnsi="Times New Roman" w:cs="Times New Roman"/>
          <w:sz w:val="24"/>
          <w:szCs w:val="24"/>
        </w:rPr>
        <w:t xml:space="preserve"> and represent the</w:t>
      </w:r>
      <w:r w:rsidR="007700F9" w:rsidRPr="00D22F79">
        <w:rPr>
          <w:rFonts w:ascii="Times New Roman" w:hAnsi="Times New Roman" w:cs="Times New Roman"/>
          <w:sz w:val="24"/>
          <w:szCs w:val="24"/>
        </w:rPr>
        <w:t xml:space="preserve"> causes of death from the amenable/avoidable mortality framework that contributed the most to changes in life expectancy at birth in both periods (</w:t>
      </w:r>
      <w:r w:rsidR="00297BD6" w:rsidRPr="00D22F79">
        <w:rPr>
          <w:rFonts w:ascii="Times New Roman" w:hAnsi="Times New Roman" w:cs="Times New Roman"/>
          <w:sz w:val="24"/>
          <w:szCs w:val="24"/>
        </w:rPr>
        <w:t xml:space="preserve">results </w:t>
      </w:r>
      <w:r w:rsidR="007700F9" w:rsidRPr="00D22F79">
        <w:rPr>
          <w:rFonts w:ascii="Times New Roman" w:hAnsi="Times New Roman" w:cs="Times New Roman"/>
          <w:sz w:val="24"/>
          <w:szCs w:val="24"/>
        </w:rPr>
        <w:t xml:space="preserve">for all causes of death, see Appendix </w:t>
      </w:r>
      <w:r w:rsidRPr="00D22F79">
        <w:rPr>
          <w:rFonts w:ascii="Times New Roman" w:hAnsi="Times New Roman" w:cs="Times New Roman"/>
          <w:sz w:val="24"/>
          <w:szCs w:val="24"/>
        </w:rPr>
        <w:t xml:space="preserve">Figures </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7700F9" w:rsidRPr="00D22F79">
        <w:rPr>
          <w:rFonts w:ascii="Times New Roman" w:hAnsi="Times New Roman" w:cs="Times New Roman"/>
          <w:sz w:val="24"/>
          <w:szCs w:val="24"/>
        </w:rPr>
        <w:t>)</w:t>
      </w:r>
      <w:r w:rsidR="009B20F1" w:rsidRPr="00D22F79">
        <w:rPr>
          <w:rFonts w:ascii="Times New Roman" w:hAnsi="Times New Roman" w:cs="Times New Roman"/>
          <w:sz w:val="24"/>
          <w:szCs w:val="24"/>
        </w:rPr>
        <w:t>.</w:t>
      </w:r>
      <w:r w:rsidR="001941BD" w:rsidRPr="00D22F79">
        <w:rPr>
          <w:rFonts w:ascii="Times New Roman" w:hAnsi="Times New Roman" w:cs="Times New Roman"/>
          <w:sz w:val="24"/>
          <w:szCs w:val="24"/>
        </w:rPr>
        <w:t xml:space="preserve"> </w:t>
      </w:r>
    </w:p>
    <w:p w14:paraId="47105737" w14:textId="77777777" w:rsidR="00572ACC" w:rsidRPr="00D22F79" w:rsidRDefault="00572ACC" w:rsidP="00572ACC">
      <w:pPr>
        <w:rPr>
          <w:rFonts w:ascii="Times New Roman" w:hAnsi="Times New Roman" w:cs="Times New Roman"/>
          <w:sz w:val="24"/>
          <w:szCs w:val="24"/>
        </w:rPr>
      </w:pPr>
    </w:p>
    <w:p w14:paraId="4D4A4CB8" w14:textId="310D73F2" w:rsidR="00372E45" w:rsidRPr="00D22F79" w:rsidRDefault="00691321" w:rsidP="00572ACC">
      <w:pPr>
        <w:rPr>
          <w:rFonts w:ascii="Times New Roman" w:hAnsi="Times New Roman" w:cs="Times New Roman"/>
          <w:sz w:val="24"/>
          <w:szCs w:val="24"/>
        </w:rPr>
      </w:pPr>
      <w:r w:rsidRPr="00D22F79">
        <w:rPr>
          <w:rFonts w:ascii="Times New Roman" w:hAnsi="Times New Roman" w:cs="Times New Roman"/>
          <w:sz w:val="24"/>
          <w:szCs w:val="24"/>
        </w:rPr>
        <w:t>Homicide</w:t>
      </w:r>
      <w:r w:rsidR="00A44BC9" w:rsidRPr="00D22F79">
        <w:rPr>
          <w:rFonts w:ascii="Times New Roman" w:hAnsi="Times New Roman" w:cs="Times New Roman"/>
          <w:sz w:val="24"/>
          <w:szCs w:val="24"/>
        </w:rPr>
        <w:t xml:space="preserve"> mortality increased in </w:t>
      </w:r>
      <w:r w:rsidR="004254B0" w:rsidRPr="00D22F79">
        <w:rPr>
          <w:rFonts w:ascii="Times New Roman" w:hAnsi="Times New Roman" w:cs="Times New Roman"/>
          <w:sz w:val="24"/>
          <w:szCs w:val="24"/>
        </w:rPr>
        <w:t xml:space="preserve">14 </w:t>
      </w:r>
      <w:r w:rsidR="00A44BC9" w:rsidRPr="00D22F79">
        <w:rPr>
          <w:rFonts w:ascii="Times New Roman" w:hAnsi="Times New Roman" w:cs="Times New Roman"/>
          <w:sz w:val="24"/>
          <w:szCs w:val="24"/>
        </w:rPr>
        <w:t>states among males in 2000-07 (</w:t>
      </w:r>
      <w:r w:rsidR="000370C2" w:rsidRPr="00D22F79">
        <w:rPr>
          <w:rFonts w:ascii="Times New Roman" w:hAnsi="Times New Roman" w:cs="Times New Roman"/>
          <w:sz w:val="24"/>
          <w:szCs w:val="24"/>
        </w:rPr>
        <w:t xml:space="preserve">Figure </w:t>
      </w:r>
      <w:r w:rsidR="00A44BC9" w:rsidRPr="00D22F79">
        <w:rPr>
          <w:rFonts w:ascii="Times New Roman" w:hAnsi="Times New Roman" w:cs="Times New Roman"/>
          <w:sz w:val="24"/>
          <w:szCs w:val="24"/>
        </w:rPr>
        <w:t>2), leading to declines in life expectancy at birth over the period</w:t>
      </w:r>
      <w:r w:rsidR="00597463" w:rsidRPr="00D22F79">
        <w:rPr>
          <w:rFonts w:ascii="Times New Roman" w:hAnsi="Times New Roman" w:cs="Times New Roman"/>
          <w:sz w:val="24"/>
          <w:szCs w:val="24"/>
        </w:rPr>
        <w:t xml:space="preserve">, with especially large contributions in </w:t>
      </w:r>
      <w:r w:rsidR="00BD35A6" w:rsidRPr="00D22F79">
        <w:rPr>
          <w:rFonts w:ascii="Times New Roman" w:hAnsi="Times New Roman" w:cs="Times New Roman"/>
          <w:sz w:val="24"/>
          <w:szCs w:val="24"/>
        </w:rPr>
        <w:t xml:space="preserve">Alagoas </w:t>
      </w:r>
      <w:r w:rsidR="00A44BC9" w:rsidRPr="00D22F79">
        <w:rPr>
          <w:rFonts w:ascii="Times New Roman" w:hAnsi="Times New Roman" w:cs="Times New Roman"/>
          <w:sz w:val="24"/>
          <w:szCs w:val="24"/>
        </w:rPr>
        <w:t xml:space="preserve">state </w:t>
      </w:r>
      <w:r w:rsidR="00597463" w:rsidRPr="00D22F79">
        <w:rPr>
          <w:rFonts w:ascii="Times New Roman" w:hAnsi="Times New Roman" w:cs="Times New Roman"/>
          <w:sz w:val="24"/>
          <w:szCs w:val="24"/>
        </w:rPr>
        <w:t>(</w:t>
      </w:r>
      <w:r w:rsidR="00A44BC9" w:rsidRPr="00D22F79">
        <w:rPr>
          <w:rFonts w:ascii="Times New Roman" w:hAnsi="Times New Roman" w:cs="Times New Roman"/>
          <w:sz w:val="24"/>
          <w:szCs w:val="24"/>
        </w:rPr>
        <w:t>1</w:t>
      </w:r>
      <w:r w:rsidR="0011650F" w:rsidRPr="00D22F79">
        <w:rPr>
          <w:rFonts w:ascii="Times New Roman" w:hAnsi="Times New Roman" w:cs="Times New Roman"/>
          <w:b/>
          <w:sz w:val="24"/>
          <w:szCs w:val="24"/>
        </w:rPr>
        <w:t>.</w:t>
      </w:r>
      <w:r w:rsidR="00A44BC9" w:rsidRPr="00D22F79">
        <w:rPr>
          <w:rFonts w:ascii="Times New Roman" w:hAnsi="Times New Roman" w:cs="Times New Roman"/>
          <w:sz w:val="24"/>
          <w:szCs w:val="24"/>
        </w:rPr>
        <w:t>5 years</w:t>
      </w:r>
      <w:r w:rsidR="00CE061A" w:rsidRPr="00D22F79">
        <w:rPr>
          <w:rFonts w:ascii="Times New Roman" w:hAnsi="Times New Roman" w:cs="Times New Roman"/>
          <w:sz w:val="24"/>
          <w:szCs w:val="24"/>
        </w:rPr>
        <w:t>)</w:t>
      </w:r>
      <w:r w:rsidR="00A44BC9" w:rsidRPr="00D22F79">
        <w:rPr>
          <w:rFonts w:ascii="Times New Roman" w:hAnsi="Times New Roman" w:cs="Times New Roman"/>
          <w:sz w:val="24"/>
          <w:szCs w:val="24"/>
        </w:rPr>
        <w:t>.</w:t>
      </w:r>
      <w:r w:rsidR="003A70CD" w:rsidRPr="00D22F79">
        <w:rPr>
          <w:rFonts w:ascii="Times New Roman" w:hAnsi="Times New Roman" w:cs="Times New Roman"/>
          <w:sz w:val="24"/>
          <w:szCs w:val="24"/>
        </w:rPr>
        <w:t xml:space="preserve"> </w:t>
      </w:r>
      <w:r w:rsidR="00215203" w:rsidRPr="00D22F79">
        <w:rPr>
          <w:rFonts w:ascii="Times New Roman" w:hAnsi="Times New Roman" w:cs="Times New Roman"/>
          <w:sz w:val="24"/>
          <w:szCs w:val="24"/>
        </w:rPr>
        <w:t>In</w:t>
      </w:r>
      <w:r w:rsidR="003A70CD" w:rsidRPr="00D22F79">
        <w:rPr>
          <w:rFonts w:ascii="Times New Roman" w:hAnsi="Times New Roman" w:cs="Times New Roman"/>
          <w:sz w:val="24"/>
          <w:szCs w:val="24"/>
        </w:rPr>
        <w:t xml:space="preserve"> 2007-15 there was a clear worsening</w:t>
      </w:r>
      <w:r w:rsidR="00E9498A" w:rsidRPr="00D22F79">
        <w:rPr>
          <w:rFonts w:ascii="Times New Roman" w:hAnsi="Times New Roman" w:cs="Times New Roman"/>
          <w:sz w:val="24"/>
          <w:szCs w:val="24"/>
        </w:rPr>
        <w:t xml:space="preserve"> in life expectancy</w:t>
      </w:r>
      <w:r w:rsidR="003A70CD" w:rsidRPr="00D22F79">
        <w:rPr>
          <w:rFonts w:ascii="Times New Roman" w:hAnsi="Times New Roman" w:cs="Times New Roman"/>
          <w:sz w:val="24"/>
          <w:szCs w:val="24"/>
        </w:rPr>
        <w:t xml:space="preserve"> in </w:t>
      </w:r>
      <w:r w:rsidR="00CB571F" w:rsidRPr="00D22F79">
        <w:rPr>
          <w:rFonts w:ascii="Times New Roman" w:hAnsi="Times New Roman" w:cs="Times New Roman"/>
          <w:sz w:val="24"/>
          <w:szCs w:val="24"/>
        </w:rPr>
        <w:t xml:space="preserve">18 of Brazil’s </w:t>
      </w:r>
      <w:r w:rsidR="003A70CD" w:rsidRPr="00D22F79">
        <w:rPr>
          <w:rFonts w:ascii="Times New Roman" w:hAnsi="Times New Roman" w:cs="Times New Roman"/>
          <w:sz w:val="24"/>
          <w:szCs w:val="24"/>
        </w:rPr>
        <w:t>states related to increases in homicide mortality</w:t>
      </w:r>
      <w:r w:rsidR="003B223B" w:rsidRPr="00D22F79">
        <w:rPr>
          <w:rFonts w:ascii="Times New Roman" w:hAnsi="Times New Roman" w:cs="Times New Roman"/>
          <w:sz w:val="24"/>
          <w:szCs w:val="24"/>
        </w:rPr>
        <w:t>, with t</w:t>
      </w:r>
      <w:r w:rsidR="003A70CD" w:rsidRPr="00D22F79">
        <w:rPr>
          <w:rFonts w:ascii="Times New Roman" w:hAnsi="Times New Roman" w:cs="Times New Roman"/>
          <w:sz w:val="24"/>
          <w:szCs w:val="24"/>
        </w:rPr>
        <w:t xml:space="preserve">hree of these states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one or more years</w:t>
      </w:r>
      <w:r w:rsidR="00A61D04" w:rsidRPr="00D22F79">
        <w:rPr>
          <w:rFonts w:ascii="Times New Roman" w:hAnsi="Times New Roman" w:cs="Times New Roman"/>
          <w:sz w:val="24"/>
          <w:szCs w:val="24"/>
        </w:rPr>
        <w:t xml:space="preserve"> of life expectancy at birth</w:t>
      </w:r>
      <w:r w:rsidR="000725BC" w:rsidRPr="00D22F79">
        <w:rPr>
          <w:rFonts w:ascii="Times New Roman" w:hAnsi="Times New Roman" w:cs="Times New Roman"/>
          <w:sz w:val="24"/>
          <w:szCs w:val="24"/>
        </w:rPr>
        <w:t>, and</w:t>
      </w:r>
      <w:r w:rsidR="003A70CD" w:rsidRPr="00D22F79">
        <w:rPr>
          <w:rFonts w:ascii="Times New Roman" w:hAnsi="Times New Roman" w:cs="Times New Roman"/>
          <w:sz w:val="24"/>
          <w:szCs w:val="24"/>
        </w:rPr>
        <w:t xml:space="preserve"> </w:t>
      </w:r>
      <w:r w:rsidR="001941BD" w:rsidRPr="00D22F79">
        <w:rPr>
          <w:rFonts w:ascii="Times New Roman" w:hAnsi="Times New Roman" w:cs="Times New Roman"/>
          <w:sz w:val="24"/>
          <w:szCs w:val="24"/>
        </w:rPr>
        <w:t>11</w:t>
      </w:r>
      <w:r w:rsidR="003A70CD" w:rsidRPr="00D22F79">
        <w:rPr>
          <w:rFonts w:ascii="Times New Roman" w:hAnsi="Times New Roman" w:cs="Times New Roman"/>
          <w:sz w:val="24"/>
          <w:szCs w:val="24"/>
        </w:rPr>
        <w:t xml:space="preserve">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over six months</w:t>
      </w:r>
      <w:r w:rsidR="009E0DBC" w:rsidRPr="00D22F79">
        <w:rPr>
          <w:rFonts w:ascii="Times New Roman" w:hAnsi="Times New Roman" w:cs="Times New Roman"/>
          <w:sz w:val="24"/>
          <w:szCs w:val="24"/>
        </w:rPr>
        <w:t xml:space="preserve"> of life</w:t>
      </w:r>
      <w:r w:rsidR="00B931E8" w:rsidRPr="00D22F79">
        <w:rPr>
          <w:rFonts w:ascii="Times New Roman" w:hAnsi="Times New Roman" w:cs="Times New Roman"/>
          <w:sz w:val="24"/>
          <w:szCs w:val="24"/>
        </w:rPr>
        <w:t xml:space="preserve"> on average</w:t>
      </w:r>
      <w:r w:rsidR="003A70CD" w:rsidRPr="00D22F79">
        <w:rPr>
          <w:rFonts w:ascii="Times New Roman" w:hAnsi="Times New Roman" w:cs="Times New Roman"/>
          <w:sz w:val="24"/>
          <w:szCs w:val="24"/>
        </w:rPr>
        <w:t xml:space="preserve">. </w:t>
      </w:r>
      <w:r w:rsidR="002A2BBB" w:rsidRPr="00D22F79">
        <w:rPr>
          <w:rFonts w:ascii="Times New Roman" w:hAnsi="Times New Roman" w:cs="Times New Roman"/>
          <w:sz w:val="24"/>
          <w:szCs w:val="24"/>
        </w:rPr>
        <w:t>Overall</w:t>
      </w:r>
      <w:r w:rsidR="003A70CD" w:rsidRPr="00D22F79">
        <w:rPr>
          <w:rFonts w:ascii="Times New Roman" w:hAnsi="Times New Roman" w:cs="Times New Roman"/>
          <w:sz w:val="24"/>
          <w:szCs w:val="24"/>
        </w:rPr>
        <w:t xml:space="preserve">, changes in mortality due to homicide </w:t>
      </w:r>
      <w:r w:rsidR="00902C87" w:rsidRPr="00D22F79">
        <w:rPr>
          <w:rFonts w:ascii="Times New Roman" w:hAnsi="Times New Roman" w:cs="Times New Roman"/>
          <w:sz w:val="24"/>
          <w:szCs w:val="24"/>
        </w:rPr>
        <w:t xml:space="preserve">were responsible for </w:t>
      </w:r>
      <w:r w:rsidR="003A70CD" w:rsidRPr="00D22F79">
        <w:rPr>
          <w:rFonts w:ascii="Times New Roman" w:hAnsi="Times New Roman" w:cs="Times New Roman"/>
          <w:sz w:val="24"/>
          <w:szCs w:val="24"/>
        </w:rPr>
        <w:t xml:space="preserve">the largest declines in life expectancy </w:t>
      </w:r>
      <w:r w:rsidR="00F4290F" w:rsidRPr="00D22F79">
        <w:rPr>
          <w:rFonts w:ascii="Times New Roman" w:hAnsi="Times New Roman" w:cs="Times New Roman"/>
          <w:sz w:val="24"/>
          <w:szCs w:val="24"/>
        </w:rPr>
        <w:t xml:space="preserve">between </w:t>
      </w:r>
      <w:r w:rsidR="003A70CD" w:rsidRPr="00D22F79">
        <w:rPr>
          <w:rFonts w:ascii="Times New Roman" w:hAnsi="Times New Roman" w:cs="Times New Roman"/>
          <w:sz w:val="24"/>
          <w:szCs w:val="24"/>
        </w:rPr>
        <w:t>2000</w:t>
      </w:r>
      <w:r w:rsidR="00F4290F" w:rsidRPr="00D22F79">
        <w:rPr>
          <w:rFonts w:ascii="Times New Roman" w:hAnsi="Times New Roman" w:cs="Times New Roman"/>
          <w:sz w:val="24"/>
          <w:szCs w:val="24"/>
        </w:rPr>
        <w:t xml:space="preserve"> and 20</w:t>
      </w:r>
      <w:r w:rsidR="003A70CD" w:rsidRPr="00D22F79">
        <w:rPr>
          <w:rFonts w:ascii="Times New Roman" w:hAnsi="Times New Roman" w:cs="Times New Roman"/>
          <w:sz w:val="24"/>
          <w:szCs w:val="24"/>
        </w:rPr>
        <w:t>15</w:t>
      </w:r>
      <w:ins w:id="134" w:author="Jose Manuel Aburto" w:date="2021-01-07T13:12:00Z">
        <w:r w:rsidR="009B4DB4">
          <w:rPr>
            <w:rFonts w:ascii="Times New Roman" w:hAnsi="Times New Roman" w:cs="Times New Roman"/>
            <w:sz w:val="24"/>
            <w:szCs w:val="24"/>
          </w:rPr>
          <w:t>, compared to other causes</w:t>
        </w:r>
      </w:ins>
      <w:r w:rsidR="00B03A30"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 xml:space="preserve">Over the 15-year period, the </w:t>
      </w:r>
      <w:r w:rsidR="00B03A30" w:rsidRPr="00D22F79">
        <w:rPr>
          <w:rFonts w:ascii="Times New Roman" w:hAnsi="Times New Roman" w:cs="Times New Roman"/>
          <w:sz w:val="24"/>
          <w:szCs w:val="24"/>
        </w:rPr>
        <w:t xml:space="preserve">decline was most </w:t>
      </w:r>
      <w:r w:rsidR="00B82367" w:rsidRPr="00D22F79">
        <w:rPr>
          <w:rFonts w:ascii="Times New Roman" w:hAnsi="Times New Roman" w:cs="Times New Roman"/>
          <w:sz w:val="24"/>
          <w:szCs w:val="24"/>
        </w:rPr>
        <w:t xml:space="preserve">marked </w:t>
      </w:r>
      <w:r w:rsidR="00B03A30" w:rsidRPr="00D22F79">
        <w:rPr>
          <w:rFonts w:ascii="Times New Roman" w:hAnsi="Times New Roman" w:cs="Times New Roman"/>
          <w:sz w:val="24"/>
          <w:szCs w:val="24"/>
        </w:rPr>
        <w:t>in</w:t>
      </w:r>
      <w:r w:rsidR="00944DBB" w:rsidRPr="00D22F79">
        <w:rPr>
          <w:rFonts w:ascii="Times New Roman" w:hAnsi="Times New Roman" w:cs="Times New Roman"/>
          <w:sz w:val="24"/>
          <w:szCs w:val="24"/>
        </w:rPr>
        <w:t xml:space="preserve"> </w:t>
      </w:r>
      <w:ins w:id="135" w:author="Shammi Luhar" w:date="2021-01-07T18:12:00Z">
        <w:r w:rsidR="00FF4D5D">
          <w:rPr>
            <w:rFonts w:ascii="Times New Roman" w:hAnsi="Times New Roman" w:cs="Times New Roman"/>
            <w:sz w:val="24"/>
            <w:szCs w:val="24"/>
          </w:rPr>
          <w:t xml:space="preserve">the </w:t>
        </w:r>
      </w:ins>
      <w:r w:rsidR="00944DBB" w:rsidRPr="00D22F79">
        <w:rPr>
          <w:rFonts w:ascii="Times New Roman" w:hAnsi="Times New Roman" w:cs="Times New Roman"/>
          <w:sz w:val="24"/>
          <w:szCs w:val="24"/>
        </w:rPr>
        <w:t>least developed N</w:t>
      </w:r>
      <w:r w:rsidR="00B03A30" w:rsidRPr="00D22F79">
        <w:rPr>
          <w:rFonts w:ascii="Times New Roman" w:hAnsi="Times New Roman" w:cs="Times New Roman"/>
          <w:sz w:val="24"/>
          <w:szCs w:val="24"/>
        </w:rPr>
        <w:t>ortheast and North</w:t>
      </w:r>
      <w:ins w:id="136" w:author="Shammi Luhar" w:date="2021-01-07T18:15:00Z">
        <w:r w:rsidR="000B00AC">
          <w:rPr>
            <w:rFonts w:ascii="Times New Roman" w:hAnsi="Times New Roman" w:cs="Times New Roman"/>
            <w:sz w:val="24"/>
            <w:szCs w:val="24"/>
          </w:rPr>
          <w:t>ern</w:t>
        </w:r>
      </w:ins>
      <w:r w:rsidR="00B03A30" w:rsidRPr="00D22F79">
        <w:rPr>
          <w:rFonts w:ascii="Times New Roman" w:hAnsi="Times New Roman" w:cs="Times New Roman"/>
          <w:sz w:val="24"/>
          <w:szCs w:val="24"/>
        </w:rPr>
        <w:t xml:space="preserve"> regions of Brazil</w:t>
      </w:r>
      <w:r w:rsidR="000E5216" w:rsidRPr="00D22F79">
        <w:rPr>
          <w:rFonts w:ascii="Times New Roman" w:hAnsi="Times New Roman" w:cs="Times New Roman"/>
          <w:sz w:val="24"/>
          <w:szCs w:val="24"/>
        </w:rPr>
        <w:t xml:space="preserve"> (Appendix </w:t>
      </w:r>
      <w:r w:rsidR="000370C2" w:rsidRPr="00D22F79">
        <w:rPr>
          <w:rFonts w:ascii="Times New Roman" w:hAnsi="Times New Roman" w:cs="Times New Roman"/>
          <w:sz w:val="24"/>
          <w:szCs w:val="24"/>
        </w:rPr>
        <w:t xml:space="preserve">Figure </w:t>
      </w:r>
      <w:r w:rsidR="00253B99" w:rsidRPr="00D22F79">
        <w:rPr>
          <w:rFonts w:ascii="Times New Roman" w:hAnsi="Times New Roman" w:cs="Times New Roman"/>
          <w:sz w:val="24"/>
          <w:szCs w:val="24"/>
        </w:rPr>
        <w:t>S</w:t>
      </w:r>
      <w:r w:rsidR="00535585" w:rsidRPr="00D22F79">
        <w:rPr>
          <w:rFonts w:ascii="Times New Roman" w:hAnsi="Times New Roman" w:cs="Times New Roman"/>
          <w:sz w:val="24"/>
          <w:szCs w:val="24"/>
        </w:rPr>
        <w:t>4</w:t>
      </w:r>
      <w:r w:rsidR="000E5216" w:rsidRPr="00D22F79">
        <w:rPr>
          <w:rFonts w:ascii="Times New Roman" w:hAnsi="Times New Roman" w:cs="Times New Roman"/>
          <w:sz w:val="24"/>
          <w:szCs w:val="24"/>
        </w:rPr>
        <w:t>)</w:t>
      </w:r>
      <w:r w:rsidR="00B03A30" w:rsidRPr="00D22F79">
        <w:rPr>
          <w:rFonts w:ascii="Times New Roman" w:hAnsi="Times New Roman" w:cs="Times New Roman"/>
          <w:sz w:val="24"/>
          <w:szCs w:val="24"/>
        </w:rPr>
        <w:t xml:space="preserve">, including the states of Sergipe, Rio Grande do Norte, </w:t>
      </w:r>
      <w:proofErr w:type="spellStart"/>
      <w:r w:rsidR="00B03A30" w:rsidRPr="00D22F79">
        <w:rPr>
          <w:rFonts w:ascii="Times New Roman" w:hAnsi="Times New Roman" w:cs="Times New Roman"/>
          <w:sz w:val="24"/>
          <w:szCs w:val="24"/>
        </w:rPr>
        <w:t>Ceará</w:t>
      </w:r>
      <w:proofErr w:type="spellEnd"/>
      <w:r w:rsidR="00B03A30" w:rsidRPr="00D22F79">
        <w:rPr>
          <w:rFonts w:ascii="Times New Roman" w:hAnsi="Times New Roman" w:cs="Times New Roman"/>
          <w:sz w:val="24"/>
          <w:szCs w:val="24"/>
        </w:rPr>
        <w:t xml:space="preserve"> and Pará.</w:t>
      </w:r>
      <w:r w:rsidR="00A61D04" w:rsidRPr="00D22F79">
        <w:rPr>
          <w:rFonts w:ascii="Times New Roman" w:hAnsi="Times New Roman" w:cs="Times New Roman"/>
          <w:sz w:val="24"/>
          <w:szCs w:val="24"/>
        </w:rPr>
        <w:t xml:space="preserve"> </w:t>
      </w:r>
      <w:r w:rsidR="003A70CD" w:rsidRPr="00D22F79">
        <w:rPr>
          <w:rFonts w:ascii="Times New Roman" w:hAnsi="Times New Roman" w:cs="Times New Roman"/>
          <w:sz w:val="24"/>
          <w:szCs w:val="24"/>
        </w:rPr>
        <w:t>The impact of homicides</w:t>
      </w:r>
      <w:r w:rsidR="001D4A33" w:rsidRPr="00D22F79">
        <w:rPr>
          <w:rFonts w:ascii="Times New Roman" w:hAnsi="Times New Roman" w:cs="Times New Roman"/>
          <w:sz w:val="24"/>
          <w:szCs w:val="24"/>
        </w:rPr>
        <w:t xml:space="preserve"> on life expectancy</w:t>
      </w:r>
      <w:r w:rsidR="00A61D04"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appeared to</w:t>
      </w:r>
      <w:r w:rsidR="001D4A33" w:rsidRPr="00D22F79">
        <w:rPr>
          <w:rFonts w:ascii="Times New Roman" w:hAnsi="Times New Roman" w:cs="Times New Roman"/>
          <w:sz w:val="24"/>
          <w:szCs w:val="24"/>
        </w:rPr>
        <w:t xml:space="preserve"> be restricted to</w:t>
      </w:r>
      <w:r w:rsidR="00777DBE" w:rsidRPr="00D22F79">
        <w:rPr>
          <w:rFonts w:ascii="Times New Roman" w:hAnsi="Times New Roman" w:cs="Times New Roman"/>
          <w:sz w:val="24"/>
          <w:szCs w:val="24"/>
        </w:rPr>
        <w:t xml:space="preserve"> </w:t>
      </w:r>
      <w:r w:rsidR="00A61D04" w:rsidRPr="00D22F79">
        <w:rPr>
          <w:rFonts w:ascii="Times New Roman" w:hAnsi="Times New Roman" w:cs="Times New Roman"/>
          <w:sz w:val="24"/>
          <w:szCs w:val="24"/>
        </w:rPr>
        <w:t>males.</w:t>
      </w:r>
      <w:r w:rsidR="00535585" w:rsidRPr="00D22F79">
        <w:rPr>
          <w:rFonts w:ascii="Times New Roman" w:hAnsi="Times New Roman" w:cs="Times New Roman"/>
          <w:sz w:val="24"/>
          <w:szCs w:val="24"/>
        </w:rPr>
        <w:t xml:space="preserve"> As a sensitivity check in Appendix </w:t>
      </w:r>
      <w:r w:rsidR="00535585" w:rsidRPr="00D22F79">
        <w:rPr>
          <w:rFonts w:ascii="Times New Roman" w:hAnsi="Times New Roman" w:cs="Times New Roman"/>
          <w:sz w:val="24"/>
          <w:szCs w:val="24"/>
        </w:rPr>
        <w:lastRenderedPageBreak/>
        <w:t>Figure S5 we show results for the periods 2000-05, 2005-10, 2010-2015.</w:t>
      </w:r>
      <w:ins w:id="137" w:author="Jose Manuel Aburto" w:date="2021-01-04T11:45:00Z">
        <w:r w:rsidR="00E341CC" w:rsidRPr="00D22F79">
          <w:rPr>
            <w:rFonts w:ascii="Times New Roman" w:hAnsi="Times New Roman" w:cs="Times New Roman"/>
            <w:sz w:val="24"/>
            <w:szCs w:val="24"/>
          </w:rPr>
          <w:t xml:space="preserve"> By </w:t>
        </w:r>
      </w:ins>
      <w:ins w:id="138" w:author="Jose Manuel Aburto" w:date="2021-01-04T11:46:00Z">
        <w:r w:rsidR="00DC4E23" w:rsidRPr="00D22F79">
          <w:rPr>
            <w:rFonts w:ascii="Times New Roman" w:hAnsi="Times New Roman" w:cs="Times New Roman"/>
            <w:sz w:val="24"/>
            <w:szCs w:val="24"/>
          </w:rPr>
          <w:t>breaking</w:t>
        </w:r>
      </w:ins>
      <w:ins w:id="139" w:author="Jose Manuel Aburto" w:date="2021-01-04T11:45:00Z">
        <w:r w:rsidR="00E341CC" w:rsidRPr="00D22F79">
          <w:rPr>
            <w:rFonts w:ascii="Times New Roman" w:hAnsi="Times New Roman" w:cs="Times New Roman"/>
            <w:sz w:val="24"/>
            <w:szCs w:val="24"/>
          </w:rPr>
          <w:t xml:space="preserve"> the study period into </w:t>
        </w:r>
      </w:ins>
      <w:ins w:id="140" w:author="Jose Manuel Aburto" w:date="2021-01-04T11:54:00Z">
        <w:r w:rsidR="00A308CE" w:rsidRPr="00D22F79">
          <w:rPr>
            <w:rFonts w:ascii="Times New Roman" w:hAnsi="Times New Roman" w:cs="Times New Roman"/>
            <w:sz w:val="24"/>
            <w:szCs w:val="24"/>
          </w:rPr>
          <w:t>three-time</w:t>
        </w:r>
      </w:ins>
      <w:ins w:id="141" w:author="Jose Manuel Aburto" w:date="2021-01-04T11:46:00Z">
        <w:r w:rsidR="00693FF7" w:rsidRPr="00D22F79">
          <w:rPr>
            <w:rFonts w:ascii="Times New Roman" w:hAnsi="Times New Roman" w:cs="Times New Roman"/>
            <w:sz w:val="24"/>
            <w:szCs w:val="24"/>
          </w:rPr>
          <w:t xml:space="preserve"> </w:t>
        </w:r>
        <w:r w:rsidR="00E341CC" w:rsidRPr="00D22F79">
          <w:rPr>
            <w:rFonts w:ascii="Times New Roman" w:hAnsi="Times New Roman" w:cs="Times New Roman"/>
            <w:sz w:val="24"/>
            <w:szCs w:val="24"/>
          </w:rPr>
          <w:t xml:space="preserve">segments it </w:t>
        </w:r>
      </w:ins>
      <w:ins w:id="142" w:author="Jose Manuel Aburto" w:date="2021-01-04T11:54:00Z">
        <w:r w:rsidR="00F67358" w:rsidRPr="00D22F79">
          <w:rPr>
            <w:rFonts w:ascii="Times New Roman" w:hAnsi="Times New Roman" w:cs="Times New Roman"/>
            <w:sz w:val="24"/>
            <w:szCs w:val="24"/>
          </w:rPr>
          <w:t xml:space="preserve">becomes clear that violence dynamics are changing </w:t>
        </w:r>
      </w:ins>
      <w:ins w:id="143" w:author="Jose Manuel Aburto" w:date="2021-01-04T11:56:00Z">
        <w:r w:rsidR="00334480" w:rsidRPr="00D22F79">
          <w:rPr>
            <w:rFonts w:ascii="Times New Roman" w:hAnsi="Times New Roman" w:cs="Times New Roman"/>
            <w:sz w:val="24"/>
            <w:szCs w:val="24"/>
          </w:rPr>
          <w:t>continuously,</w:t>
        </w:r>
      </w:ins>
      <w:ins w:id="144" w:author="Jose Manuel Aburto" w:date="2021-01-04T11:54:00Z">
        <w:r w:rsidR="00F67358" w:rsidRPr="00D22F79">
          <w:rPr>
            <w:rFonts w:ascii="Times New Roman" w:hAnsi="Times New Roman" w:cs="Times New Roman"/>
            <w:sz w:val="24"/>
            <w:szCs w:val="24"/>
          </w:rPr>
          <w:t xml:space="preserve"> and </w:t>
        </w:r>
      </w:ins>
      <w:ins w:id="145" w:author="Shammi Luhar" w:date="2021-01-07T18:12:00Z">
        <w:r w:rsidR="00FF4D5D">
          <w:rPr>
            <w:rFonts w:ascii="Times New Roman" w:hAnsi="Times New Roman" w:cs="Times New Roman"/>
            <w:sz w:val="24"/>
            <w:szCs w:val="24"/>
          </w:rPr>
          <w:t xml:space="preserve">that </w:t>
        </w:r>
      </w:ins>
      <w:ins w:id="146" w:author="Jose Manuel Aburto" w:date="2021-01-04T11:54:00Z">
        <w:r w:rsidR="00F67358" w:rsidRPr="00D22F79">
          <w:rPr>
            <w:rFonts w:ascii="Times New Roman" w:hAnsi="Times New Roman" w:cs="Times New Roman"/>
            <w:sz w:val="24"/>
            <w:szCs w:val="24"/>
          </w:rPr>
          <w:t xml:space="preserve">they vary between states and </w:t>
        </w:r>
        <w:r w:rsidR="00062499" w:rsidRPr="00D22F79">
          <w:rPr>
            <w:rFonts w:ascii="Times New Roman" w:hAnsi="Times New Roman" w:cs="Times New Roman"/>
            <w:sz w:val="24"/>
            <w:szCs w:val="24"/>
          </w:rPr>
          <w:t>regions</w:t>
        </w:r>
        <w:r w:rsidR="00F67358" w:rsidRPr="00D22F79">
          <w:rPr>
            <w:rFonts w:ascii="Times New Roman" w:hAnsi="Times New Roman" w:cs="Times New Roman"/>
            <w:sz w:val="24"/>
            <w:szCs w:val="24"/>
          </w:rPr>
          <w:t xml:space="preserve">. </w:t>
        </w:r>
      </w:ins>
      <w:ins w:id="147" w:author="Jose Manuel Aburto" w:date="2021-01-04T11:55:00Z">
        <w:r w:rsidR="002D7332" w:rsidRPr="00D22F79">
          <w:rPr>
            <w:rFonts w:ascii="Times New Roman" w:hAnsi="Times New Roman" w:cs="Times New Roman"/>
            <w:sz w:val="24"/>
            <w:szCs w:val="24"/>
          </w:rPr>
          <w:t>The largest losses in life expectanc</w:t>
        </w:r>
        <w:r w:rsidR="00035EB4" w:rsidRPr="00D22F79">
          <w:rPr>
            <w:rFonts w:ascii="Times New Roman" w:hAnsi="Times New Roman" w:cs="Times New Roman"/>
            <w:sz w:val="24"/>
            <w:szCs w:val="24"/>
          </w:rPr>
          <w:t>y where suffered in the last ten years.</w:t>
        </w:r>
      </w:ins>
    </w:p>
    <w:p w14:paraId="0860DBFF" w14:textId="0778E866" w:rsidR="001941BD" w:rsidRPr="00D22F79" w:rsidRDefault="001941BD" w:rsidP="0016581D">
      <w:pPr>
        <w:ind w:firstLine="720"/>
        <w:rPr>
          <w:rFonts w:ascii="Times New Roman" w:hAnsi="Times New Roman" w:cs="Times New Roman"/>
          <w:sz w:val="24"/>
          <w:szCs w:val="24"/>
        </w:rPr>
      </w:pPr>
    </w:p>
    <w:p w14:paraId="44784AE6" w14:textId="1DF1445C" w:rsidR="001941BD" w:rsidRPr="00D22F79" w:rsidRDefault="000370C2" w:rsidP="00572ACC">
      <w:pPr>
        <w:ind w:firstLine="720"/>
        <w:jc w:val="center"/>
        <w:rPr>
          <w:rFonts w:ascii="Times New Roman" w:hAnsi="Times New Roman" w:cs="Times New Roman"/>
          <w:bCs/>
          <w:i/>
          <w:iCs/>
          <w:sz w:val="24"/>
          <w:szCs w:val="24"/>
        </w:rPr>
      </w:pPr>
      <w:r w:rsidRPr="00D22F79">
        <w:rPr>
          <w:rFonts w:ascii="Times New Roman" w:hAnsi="Times New Roman" w:cs="Times New Roman"/>
          <w:i/>
          <w:iCs/>
          <w:sz w:val="24"/>
          <w:szCs w:val="24"/>
        </w:rPr>
        <w:t>Figure</w:t>
      </w:r>
      <w:r w:rsidRPr="00D22F79">
        <w:rPr>
          <w:rFonts w:ascii="Times New Roman" w:hAnsi="Times New Roman" w:cs="Times New Roman"/>
          <w:bCs/>
          <w:i/>
          <w:iCs/>
          <w:sz w:val="24"/>
          <w:szCs w:val="24"/>
        </w:rPr>
        <w:t xml:space="preserve"> </w:t>
      </w:r>
      <w:r w:rsidR="001941BD" w:rsidRPr="00D22F79">
        <w:rPr>
          <w:rFonts w:ascii="Times New Roman" w:hAnsi="Times New Roman" w:cs="Times New Roman"/>
          <w:bCs/>
          <w:i/>
          <w:iCs/>
          <w:sz w:val="24"/>
          <w:szCs w:val="24"/>
        </w:rPr>
        <w:t>2 [about here</w:t>
      </w:r>
      <w:r w:rsidR="001941BD" w:rsidRPr="007234BF">
        <w:rPr>
          <w:rFonts w:ascii="Times New Roman" w:hAnsi="Times New Roman" w:cs="Times New Roman"/>
          <w:bCs/>
          <w:sz w:val="24"/>
          <w:szCs w:val="24"/>
        </w:rPr>
        <w:t>]</w:t>
      </w:r>
      <w:ins w:id="148" w:author="Jose Manuel Aburto" w:date="2021-01-04T19:59:00Z">
        <w:r w:rsidR="00274C09" w:rsidRPr="007234BF">
          <w:rPr>
            <w:rFonts w:ascii="Times New Roman" w:hAnsi="Times New Roman" w:cs="Times New Roman"/>
            <w:bCs/>
            <w:sz w:val="24"/>
            <w:szCs w:val="24"/>
          </w:rPr>
          <w:t>.</w:t>
        </w:r>
      </w:ins>
      <w:r w:rsidR="001941BD" w:rsidRPr="007234BF">
        <w:rPr>
          <w:rFonts w:ascii="Times New Roman" w:hAnsi="Times New Roman" w:cs="Times New Roman"/>
          <w:bCs/>
          <w:sz w:val="24"/>
          <w:szCs w:val="24"/>
        </w:rPr>
        <w:t xml:space="preserve"> </w:t>
      </w:r>
      <w:ins w:id="149" w:author="Jose Manuel Aburto" w:date="2021-01-07T13:37:00Z">
        <w:r w:rsidR="00B51389" w:rsidRPr="007234BF">
          <w:rPr>
            <w:rFonts w:ascii="Times New Roman" w:hAnsi="Times New Roman" w:cs="Times New Roman"/>
            <w:sz w:val="24"/>
            <w:szCs w:val="24"/>
          </w:rPr>
          <w:t xml:space="preserve">Contribution of homicides to changes in life expectancy at birth in Brazil (in years), by state and period, from 2000 to 2007 (pink dots) and from 2007 to 2015 (blue triangles). The dashed line at zero represents the situation of no contribution to changes in life expectancy over time, </w:t>
        </w:r>
      </w:ins>
      <w:ins w:id="150" w:author="Shammi Luhar" w:date="2021-01-07T18:12:00Z">
        <w:r w:rsidR="00FF4D5D">
          <w:rPr>
            <w:rFonts w:ascii="Times New Roman" w:hAnsi="Times New Roman" w:cs="Times New Roman"/>
            <w:sz w:val="24"/>
            <w:szCs w:val="24"/>
          </w:rPr>
          <w:t>whereas</w:t>
        </w:r>
      </w:ins>
      <w:ins w:id="151" w:author="Jose Manuel Aburto" w:date="2021-01-07T13:37:00Z">
        <w:r w:rsidR="00B51389" w:rsidRPr="007234BF">
          <w:rPr>
            <w:rFonts w:ascii="Times New Roman" w:hAnsi="Times New Roman" w:cs="Times New Roman"/>
            <w:sz w:val="24"/>
            <w:szCs w:val="24"/>
          </w:rPr>
          <w:t xml:space="preserve"> dots and triangles to the right (left) of this line</w:t>
        </w:r>
        <w:del w:id="152" w:author="Shammi Luhar" w:date="2021-01-07T18:12:00Z">
          <w:r w:rsidR="00B51389" w:rsidRPr="007234BF" w:rsidDel="00FF4D5D">
            <w:rPr>
              <w:rFonts w:ascii="Times New Roman" w:hAnsi="Times New Roman" w:cs="Times New Roman"/>
              <w:sz w:val="24"/>
              <w:szCs w:val="24"/>
            </w:rPr>
            <w:delText>,</w:delText>
          </w:r>
        </w:del>
        <w:r w:rsidR="00B51389" w:rsidRPr="007234BF">
          <w:rPr>
            <w:rFonts w:ascii="Times New Roman" w:hAnsi="Times New Roman" w:cs="Times New Roman"/>
            <w:sz w:val="24"/>
            <w:szCs w:val="24"/>
          </w:rPr>
          <w:t xml:space="preserve"> correspond to increases (decreases) in life expectancy due to changes in homicides.</w:t>
        </w:r>
      </w:ins>
      <w:del w:id="153" w:author="Jose Manuel Aburto" w:date="2021-01-04T19:59:00Z">
        <w:r w:rsidR="001941BD" w:rsidRPr="00D22F79" w:rsidDel="00274C09">
          <w:rPr>
            <w:rFonts w:ascii="Times New Roman" w:hAnsi="Times New Roman" w:cs="Times New Roman"/>
            <w:bCs/>
            <w:i/>
            <w:iCs/>
            <w:sz w:val="24"/>
            <w:szCs w:val="24"/>
          </w:rPr>
          <w:delText>Changes in life expectancy at birth in Brazil related to homicide mortality</w:delText>
        </w:r>
        <w:r w:rsidR="00761998" w:rsidRPr="00D22F79" w:rsidDel="00274C09">
          <w:rPr>
            <w:rFonts w:ascii="Times New Roman" w:hAnsi="Times New Roman" w:cs="Times New Roman"/>
            <w:bCs/>
            <w:i/>
            <w:iCs/>
            <w:sz w:val="24"/>
            <w:szCs w:val="24"/>
          </w:rPr>
          <w:delText xml:space="preserve"> (in years)</w:delText>
        </w:r>
        <w:r w:rsidR="001941BD" w:rsidRPr="00D22F79" w:rsidDel="00274C09">
          <w:rPr>
            <w:rFonts w:ascii="Times New Roman" w:hAnsi="Times New Roman" w:cs="Times New Roman"/>
            <w:bCs/>
            <w:i/>
            <w:iCs/>
            <w:sz w:val="24"/>
            <w:szCs w:val="24"/>
          </w:rPr>
          <w:delText>, by state and period, from 2000 to 2007 and from 2007 to 2015</w:delText>
        </w:r>
      </w:del>
    </w:p>
    <w:p w14:paraId="06911901" w14:textId="77777777" w:rsidR="001941BD" w:rsidRPr="00D22F79" w:rsidRDefault="001941BD" w:rsidP="0016581D">
      <w:pPr>
        <w:ind w:firstLine="720"/>
        <w:rPr>
          <w:rFonts w:ascii="Times New Roman" w:hAnsi="Times New Roman" w:cs="Times New Roman"/>
          <w:sz w:val="24"/>
          <w:szCs w:val="24"/>
        </w:rPr>
      </w:pPr>
    </w:p>
    <w:p w14:paraId="5E665697" w14:textId="5AE9CDAB" w:rsidR="00902C87" w:rsidRPr="00D22F79" w:rsidRDefault="00BB5F74" w:rsidP="00902C87">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Among females and males, 16</w:t>
      </w:r>
      <w:r w:rsidR="00A61D04" w:rsidRPr="00D22F79">
        <w:rPr>
          <w:rFonts w:ascii="Times New Roman" w:eastAsiaTheme="minorHAnsi" w:hAnsi="Times New Roman" w:cs="Times New Roman"/>
          <w:i w:val="0"/>
          <w:iCs w:val="0"/>
          <w:color w:val="auto"/>
          <w:spacing w:val="0"/>
        </w:rPr>
        <w:t xml:space="preserve"> states </w:t>
      </w:r>
      <w:r w:rsidRPr="00D22F79">
        <w:rPr>
          <w:rFonts w:ascii="Times New Roman" w:eastAsiaTheme="minorHAnsi" w:hAnsi="Times New Roman" w:cs="Times New Roman"/>
          <w:i w:val="0"/>
          <w:iCs w:val="0"/>
          <w:color w:val="auto"/>
          <w:spacing w:val="0"/>
        </w:rPr>
        <w:t xml:space="preserve">and </w:t>
      </w:r>
      <w:r w:rsidR="00A61D04" w:rsidRPr="00D22F79">
        <w:rPr>
          <w:rFonts w:ascii="Times New Roman" w:eastAsiaTheme="minorHAnsi" w:hAnsi="Times New Roman" w:cs="Times New Roman"/>
          <w:i w:val="0"/>
          <w:iCs w:val="0"/>
          <w:color w:val="auto"/>
          <w:spacing w:val="0"/>
        </w:rPr>
        <w:t>15</w:t>
      </w:r>
      <w:r w:rsidRPr="00D22F79">
        <w:rPr>
          <w:rFonts w:ascii="Times New Roman" w:eastAsiaTheme="minorHAnsi" w:hAnsi="Times New Roman" w:cs="Times New Roman"/>
          <w:i w:val="0"/>
          <w:iCs w:val="0"/>
          <w:color w:val="auto"/>
          <w:spacing w:val="0"/>
        </w:rPr>
        <w:t xml:space="preserve"> states</w:t>
      </w:r>
      <w:r w:rsidR="0065598C" w:rsidRPr="00D22F79">
        <w:rPr>
          <w:rFonts w:ascii="Times New Roman" w:eastAsiaTheme="minorHAnsi" w:hAnsi="Times New Roman" w:cs="Times New Roman"/>
          <w:i w:val="0"/>
          <w:iCs w:val="0"/>
          <w:color w:val="auto"/>
          <w:spacing w:val="0"/>
        </w:rPr>
        <w:t>, respectively</w:t>
      </w:r>
      <w:r w:rsidR="00902C87" w:rsidRPr="00D22F79">
        <w:rPr>
          <w:rFonts w:ascii="Times New Roman" w:eastAsiaTheme="minorHAnsi" w:hAnsi="Times New Roman" w:cs="Times New Roman"/>
          <w:i w:val="0"/>
          <w:iCs w:val="0"/>
          <w:color w:val="auto"/>
          <w:spacing w:val="0"/>
        </w:rPr>
        <w:t>,</w:t>
      </w:r>
      <w:r w:rsidR="00A61D04" w:rsidRPr="00D22F79">
        <w:rPr>
          <w:rFonts w:ascii="Times New Roman" w:eastAsiaTheme="minorHAnsi" w:hAnsi="Times New Roman" w:cs="Times New Roman"/>
          <w:i w:val="0"/>
          <w:iCs w:val="0"/>
          <w:color w:val="auto"/>
          <w:spacing w:val="0"/>
        </w:rPr>
        <w:t xml:space="preserve"> experienced increases in mortality from IHD in the period</w:t>
      </w:r>
      <w:r w:rsidR="0065598C" w:rsidRPr="00D22F79">
        <w:rPr>
          <w:rFonts w:ascii="Times New Roman" w:eastAsiaTheme="minorHAnsi" w:hAnsi="Times New Roman" w:cs="Times New Roman"/>
          <w:i w:val="0"/>
          <w:iCs w:val="0"/>
          <w:color w:val="auto"/>
          <w:spacing w:val="0"/>
        </w:rPr>
        <w:t xml:space="preserve"> 2000-07</w:t>
      </w:r>
      <w:r w:rsidR="00A61D04" w:rsidRPr="00D22F79">
        <w:rPr>
          <w:rFonts w:ascii="Times New Roman" w:eastAsiaTheme="minorHAnsi" w:hAnsi="Times New Roman" w:cs="Times New Roman"/>
          <w:i w:val="0"/>
          <w:iCs w:val="0"/>
          <w:color w:val="auto"/>
          <w:spacing w:val="0"/>
        </w:rPr>
        <w:t xml:space="preserve">, leading to declines in life expectancy. </w:t>
      </w:r>
      <w:del w:id="154" w:author="Jose Manuel Aburto" w:date="2021-01-07T13:13:00Z">
        <w:r w:rsidR="00863127" w:rsidRPr="00D22F79" w:rsidDel="00DE03EA">
          <w:rPr>
            <w:rFonts w:ascii="Times New Roman" w:eastAsiaTheme="minorHAnsi" w:hAnsi="Times New Roman" w:cs="Times New Roman"/>
            <w:i w:val="0"/>
            <w:iCs w:val="0"/>
            <w:color w:val="auto"/>
            <w:spacing w:val="0"/>
          </w:rPr>
          <w:delText xml:space="preserve">Overall, </w:delText>
        </w:r>
        <w:r w:rsidR="00902C87" w:rsidRPr="00D22F79" w:rsidDel="00DE03EA">
          <w:rPr>
            <w:rFonts w:ascii="Times New Roman" w:eastAsiaTheme="minorHAnsi" w:hAnsi="Times New Roman" w:cs="Times New Roman"/>
            <w:i w:val="0"/>
            <w:iCs w:val="0"/>
            <w:color w:val="auto"/>
            <w:spacing w:val="0"/>
          </w:rPr>
          <w:delText>increases in mortality from IHD in the period 2000-07, leading to declines in life expectancy</w:delText>
        </w:r>
        <w:r w:rsidR="00863127" w:rsidRPr="00D22F79" w:rsidDel="00DE03EA">
          <w:rPr>
            <w:rFonts w:ascii="Times New Roman" w:eastAsiaTheme="minorHAnsi" w:hAnsi="Times New Roman" w:cs="Times New Roman"/>
            <w:i w:val="0"/>
            <w:iCs w:val="0"/>
            <w:color w:val="auto"/>
            <w:spacing w:val="0"/>
          </w:rPr>
          <w:delText>, was observed in 16 states among women and 15 states among men</w:delText>
        </w:r>
        <w:r w:rsidR="00902C87" w:rsidRPr="00D22F79" w:rsidDel="00DE03EA">
          <w:rPr>
            <w:rFonts w:ascii="Times New Roman" w:eastAsiaTheme="minorHAnsi" w:hAnsi="Times New Roman" w:cs="Times New Roman"/>
            <w:i w:val="0"/>
            <w:iCs w:val="0"/>
            <w:color w:val="auto"/>
            <w:spacing w:val="0"/>
          </w:rPr>
          <w:delText xml:space="preserve">. </w:delText>
        </w:r>
      </w:del>
    </w:p>
    <w:p w14:paraId="354AEAFA" w14:textId="1714C43C" w:rsidR="00902C87" w:rsidRPr="00D22F79" w:rsidRDefault="00902C87" w:rsidP="00572ACC">
      <w:pPr>
        <w:pStyle w:val="Subtitle"/>
        <w:rPr>
          <w:rFonts w:ascii="Times New Roman" w:eastAsiaTheme="minorHAnsi" w:hAnsi="Times New Roman" w:cs="Times New Roman"/>
          <w:i w:val="0"/>
          <w:iCs w:val="0"/>
          <w:color w:val="auto"/>
          <w:spacing w:val="0"/>
        </w:rPr>
      </w:pPr>
    </w:p>
    <w:p w14:paraId="3045B60D" w14:textId="77777777" w:rsidR="00902C87" w:rsidRPr="00D22F79" w:rsidRDefault="00902C87" w:rsidP="00572ACC">
      <w:pPr>
        <w:pStyle w:val="Subtitle"/>
        <w:rPr>
          <w:rFonts w:ascii="Times New Roman" w:eastAsiaTheme="minorHAnsi" w:hAnsi="Times New Roman" w:cs="Times New Roman"/>
          <w:i w:val="0"/>
          <w:iCs w:val="0"/>
          <w:color w:val="auto"/>
          <w:spacing w:val="0"/>
        </w:rPr>
      </w:pPr>
    </w:p>
    <w:p w14:paraId="134743E5" w14:textId="16254E9E" w:rsidR="00EC48FF" w:rsidRPr="00D22F79" w:rsidRDefault="00245282" w:rsidP="00572ACC">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On the other hand</w:t>
      </w:r>
      <w:r w:rsidR="00A61D04" w:rsidRPr="00D22F79">
        <w:rPr>
          <w:rFonts w:ascii="Times New Roman" w:eastAsiaTheme="minorHAnsi" w:hAnsi="Times New Roman" w:cs="Times New Roman"/>
          <w:i w:val="0"/>
          <w:iCs w:val="0"/>
          <w:color w:val="auto"/>
          <w:spacing w:val="0"/>
        </w:rPr>
        <w:t>, in 2007-15</w:t>
      </w:r>
      <w:r w:rsidR="00872AA0" w:rsidRPr="00D22F79">
        <w:rPr>
          <w:rFonts w:ascii="Times New Roman" w:eastAsiaTheme="minorHAnsi" w:hAnsi="Times New Roman" w:cs="Times New Roman"/>
          <w:i w:val="0"/>
          <w:iCs w:val="0"/>
          <w:color w:val="auto"/>
          <w:spacing w:val="0"/>
        </w:rPr>
        <w:t xml:space="preserve"> life expectancy due to IHD increased in</w:t>
      </w:r>
      <w:r w:rsidR="006066D8" w:rsidRPr="00D22F79">
        <w:rPr>
          <w:rFonts w:ascii="Times New Roman" w:eastAsiaTheme="minorHAnsi" w:hAnsi="Times New Roman" w:cs="Times New Roman"/>
          <w:i w:val="0"/>
          <w:iCs w:val="0"/>
          <w:color w:val="auto"/>
          <w:spacing w:val="0"/>
        </w:rPr>
        <w:t xml:space="preserve"> most states </w:t>
      </w:r>
      <w:r w:rsidR="00D3219D" w:rsidRPr="00D22F79">
        <w:rPr>
          <w:rFonts w:ascii="Times New Roman" w:eastAsiaTheme="minorHAnsi" w:hAnsi="Times New Roman" w:cs="Times New Roman"/>
          <w:i w:val="0"/>
          <w:iCs w:val="0"/>
          <w:color w:val="auto"/>
          <w:spacing w:val="0"/>
        </w:rPr>
        <w:t>driven by</w:t>
      </w:r>
      <w:r w:rsidR="006066D8" w:rsidRPr="00D22F79">
        <w:rPr>
          <w:rFonts w:ascii="Times New Roman" w:eastAsiaTheme="minorHAnsi" w:hAnsi="Times New Roman" w:cs="Times New Roman"/>
          <w:i w:val="0"/>
          <w:iCs w:val="0"/>
          <w:color w:val="auto"/>
          <w:spacing w:val="0"/>
        </w:rPr>
        <w:t xml:space="preserve"> improvements in cause-specific mortality from IHD (21</w:t>
      </w:r>
      <w:r w:rsidR="008E00EF" w:rsidRPr="00D22F79">
        <w:rPr>
          <w:rFonts w:ascii="Times New Roman" w:eastAsiaTheme="minorHAnsi" w:hAnsi="Times New Roman" w:cs="Times New Roman"/>
          <w:i w:val="0"/>
          <w:iCs w:val="0"/>
          <w:color w:val="auto"/>
          <w:spacing w:val="0"/>
        </w:rPr>
        <w:t xml:space="preserve"> </w:t>
      </w:r>
      <w:r w:rsidR="006066D8" w:rsidRPr="00D22F79">
        <w:rPr>
          <w:rFonts w:ascii="Times New Roman" w:eastAsiaTheme="minorHAnsi" w:hAnsi="Times New Roman" w:cs="Times New Roman"/>
          <w:i w:val="0"/>
          <w:iCs w:val="0"/>
          <w:color w:val="auto"/>
          <w:spacing w:val="0"/>
        </w:rPr>
        <w:t>and 19</w:t>
      </w:r>
      <w:r w:rsidR="008E00EF" w:rsidRPr="00D22F79">
        <w:rPr>
          <w:rFonts w:ascii="Times New Roman" w:eastAsiaTheme="minorHAnsi" w:hAnsi="Times New Roman" w:cs="Times New Roman"/>
          <w:i w:val="0"/>
          <w:iCs w:val="0"/>
          <w:color w:val="auto"/>
          <w:spacing w:val="0"/>
        </w:rPr>
        <w:t xml:space="preserve"> states, respectively,</w:t>
      </w:r>
      <w:r w:rsidR="006066D8" w:rsidRPr="00D22F79">
        <w:rPr>
          <w:rFonts w:ascii="Times New Roman" w:eastAsiaTheme="minorHAnsi" w:hAnsi="Times New Roman" w:cs="Times New Roman"/>
          <w:i w:val="0"/>
          <w:iCs w:val="0"/>
          <w:color w:val="auto"/>
          <w:spacing w:val="0"/>
        </w:rPr>
        <w:t xml:space="preserve"> </w:t>
      </w:r>
      <w:r w:rsidR="008E00EF" w:rsidRPr="00D22F79">
        <w:rPr>
          <w:rFonts w:ascii="Times New Roman" w:eastAsiaTheme="minorHAnsi" w:hAnsi="Times New Roman" w:cs="Times New Roman"/>
          <w:i w:val="0"/>
          <w:iCs w:val="0"/>
          <w:color w:val="auto"/>
          <w:spacing w:val="0"/>
        </w:rPr>
        <w:t xml:space="preserve">among </w:t>
      </w:r>
      <w:r w:rsidR="006066D8" w:rsidRPr="00D22F79">
        <w:rPr>
          <w:rFonts w:ascii="Times New Roman" w:eastAsiaTheme="minorHAnsi" w:hAnsi="Times New Roman" w:cs="Times New Roman"/>
          <w:i w:val="0"/>
          <w:iCs w:val="0"/>
          <w:color w:val="auto"/>
          <w:spacing w:val="0"/>
        </w:rPr>
        <w:t xml:space="preserve">females and males). </w:t>
      </w:r>
    </w:p>
    <w:p w14:paraId="787E128D" w14:textId="77777777" w:rsidR="001D5826" w:rsidRPr="00D22F79" w:rsidRDefault="001D5826" w:rsidP="0016581D">
      <w:pPr>
        <w:rPr>
          <w:rFonts w:ascii="Times New Roman" w:eastAsiaTheme="majorEastAsia" w:hAnsi="Times New Roman" w:cs="Times New Roman"/>
          <w:iCs/>
          <w:spacing w:val="15"/>
          <w:sz w:val="24"/>
          <w:szCs w:val="24"/>
        </w:rPr>
      </w:pPr>
    </w:p>
    <w:p w14:paraId="25ED1288" w14:textId="4BD84D38" w:rsidR="001C2A65"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D5826" w:rsidRPr="007234BF">
        <w:rPr>
          <w:rFonts w:ascii="Times New Roman" w:eastAsiaTheme="majorEastAsia" w:hAnsi="Times New Roman" w:cs="Times New Roman"/>
          <w:bCs/>
          <w:i/>
          <w:spacing w:val="15"/>
          <w:sz w:val="24"/>
          <w:szCs w:val="24"/>
        </w:rPr>
        <w:t xml:space="preserve">3 [about here] </w:t>
      </w:r>
      <w:ins w:id="155" w:author="Jose Manuel Aburto" w:date="2021-01-07T13:37:00Z">
        <w:r w:rsidR="008D100B" w:rsidRPr="007234BF">
          <w:rPr>
            <w:rFonts w:ascii="Times New Roman" w:hAnsi="Times New Roman" w:cs="Times New Roman"/>
            <w:i/>
            <w:iCs/>
            <w:sz w:val="24"/>
            <w:szCs w:val="24"/>
          </w:rPr>
          <w:t xml:space="preserve">Contribution of ischemic heart diseases to changes in life expectancy at birth in Brazil (in years), by state and period, from 2000 to 2007 (pink dots) and from 2007 to 2015 (blue triangles). The dashed line at zero represents the situation of no contribution to changes in life expectancy over time, </w:t>
        </w:r>
      </w:ins>
      <w:ins w:id="156" w:author="Shammi Luhar" w:date="2021-01-07T18:13:00Z">
        <w:r w:rsidR="00FF4D5D">
          <w:rPr>
            <w:rFonts w:ascii="Times New Roman" w:hAnsi="Times New Roman" w:cs="Times New Roman"/>
            <w:i/>
            <w:iCs/>
            <w:sz w:val="24"/>
            <w:szCs w:val="24"/>
          </w:rPr>
          <w:t>whereas</w:t>
        </w:r>
      </w:ins>
      <w:ins w:id="157" w:author="Jose Manuel Aburto" w:date="2021-01-07T13:37:00Z">
        <w:r w:rsidR="008D100B" w:rsidRPr="007234BF">
          <w:rPr>
            <w:rFonts w:ascii="Times New Roman" w:hAnsi="Times New Roman" w:cs="Times New Roman"/>
            <w:i/>
            <w:iCs/>
            <w:sz w:val="24"/>
            <w:szCs w:val="24"/>
          </w:rPr>
          <w:t xml:space="preserve"> dots and triangles to the right (left) of this line</w:t>
        </w:r>
        <w:del w:id="158" w:author="Shammi Luhar" w:date="2021-01-07T18:13:00Z">
          <w:r w:rsidR="008D100B" w:rsidRPr="007234BF" w:rsidDel="00FF4D5D">
            <w:rPr>
              <w:rFonts w:ascii="Times New Roman" w:hAnsi="Times New Roman" w:cs="Times New Roman"/>
              <w:i/>
              <w:iCs/>
              <w:sz w:val="24"/>
              <w:szCs w:val="24"/>
            </w:rPr>
            <w:delText>,</w:delText>
          </w:r>
        </w:del>
        <w:r w:rsidR="008D100B" w:rsidRPr="007234BF">
          <w:rPr>
            <w:rFonts w:ascii="Times New Roman" w:hAnsi="Times New Roman" w:cs="Times New Roman"/>
            <w:i/>
            <w:iCs/>
            <w:sz w:val="24"/>
            <w:szCs w:val="24"/>
          </w:rPr>
          <w:t xml:space="preserve"> correspond to increases (decreases) in life expectancy due to changes in IHD.</w:t>
        </w:r>
      </w:ins>
      <w:del w:id="159" w:author="Jose Manuel Aburto" w:date="2021-01-04T20:00:00Z">
        <w:r w:rsidR="001D5826" w:rsidRPr="00D22F79" w:rsidDel="00A57AB8">
          <w:rPr>
            <w:rFonts w:ascii="Times New Roman" w:eastAsiaTheme="majorEastAsia" w:hAnsi="Times New Roman" w:cs="Times New Roman"/>
            <w:bCs/>
            <w:i/>
            <w:spacing w:val="15"/>
            <w:sz w:val="24"/>
            <w:szCs w:val="24"/>
          </w:rPr>
          <w:delText>Changes in life expectancy at birth in Brazil related to mortality resulting from ischemic heart diseases</w:delText>
        </w:r>
        <w:r w:rsidR="00761998" w:rsidRPr="00D22F79" w:rsidDel="00A57AB8">
          <w:rPr>
            <w:rFonts w:ascii="Times New Roman" w:eastAsiaTheme="majorEastAsia" w:hAnsi="Times New Roman" w:cs="Times New Roman"/>
            <w:bCs/>
            <w:i/>
            <w:spacing w:val="15"/>
            <w:sz w:val="24"/>
            <w:szCs w:val="24"/>
          </w:rPr>
          <w:delText xml:space="preserve"> </w:delText>
        </w:r>
        <w:r w:rsidR="00761998" w:rsidRPr="00D22F79" w:rsidDel="00A57AB8">
          <w:rPr>
            <w:rFonts w:ascii="Times New Roman" w:hAnsi="Times New Roman" w:cs="Times New Roman"/>
            <w:bCs/>
            <w:i/>
            <w:iCs/>
            <w:sz w:val="24"/>
            <w:szCs w:val="24"/>
          </w:rPr>
          <w:delText>(in years)</w:delText>
        </w:r>
        <w:r w:rsidR="001D5826" w:rsidRPr="00D22F79" w:rsidDel="00A57AB8">
          <w:rPr>
            <w:rFonts w:ascii="Times New Roman" w:eastAsiaTheme="majorEastAsia" w:hAnsi="Times New Roman" w:cs="Times New Roman"/>
            <w:bCs/>
            <w:i/>
            <w:spacing w:val="15"/>
            <w:sz w:val="24"/>
            <w:szCs w:val="24"/>
          </w:rPr>
          <w:delText>, by state and period, from 2000 to 2007 and from 2007 to 2015</w:delText>
        </w:r>
      </w:del>
    </w:p>
    <w:p w14:paraId="1B4A5B91" w14:textId="77777777" w:rsidR="00581416" w:rsidRPr="00D22F79" w:rsidRDefault="00581416" w:rsidP="0016581D">
      <w:pPr>
        <w:rPr>
          <w:rFonts w:ascii="Times New Roman" w:eastAsiaTheme="majorEastAsia" w:hAnsi="Times New Roman" w:cs="Times New Roman"/>
          <w:b/>
          <w:iCs/>
          <w:spacing w:val="15"/>
          <w:sz w:val="24"/>
          <w:szCs w:val="24"/>
        </w:rPr>
      </w:pPr>
    </w:p>
    <w:p w14:paraId="420DB122" w14:textId="25554DB0" w:rsidR="00F12BE1" w:rsidRPr="00D22F79" w:rsidRDefault="00D5032D" w:rsidP="0016581D">
      <w:pPr>
        <w:rPr>
          <w:rFonts w:ascii="Times New Roman" w:hAnsi="Times New Roman" w:cs="Times New Roman"/>
          <w:i/>
          <w:sz w:val="24"/>
          <w:szCs w:val="24"/>
          <w:vertAlign w:val="superscript"/>
        </w:rPr>
      </w:pPr>
      <w:r w:rsidRPr="00D22F79">
        <w:rPr>
          <w:rFonts w:ascii="Times New Roman" w:hAnsi="Times New Roman" w:cs="Times New Roman"/>
          <w:sz w:val="24"/>
          <w:szCs w:val="24"/>
        </w:rPr>
        <w:t>Across most states</w:t>
      </w:r>
      <w:r w:rsidR="00D703F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we found</w:t>
      </w:r>
      <w:r w:rsidR="0016028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increases in life expectancy due to causes amenable to medical services below age 75</w:t>
      </w:r>
      <w:r w:rsidR="00160282" w:rsidRPr="00D22F79">
        <w:rPr>
          <w:rFonts w:ascii="Times New Roman" w:hAnsi="Times New Roman" w:cs="Times New Roman"/>
          <w:sz w:val="24"/>
          <w:szCs w:val="24"/>
        </w:rPr>
        <w:t xml:space="preserve"> in both periods. </w:t>
      </w:r>
      <w:r w:rsidR="00D703F2" w:rsidRPr="00D22F79">
        <w:rPr>
          <w:rFonts w:ascii="Times New Roman" w:hAnsi="Times New Roman" w:cs="Times New Roman"/>
          <w:sz w:val="24"/>
          <w:szCs w:val="24"/>
        </w:rPr>
        <w:t>I</w:t>
      </w:r>
      <w:r w:rsidR="004431FF" w:rsidRPr="00D22F79">
        <w:rPr>
          <w:rFonts w:ascii="Times New Roman" w:hAnsi="Times New Roman" w:cs="Times New Roman"/>
          <w:sz w:val="24"/>
          <w:szCs w:val="24"/>
        </w:rPr>
        <w:t xml:space="preserve">n </w:t>
      </w:r>
      <w:r w:rsidR="00EC48FF" w:rsidRPr="00D22F79">
        <w:rPr>
          <w:rFonts w:ascii="Times New Roman" w:hAnsi="Times New Roman" w:cs="Times New Roman"/>
          <w:sz w:val="24"/>
          <w:szCs w:val="24"/>
        </w:rPr>
        <w:t>two states</w:t>
      </w:r>
      <w:r w:rsidR="004431FF" w:rsidRPr="00D22F79">
        <w:rPr>
          <w:rFonts w:ascii="Times New Roman" w:hAnsi="Times New Roman" w:cs="Times New Roman"/>
          <w:sz w:val="24"/>
          <w:szCs w:val="24"/>
        </w:rPr>
        <w:t xml:space="preserve"> (Acr</w:t>
      </w:r>
      <w:r w:rsidR="00A05B14" w:rsidRPr="00D22F79">
        <w:rPr>
          <w:rFonts w:ascii="Times New Roman" w:hAnsi="Times New Roman" w:cs="Times New Roman"/>
          <w:sz w:val="24"/>
          <w:szCs w:val="24"/>
        </w:rPr>
        <w:t>e</w:t>
      </w:r>
      <w:r w:rsidR="004431FF" w:rsidRPr="00D22F79">
        <w:rPr>
          <w:rFonts w:ascii="Times New Roman" w:hAnsi="Times New Roman" w:cs="Times New Roman"/>
          <w:sz w:val="24"/>
          <w:szCs w:val="24"/>
        </w:rPr>
        <w:t xml:space="preserve"> and </w:t>
      </w:r>
      <w:proofErr w:type="spellStart"/>
      <w:r w:rsidR="004431FF" w:rsidRPr="00D22F79">
        <w:rPr>
          <w:rFonts w:ascii="Times New Roman" w:hAnsi="Times New Roman" w:cs="Times New Roman"/>
          <w:sz w:val="24"/>
          <w:szCs w:val="24"/>
        </w:rPr>
        <w:t>Maranhão</w:t>
      </w:r>
      <w:proofErr w:type="spellEnd"/>
      <w:r w:rsidR="004431FF" w:rsidRPr="00D22F79">
        <w:rPr>
          <w:rFonts w:ascii="Times New Roman" w:hAnsi="Times New Roman" w:cs="Times New Roman"/>
          <w:sz w:val="24"/>
          <w:szCs w:val="24"/>
        </w:rPr>
        <w:t>) we found</w:t>
      </w:r>
      <w:r w:rsidR="00EC48FF" w:rsidRPr="00D22F79">
        <w:rPr>
          <w:rFonts w:ascii="Times New Roman" w:hAnsi="Times New Roman" w:cs="Times New Roman"/>
          <w:sz w:val="24"/>
          <w:szCs w:val="24"/>
        </w:rPr>
        <w:t xml:space="preserve"> declines in female life expectancy</w:t>
      </w:r>
      <w:r w:rsidR="00D703F2" w:rsidRPr="00D22F79">
        <w:rPr>
          <w:rFonts w:ascii="Times New Roman" w:hAnsi="Times New Roman" w:cs="Times New Roman"/>
          <w:sz w:val="24"/>
          <w:szCs w:val="24"/>
        </w:rPr>
        <w:t xml:space="preserve">, whilst </w:t>
      </w:r>
      <w:r w:rsidR="00B16AC2" w:rsidRPr="00D22F79">
        <w:rPr>
          <w:rFonts w:ascii="Times New Roman" w:hAnsi="Times New Roman" w:cs="Times New Roman"/>
          <w:sz w:val="24"/>
          <w:szCs w:val="24"/>
        </w:rPr>
        <w:t>negligible effect</w:t>
      </w:r>
      <w:r w:rsidR="00863127" w:rsidRPr="00D22F79">
        <w:rPr>
          <w:rFonts w:ascii="Times New Roman" w:hAnsi="Times New Roman" w:cs="Times New Roman"/>
          <w:sz w:val="24"/>
          <w:szCs w:val="24"/>
        </w:rPr>
        <w:t>s</w:t>
      </w:r>
      <w:r w:rsidR="00B16AC2" w:rsidRPr="00D22F79">
        <w:rPr>
          <w:rFonts w:ascii="Times New Roman" w:hAnsi="Times New Roman" w:cs="Times New Roman"/>
          <w:sz w:val="24"/>
          <w:szCs w:val="24"/>
        </w:rPr>
        <w:t xml:space="preserve"> on male life expectancy was found in </w:t>
      </w:r>
      <w:proofErr w:type="spellStart"/>
      <w:r w:rsidR="00F67ED5" w:rsidRPr="00D22F79">
        <w:rPr>
          <w:rFonts w:ascii="Times New Roman" w:hAnsi="Times New Roman" w:cs="Times New Roman"/>
          <w:sz w:val="24"/>
          <w:szCs w:val="24"/>
        </w:rPr>
        <w:t>Maranhão</w:t>
      </w:r>
      <w:proofErr w:type="spellEnd"/>
      <w:r w:rsidR="00F67ED5" w:rsidRPr="00D22F79">
        <w:rPr>
          <w:rFonts w:ascii="Times New Roman" w:hAnsi="Times New Roman" w:cs="Times New Roman"/>
          <w:sz w:val="24"/>
          <w:szCs w:val="24"/>
        </w:rPr>
        <w:t xml:space="preserve"> state</w:t>
      </w:r>
      <w:r w:rsidR="00BC6B82" w:rsidRPr="00D22F79">
        <w:rPr>
          <w:rFonts w:ascii="Times New Roman" w:hAnsi="Times New Roman" w:cs="Times New Roman"/>
          <w:sz w:val="24"/>
          <w:szCs w:val="24"/>
        </w:rPr>
        <w:t xml:space="preserve"> in the period 2000-07 </w:t>
      </w:r>
      <w:r w:rsidR="00F12BE1" w:rsidRPr="00D22F79">
        <w:rPr>
          <w:rFonts w:ascii="Times New Roman" w:hAnsi="Times New Roman" w:cs="Times New Roman"/>
          <w:sz w:val="24"/>
          <w:szCs w:val="24"/>
        </w:rPr>
        <w:t>(</w:t>
      </w:r>
      <w:r w:rsidR="000370C2" w:rsidRPr="00D22F79">
        <w:rPr>
          <w:rFonts w:ascii="Times New Roman" w:hAnsi="Times New Roman" w:cs="Times New Roman"/>
          <w:sz w:val="24"/>
          <w:szCs w:val="24"/>
        </w:rPr>
        <w:t xml:space="preserve">Figure </w:t>
      </w:r>
      <w:r w:rsidR="00F12BE1" w:rsidRPr="00D22F79">
        <w:rPr>
          <w:rFonts w:ascii="Times New Roman" w:hAnsi="Times New Roman" w:cs="Times New Roman"/>
          <w:sz w:val="24"/>
          <w:szCs w:val="24"/>
        </w:rPr>
        <w:t>4)</w:t>
      </w:r>
      <w:r w:rsidR="00EC48FF" w:rsidRPr="00D22F79">
        <w:rPr>
          <w:rFonts w:ascii="Times New Roman" w:hAnsi="Times New Roman" w:cs="Times New Roman"/>
          <w:sz w:val="24"/>
          <w:szCs w:val="24"/>
        </w:rPr>
        <w:t>.</w:t>
      </w:r>
      <w:r w:rsidR="00B810F8" w:rsidRPr="00D22F79">
        <w:rPr>
          <w:rFonts w:ascii="Times New Roman" w:hAnsi="Times New Roman" w:cs="Times New Roman"/>
          <w:sz w:val="24"/>
          <w:szCs w:val="24"/>
        </w:rPr>
        <w:t xml:space="preserve"> Notably, between 2000 and 2007, 13 states </w:t>
      </w:r>
      <w:r w:rsidR="000604DE" w:rsidRPr="00D22F79">
        <w:rPr>
          <w:rFonts w:ascii="Times New Roman" w:hAnsi="Times New Roman" w:cs="Times New Roman"/>
          <w:sz w:val="24"/>
          <w:szCs w:val="24"/>
        </w:rPr>
        <w:t xml:space="preserve">experienced </w:t>
      </w:r>
      <w:del w:id="160" w:author="Shammi Luhar" w:date="2021-01-07T18:13:00Z">
        <w:r w:rsidR="000604DE" w:rsidRPr="00D22F79" w:rsidDel="005D57BD">
          <w:rPr>
            <w:rFonts w:ascii="Times New Roman" w:hAnsi="Times New Roman" w:cs="Times New Roman"/>
            <w:sz w:val="24"/>
            <w:szCs w:val="24"/>
          </w:rPr>
          <w:delText xml:space="preserve">an </w:delText>
        </w:r>
      </w:del>
      <w:r w:rsidR="00B810F8" w:rsidRPr="00D22F79">
        <w:rPr>
          <w:rFonts w:ascii="Times New Roman" w:hAnsi="Times New Roman" w:cs="Times New Roman"/>
          <w:sz w:val="24"/>
          <w:szCs w:val="24"/>
        </w:rPr>
        <w:t>increas</w:t>
      </w:r>
      <w:r w:rsidR="00644635" w:rsidRPr="00D22F79">
        <w:rPr>
          <w:rFonts w:ascii="Times New Roman" w:hAnsi="Times New Roman" w:cs="Times New Roman"/>
          <w:sz w:val="24"/>
          <w:szCs w:val="24"/>
        </w:rPr>
        <w:t>e</w:t>
      </w:r>
      <w:ins w:id="161" w:author="Shammi Luhar" w:date="2021-01-07T18:13:00Z">
        <w:r w:rsidR="005D57BD">
          <w:rPr>
            <w:rFonts w:ascii="Times New Roman" w:hAnsi="Times New Roman" w:cs="Times New Roman"/>
            <w:sz w:val="24"/>
            <w:szCs w:val="24"/>
          </w:rPr>
          <w:t>s</w:t>
        </w:r>
      </w:ins>
      <w:r w:rsidR="00863127" w:rsidRPr="00D22F79">
        <w:rPr>
          <w:rFonts w:ascii="Times New Roman" w:hAnsi="Times New Roman" w:cs="Times New Roman"/>
          <w:sz w:val="24"/>
          <w:szCs w:val="24"/>
        </w:rPr>
        <w:t xml:space="preserve"> in</w:t>
      </w:r>
      <w:r w:rsidR="00B810F8" w:rsidRPr="00D22F79">
        <w:rPr>
          <w:rFonts w:ascii="Times New Roman" w:hAnsi="Times New Roman" w:cs="Times New Roman"/>
          <w:sz w:val="24"/>
          <w:szCs w:val="24"/>
        </w:rPr>
        <w:t xml:space="preserve"> female life expectancy</w:t>
      </w:r>
      <w:r w:rsidR="00863127" w:rsidRPr="00D22F79">
        <w:rPr>
          <w:rFonts w:ascii="Times New Roman" w:hAnsi="Times New Roman" w:cs="Times New Roman"/>
          <w:sz w:val="24"/>
          <w:szCs w:val="24"/>
        </w:rPr>
        <w:t xml:space="preserve"> of more than one year due to medically amenable mortality, whereas this was the case in 12 states among men</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Between 2007 and 2015, </w:t>
      </w:r>
      <w:ins w:id="162" w:author="Shammi Luhar" w:date="2021-01-07T18:14:00Z">
        <w:r w:rsidR="005D57BD">
          <w:rPr>
            <w:rFonts w:ascii="Times New Roman" w:hAnsi="Times New Roman" w:cs="Times New Roman"/>
            <w:sz w:val="24"/>
            <w:szCs w:val="24"/>
          </w:rPr>
          <w:t xml:space="preserve">mortality </w:t>
        </w:r>
      </w:ins>
      <w:r w:rsidR="00B810F8" w:rsidRPr="00D22F79">
        <w:rPr>
          <w:rFonts w:ascii="Times New Roman" w:hAnsi="Times New Roman" w:cs="Times New Roman"/>
          <w:sz w:val="24"/>
          <w:szCs w:val="24"/>
        </w:rPr>
        <w:t>improvements</w:t>
      </w:r>
      <w:r w:rsidR="00695FC1" w:rsidRPr="00D22F79">
        <w:rPr>
          <w:rFonts w:ascii="Times New Roman" w:hAnsi="Times New Roman" w:cs="Times New Roman"/>
          <w:sz w:val="24"/>
          <w:szCs w:val="24"/>
        </w:rPr>
        <w:t xml:space="preserve"> due to medically amenable causes persisted</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albeit </w:t>
      </w:r>
      <w:r w:rsidR="00B810F8" w:rsidRPr="00D22F79">
        <w:rPr>
          <w:rFonts w:ascii="Times New Roman" w:hAnsi="Times New Roman" w:cs="Times New Roman"/>
          <w:sz w:val="24"/>
          <w:szCs w:val="24"/>
        </w:rPr>
        <w:t xml:space="preserve">at a </w:t>
      </w:r>
      <w:r w:rsidR="00725F66" w:rsidRPr="00D22F79">
        <w:rPr>
          <w:rFonts w:ascii="Times New Roman" w:hAnsi="Times New Roman" w:cs="Times New Roman"/>
          <w:sz w:val="24"/>
          <w:szCs w:val="24"/>
        </w:rPr>
        <w:t>slower</w:t>
      </w:r>
      <w:r w:rsidR="00B810F8" w:rsidRPr="00D22F79">
        <w:rPr>
          <w:rFonts w:ascii="Times New Roman" w:hAnsi="Times New Roman" w:cs="Times New Roman"/>
          <w:sz w:val="24"/>
          <w:szCs w:val="24"/>
        </w:rPr>
        <w:t xml:space="preserve"> pace,</w:t>
      </w:r>
      <w:r w:rsidR="005A261C" w:rsidRPr="00D22F79">
        <w:rPr>
          <w:rFonts w:ascii="Times New Roman" w:hAnsi="Times New Roman" w:cs="Times New Roman"/>
          <w:sz w:val="24"/>
          <w:szCs w:val="24"/>
        </w:rPr>
        <w:t xml:space="preserve"> whereby</w:t>
      </w:r>
      <w:r w:rsidR="00B810F8" w:rsidRPr="00D22F79">
        <w:rPr>
          <w:rFonts w:ascii="Times New Roman" w:hAnsi="Times New Roman" w:cs="Times New Roman"/>
          <w:sz w:val="24"/>
          <w:szCs w:val="24"/>
        </w:rPr>
        <w:t xml:space="preserve"> 18 and 23 states </w:t>
      </w:r>
      <w:r w:rsidR="00C01C5D" w:rsidRPr="00D22F79">
        <w:rPr>
          <w:rFonts w:ascii="Times New Roman" w:hAnsi="Times New Roman" w:cs="Times New Roman"/>
          <w:sz w:val="24"/>
          <w:szCs w:val="24"/>
        </w:rPr>
        <w:t xml:space="preserve">experienced an </w:t>
      </w:r>
      <w:r w:rsidR="00B810F8" w:rsidRPr="00D22F79">
        <w:rPr>
          <w:rFonts w:ascii="Times New Roman" w:hAnsi="Times New Roman" w:cs="Times New Roman"/>
          <w:sz w:val="24"/>
          <w:szCs w:val="24"/>
        </w:rPr>
        <w:t xml:space="preserve">increased life expectancy by more than six months </w:t>
      </w:r>
      <w:r w:rsidR="00C01C5D" w:rsidRPr="00D22F79">
        <w:rPr>
          <w:rFonts w:ascii="Times New Roman" w:hAnsi="Times New Roman" w:cs="Times New Roman"/>
          <w:sz w:val="24"/>
          <w:szCs w:val="24"/>
        </w:rPr>
        <w:t xml:space="preserve">among </w:t>
      </w:r>
      <w:r w:rsidR="00B810F8" w:rsidRPr="00D22F79">
        <w:rPr>
          <w:rFonts w:ascii="Times New Roman" w:hAnsi="Times New Roman" w:cs="Times New Roman"/>
          <w:sz w:val="24"/>
          <w:szCs w:val="24"/>
        </w:rPr>
        <w:t xml:space="preserve">females and males, respectively, </w:t>
      </w:r>
      <w:r w:rsidR="0087101F" w:rsidRPr="00D22F79">
        <w:rPr>
          <w:rFonts w:ascii="Times New Roman" w:hAnsi="Times New Roman" w:cs="Times New Roman"/>
          <w:sz w:val="24"/>
          <w:szCs w:val="24"/>
        </w:rPr>
        <w:t>driven by</w:t>
      </w:r>
      <w:r w:rsidR="00B810F8" w:rsidRPr="00D22F79">
        <w:rPr>
          <w:rFonts w:ascii="Times New Roman" w:hAnsi="Times New Roman" w:cs="Times New Roman"/>
          <w:sz w:val="24"/>
          <w:szCs w:val="24"/>
        </w:rPr>
        <w:t xml:space="preserve"> declines in mortality from </w:t>
      </w:r>
      <w:r w:rsidR="0087101F" w:rsidRPr="00D22F79">
        <w:rPr>
          <w:rFonts w:ascii="Times New Roman" w:hAnsi="Times New Roman" w:cs="Times New Roman"/>
          <w:sz w:val="24"/>
          <w:szCs w:val="24"/>
        </w:rPr>
        <w:t xml:space="preserve">causes </w:t>
      </w:r>
      <w:r w:rsidR="00B810F8" w:rsidRPr="00D22F79">
        <w:rPr>
          <w:rFonts w:ascii="Times New Roman" w:hAnsi="Times New Roman" w:cs="Times New Roman"/>
          <w:sz w:val="24"/>
          <w:szCs w:val="24"/>
        </w:rPr>
        <w:t xml:space="preserve">amenable </w:t>
      </w:r>
      <w:ins w:id="163" w:author="Shammi Luhar" w:date="2021-01-07T18:14:00Z">
        <w:r w:rsidR="005D57BD">
          <w:rPr>
            <w:rFonts w:ascii="Times New Roman" w:hAnsi="Times New Roman" w:cs="Times New Roman"/>
            <w:sz w:val="24"/>
            <w:szCs w:val="24"/>
          </w:rPr>
          <w:t xml:space="preserve">to </w:t>
        </w:r>
      </w:ins>
      <w:r w:rsidR="00B810F8" w:rsidRPr="00D22F79">
        <w:rPr>
          <w:rFonts w:ascii="Times New Roman" w:hAnsi="Times New Roman" w:cs="Times New Roman"/>
          <w:sz w:val="24"/>
          <w:szCs w:val="24"/>
        </w:rPr>
        <w:t>medical service</w:t>
      </w:r>
      <w:ins w:id="164" w:author="Shammi Luhar" w:date="2021-01-07T18:14:00Z">
        <w:r w:rsidR="005D57BD">
          <w:rPr>
            <w:rFonts w:ascii="Times New Roman" w:hAnsi="Times New Roman" w:cs="Times New Roman"/>
            <w:sz w:val="24"/>
            <w:szCs w:val="24"/>
          </w:rPr>
          <w:t>s</w:t>
        </w:r>
      </w:ins>
      <w:r w:rsidR="00B810F8"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Similarly, changes in mortality due to</w:t>
      </w:r>
      <w:r w:rsidR="00381A63" w:rsidRPr="00D22F79">
        <w:rPr>
          <w:rFonts w:ascii="Times New Roman" w:hAnsi="Times New Roman" w:cs="Times New Roman"/>
          <w:sz w:val="24"/>
          <w:szCs w:val="24"/>
        </w:rPr>
        <w:t xml:space="preserve"> the</w:t>
      </w:r>
      <w:r w:rsidR="00CC7215" w:rsidRPr="00D22F79">
        <w:rPr>
          <w:rFonts w:ascii="Times New Roman" w:hAnsi="Times New Roman" w:cs="Times New Roman"/>
          <w:sz w:val="24"/>
          <w:szCs w:val="24"/>
        </w:rPr>
        <w:t xml:space="preserve"> remaining causes </w:t>
      </w:r>
      <w:r w:rsidR="00F12BE1" w:rsidRPr="00D22F79">
        <w:rPr>
          <w:rFonts w:ascii="Times New Roman" w:hAnsi="Times New Roman" w:cs="Times New Roman"/>
          <w:sz w:val="24"/>
          <w:szCs w:val="24"/>
        </w:rPr>
        <w:t>also contributed</w:t>
      </w:r>
      <w:r w:rsidR="00CC7215"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 xml:space="preserve">to </w:t>
      </w:r>
      <w:r w:rsidR="00BF2137" w:rsidRPr="00D22F79">
        <w:rPr>
          <w:rFonts w:ascii="Times New Roman" w:hAnsi="Times New Roman" w:cs="Times New Roman"/>
          <w:sz w:val="24"/>
          <w:szCs w:val="24"/>
        </w:rPr>
        <w:t xml:space="preserve">increasing </w:t>
      </w:r>
      <w:r w:rsidR="00F12BE1" w:rsidRPr="00D22F79">
        <w:rPr>
          <w:rFonts w:ascii="Times New Roman" w:hAnsi="Times New Roman" w:cs="Times New Roman"/>
          <w:sz w:val="24"/>
          <w:szCs w:val="24"/>
        </w:rPr>
        <w:t xml:space="preserve">life expectancy in most states during </w:t>
      </w:r>
      <w:r w:rsidR="00B82061" w:rsidRPr="00D22F79">
        <w:rPr>
          <w:rFonts w:ascii="Times New Roman" w:hAnsi="Times New Roman" w:cs="Times New Roman"/>
          <w:sz w:val="24"/>
          <w:szCs w:val="24"/>
        </w:rPr>
        <w:t>the first 15 years of the 21</w:t>
      </w:r>
      <w:r w:rsidR="00B82061" w:rsidRPr="00D22F79">
        <w:rPr>
          <w:rFonts w:ascii="Times New Roman" w:hAnsi="Times New Roman" w:cs="Times New Roman"/>
          <w:sz w:val="24"/>
          <w:szCs w:val="24"/>
          <w:vertAlign w:val="superscript"/>
        </w:rPr>
        <w:t>st</w:t>
      </w:r>
      <w:r w:rsidR="00B82061" w:rsidRPr="00D22F79">
        <w:rPr>
          <w:rFonts w:ascii="Times New Roman" w:hAnsi="Times New Roman" w:cs="Times New Roman"/>
          <w:sz w:val="24"/>
          <w:szCs w:val="24"/>
        </w:rPr>
        <w:t xml:space="preserve"> century</w:t>
      </w:r>
      <w:r w:rsidR="00F12BE1" w:rsidRPr="00D22F79">
        <w:rPr>
          <w:rFonts w:ascii="Times New Roman" w:hAnsi="Times New Roman" w:cs="Times New Roman"/>
          <w:sz w:val="24"/>
          <w:szCs w:val="24"/>
        </w:rPr>
        <w:t xml:space="preserve"> (see Appendix </w:t>
      </w:r>
      <w:r w:rsidR="000370C2" w:rsidRPr="00D22F79">
        <w:rPr>
          <w:rFonts w:ascii="Times New Roman" w:hAnsi="Times New Roman" w:cs="Times New Roman"/>
          <w:sz w:val="24"/>
          <w:szCs w:val="24"/>
        </w:rPr>
        <w:t xml:space="preserve">Figures </w:t>
      </w:r>
      <w:r w:rsidR="00F12BE1"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CC7215"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F12BE1" w:rsidRPr="00D22F79">
        <w:rPr>
          <w:rFonts w:ascii="Times New Roman" w:hAnsi="Times New Roman" w:cs="Times New Roman"/>
          <w:sz w:val="24"/>
          <w:szCs w:val="24"/>
        </w:rPr>
        <w:t>)</w:t>
      </w:r>
      <w:r w:rsidR="007116DF" w:rsidRPr="00D22F79">
        <w:rPr>
          <w:rFonts w:ascii="Times New Roman" w:hAnsi="Times New Roman" w:cs="Times New Roman"/>
          <w:sz w:val="24"/>
          <w:szCs w:val="24"/>
        </w:rPr>
        <w:t>.</w:t>
      </w:r>
    </w:p>
    <w:p w14:paraId="73A0AC1F" w14:textId="75F813F9" w:rsidR="00127C73" w:rsidRPr="00D22F79" w:rsidRDefault="00127C73" w:rsidP="0016581D">
      <w:pPr>
        <w:rPr>
          <w:rFonts w:ascii="Times New Roman" w:hAnsi="Times New Roman" w:cs="Times New Roman"/>
          <w:sz w:val="24"/>
          <w:szCs w:val="24"/>
        </w:rPr>
      </w:pPr>
    </w:p>
    <w:p w14:paraId="49233B41" w14:textId="44174857" w:rsidR="00127C73"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27C73" w:rsidRPr="007234BF">
        <w:rPr>
          <w:rFonts w:ascii="Times New Roman" w:eastAsiaTheme="majorEastAsia" w:hAnsi="Times New Roman" w:cs="Times New Roman"/>
          <w:bCs/>
          <w:i/>
          <w:spacing w:val="15"/>
          <w:sz w:val="24"/>
          <w:szCs w:val="24"/>
        </w:rPr>
        <w:t xml:space="preserve">4 [about here] </w:t>
      </w:r>
      <w:ins w:id="165" w:author="Jose Manuel Aburto" w:date="2021-01-07T13:37:00Z">
        <w:r w:rsidR="00CD5B4C" w:rsidRPr="007234BF">
          <w:rPr>
            <w:rFonts w:ascii="Times New Roman" w:hAnsi="Times New Roman" w:cs="Times New Roman"/>
            <w:i/>
            <w:iCs/>
            <w:sz w:val="24"/>
            <w:szCs w:val="24"/>
          </w:rPr>
          <w:t xml:space="preserve">Contribution of causes amenable to medical service to changes in life expectancy at birth in Brazil (in years), by state and period, from 2000 to 2007 (pink dots) and </w:t>
        </w:r>
        <w:r w:rsidR="00CD5B4C" w:rsidRPr="007234BF">
          <w:rPr>
            <w:rFonts w:ascii="Times New Roman" w:hAnsi="Times New Roman" w:cs="Times New Roman"/>
            <w:i/>
            <w:iCs/>
            <w:sz w:val="24"/>
            <w:szCs w:val="24"/>
          </w:rPr>
          <w:lastRenderedPageBreak/>
          <w:t xml:space="preserve">from 2007 to 2015 (blue triangles). The dashed line at zero represents the situation of no contribution to changes in life expectancy over time, </w:t>
        </w:r>
      </w:ins>
      <w:ins w:id="166" w:author="Shammi Luhar" w:date="2021-01-07T18:14:00Z">
        <w:r w:rsidR="005D57BD">
          <w:rPr>
            <w:rFonts w:ascii="Times New Roman" w:hAnsi="Times New Roman" w:cs="Times New Roman"/>
            <w:i/>
            <w:iCs/>
            <w:sz w:val="24"/>
            <w:szCs w:val="24"/>
          </w:rPr>
          <w:t>whereas</w:t>
        </w:r>
      </w:ins>
      <w:ins w:id="167" w:author="Jose Manuel Aburto" w:date="2021-01-07T13:37:00Z">
        <w:r w:rsidR="00CD5B4C" w:rsidRPr="007234BF">
          <w:rPr>
            <w:rFonts w:ascii="Times New Roman" w:hAnsi="Times New Roman" w:cs="Times New Roman"/>
            <w:i/>
            <w:iCs/>
            <w:sz w:val="24"/>
            <w:szCs w:val="24"/>
          </w:rPr>
          <w:t xml:space="preserve"> dots and triangles to the right (left) of this lin</w:t>
        </w:r>
      </w:ins>
      <w:ins w:id="168" w:author="Shammi Luhar" w:date="2021-01-07T18:14:00Z">
        <w:r w:rsidR="005D57BD">
          <w:rPr>
            <w:rFonts w:ascii="Times New Roman" w:hAnsi="Times New Roman" w:cs="Times New Roman"/>
            <w:i/>
            <w:iCs/>
            <w:sz w:val="24"/>
            <w:szCs w:val="24"/>
          </w:rPr>
          <w:t>e</w:t>
        </w:r>
      </w:ins>
      <w:ins w:id="169" w:author="Jose Manuel Aburto" w:date="2021-01-07T13:37:00Z">
        <w:del w:id="170" w:author="Shammi Luhar" w:date="2021-01-07T18:14:00Z">
          <w:r w:rsidR="00CD5B4C" w:rsidRPr="007234BF" w:rsidDel="005D57BD">
            <w:rPr>
              <w:rFonts w:ascii="Times New Roman" w:hAnsi="Times New Roman" w:cs="Times New Roman"/>
              <w:i/>
              <w:iCs/>
              <w:sz w:val="24"/>
              <w:szCs w:val="24"/>
            </w:rPr>
            <w:delText>e,</w:delText>
          </w:r>
        </w:del>
        <w:r w:rsidR="00CD5B4C" w:rsidRPr="007234BF">
          <w:rPr>
            <w:rFonts w:ascii="Times New Roman" w:hAnsi="Times New Roman" w:cs="Times New Roman"/>
            <w:i/>
            <w:iCs/>
            <w:sz w:val="24"/>
            <w:szCs w:val="24"/>
          </w:rPr>
          <w:t xml:space="preserve"> correspond to increases (decreases) in life expectancy due to changes in causes amenable to medical service.</w:t>
        </w:r>
      </w:ins>
      <w:del w:id="171" w:author="Jose Manuel Aburto" w:date="2021-01-04T20:00:00Z">
        <w:r w:rsidR="00127C73" w:rsidRPr="00D22F79" w:rsidDel="00D82D0E">
          <w:rPr>
            <w:rFonts w:ascii="Times New Roman" w:eastAsiaTheme="majorEastAsia" w:hAnsi="Times New Roman" w:cs="Times New Roman"/>
            <w:bCs/>
            <w:i/>
            <w:spacing w:val="15"/>
            <w:sz w:val="24"/>
            <w:szCs w:val="24"/>
          </w:rPr>
          <w:delText>Changes in life expectancy at birth in Brazil related to mortality resulting from causes amenable to medical service</w:delText>
        </w:r>
        <w:r w:rsidR="00761998" w:rsidRPr="00D22F79" w:rsidDel="00D82D0E">
          <w:rPr>
            <w:rFonts w:ascii="Times New Roman" w:eastAsiaTheme="majorEastAsia" w:hAnsi="Times New Roman" w:cs="Times New Roman"/>
            <w:bCs/>
            <w:i/>
            <w:spacing w:val="15"/>
            <w:sz w:val="24"/>
            <w:szCs w:val="24"/>
          </w:rPr>
          <w:delText xml:space="preserve"> </w:delText>
        </w:r>
        <w:r w:rsidR="00761998" w:rsidRPr="00D22F79" w:rsidDel="00D82D0E">
          <w:rPr>
            <w:rFonts w:ascii="Times New Roman" w:hAnsi="Times New Roman" w:cs="Times New Roman"/>
            <w:bCs/>
            <w:i/>
            <w:iCs/>
            <w:sz w:val="24"/>
            <w:szCs w:val="24"/>
          </w:rPr>
          <w:delText>(in years)</w:delText>
        </w:r>
        <w:r w:rsidR="00127C73" w:rsidRPr="00D22F79" w:rsidDel="00D82D0E">
          <w:rPr>
            <w:rFonts w:ascii="Times New Roman" w:eastAsiaTheme="majorEastAsia" w:hAnsi="Times New Roman" w:cs="Times New Roman"/>
            <w:bCs/>
            <w:i/>
            <w:spacing w:val="15"/>
            <w:sz w:val="24"/>
            <w:szCs w:val="24"/>
          </w:rPr>
          <w:delText>, by state and period, from 2000 to 2007 and from 2007 to 2015</w:delText>
        </w:r>
      </w:del>
    </w:p>
    <w:p w14:paraId="22BF06ED" w14:textId="77777777" w:rsidR="00127C73" w:rsidRPr="00D22F79" w:rsidRDefault="00127C73" w:rsidP="0016581D">
      <w:pPr>
        <w:rPr>
          <w:rFonts w:ascii="Times New Roman" w:hAnsi="Times New Roman" w:cs="Times New Roman"/>
          <w:sz w:val="24"/>
          <w:szCs w:val="24"/>
        </w:rPr>
      </w:pPr>
    </w:p>
    <w:p w14:paraId="6060795F" w14:textId="55C39C3F" w:rsidR="007116DF" w:rsidRPr="00D22F79" w:rsidRDefault="007116DF" w:rsidP="00572ACC">
      <w:pPr>
        <w:rPr>
          <w:rFonts w:ascii="Times New Roman" w:hAnsi="Times New Roman" w:cs="Times New Roman"/>
          <w:sz w:val="24"/>
          <w:szCs w:val="24"/>
        </w:rPr>
      </w:pPr>
      <w:r w:rsidRPr="00D22F79">
        <w:rPr>
          <w:rFonts w:ascii="Times New Roman" w:hAnsi="Times New Roman" w:cs="Times New Roman"/>
        </w:rPr>
        <w:tab/>
      </w:r>
      <w:r w:rsidRPr="00D22F79">
        <w:rPr>
          <w:rFonts w:ascii="Times New Roman" w:hAnsi="Times New Roman" w:cs="Times New Roman"/>
          <w:sz w:val="24"/>
          <w:szCs w:val="24"/>
        </w:rPr>
        <w:t xml:space="preserve">Although diabetes mortality had a smaller impact on changes in life expectancy relative to other causes of death </w:t>
      </w:r>
      <w:r w:rsidR="006A42B4" w:rsidRPr="00D22F79">
        <w:rPr>
          <w:rFonts w:ascii="Times New Roman" w:hAnsi="Times New Roman" w:cs="Times New Roman"/>
          <w:sz w:val="24"/>
          <w:szCs w:val="24"/>
        </w:rPr>
        <w:t>between</w:t>
      </w:r>
      <w:r w:rsidRPr="00D22F79">
        <w:rPr>
          <w:rFonts w:ascii="Times New Roman" w:hAnsi="Times New Roman" w:cs="Times New Roman"/>
          <w:sz w:val="24"/>
          <w:szCs w:val="24"/>
        </w:rPr>
        <w:t xml:space="preserve"> 2000-15, </w:t>
      </w:r>
      <w:r w:rsidR="008042C1" w:rsidRPr="00D22F79">
        <w:rPr>
          <w:rFonts w:ascii="Times New Roman" w:hAnsi="Times New Roman" w:cs="Times New Roman"/>
          <w:sz w:val="24"/>
          <w:szCs w:val="24"/>
        </w:rPr>
        <w:t xml:space="preserve">its impact was </w:t>
      </w:r>
      <w:r w:rsidR="008A2E7E" w:rsidRPr="00D22F79">
        <w:rPr>
          <w:rFonts w:ascii="Times New Roman" w:hAnsi="Times New Roman" w:cs="Times New Roman"/>
          <w:sz w:val="24"/>
          <w:szCs w:val="24"/>
        </w:rPr>
        <w:t xml:space="preserve">considerable </w:t>
      </w:r>
      <w:r w:rsidR="008042C1" w:rsidRPr="00D22F79">
        <w:rPr>
          <w:rFonts w:ascii="Times New Roman" w:hAnsi="Times New Roman" w:cs="Times New Roman"/>
          <w:sz w:val="24"/>
          <w:szCs w:val="24"/>
        </w:rPr>
        <w:t xml:space="preserve">in some regions. In the North and Northeast regions, the increase in diabetes mortality led to small decreases in life expectancy between 2000 and 2007, especially among females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8042C1" w:rsidRPr="00D22F79">
        <w:rPr>
          <w:rFonts w:ascii="Times New Roman" w:hAnsi="Times New Roman" w:cs="Times New Roman"/>
          <w:sz w:val="24"/>
          <w:szCs w:val="24"/>
        </w:rPr>
        <w:t xml:space="preserve">). </w:t>
      </w:r>
      <w:r w:rsidR="00A76FE9" w:rsidRPr="00D22F79">
        <w:rPr>
          <w:rFonts w:ascii="Times New Roman" w:hAnsi="Times New Roman" w:cs="Times New Roman"/>
          <w:sz w:val="24"/>
          <w:szCs w:val="24"/>
        </w:rPr>
        <w:t xml:space="preserve">This </w:t>
      </w:r>
      <w:r w:rsidR="008042C1" w:rsidRPr="00D22F79">
        <w:rPr>
          <w:rFonts w:ascii="Times New Roman" w:hAnsi="Times New Roman" w:cs="Times New Roman"/>
          <w:sz w:val="24"/>
          <w:szCs w:val="24"/>
        </w:rPr>
        <w:t>trend reversed and by 2007-15</w:t>
      </w:r>
      <w:r w:rsidR="00863127" w:rsidRPr="00D22F79">
        <w:rPr>
          <w:rFonts w:ascii="Times New Roman" w:hAnsi="Times New Roman" w:cs="Times New Roman"/>
          <w:sz w:val="24"/>
          <w:szCs w:val="24"/>
        </w:rPr>
        <w:t>,</w:t>
      </w:r>
      <w:r w:rsidR="008042C1" w:rsidRPr="00D22F79">
        <w:rPr>
          <w:rFonts w:ascii="Times New Roman" w:hAnsi="Times New Roman" w:cs="Times New Roman"/>
          <w:sz w:val="24"/>
          <w:szCs w:val="24"/>
        </w:rPr>
        <w:t xml:space="preserve"> only three states from the North</w:t>
      </w:r>
      <w:ins w:id="172" w:author="Shammi Luhar" w:date="2021-01-07T18:15:00Z">
        <w:r w:rsidR="000B00AC">
          <w:rPr>
            <w:rFonts w:ascii="Times New Roman" w:hAnsi="Times New Roman" w:cs="Times New Roman"/>
            <w:sz w:val="24"/>
            <w:szCs w:val="24"/>
          </w:rPr>
          <w:t>ern</w:t>
        </w:r>
      </w:ins>
      <w:r w:rsidR="008042C1" w:rsidRPr="00D22F79">
        <w:rPr>
          <w:rFonts w:ascii="Times New Roman" w:hAnsi="Times New Roman" w:cs="Times New Roman"/>
          <w:sz w:val="24"/>
          <w:szCs w:val="24"/>
        </w:rPr>
        <w:t xml:space="preserve"> region (</w:t>
      </w:r>
      <w:proofErr w:type="spellStart"/>
      <w:r w:rsidR="008042C1" w:rsidRPr="00D22F79">
        <w:rPr>
          <w:rFonts w:ascii="Times New Roman" w:hAnsi="Times New Roman" w:cs="Times New Roman"/>
          <w:sz w:val="24"/>
          <w:szCs w:val="24"/>
        </w:rPr>
        <w:t>Amapá</w:t>
      </w:r>
      <w:proofErr w:type="spellEnd"/>
      <w:r w:rsidR="008042C1" w:rsidRPr="00D22F79">
        <w:rPr>
          <w:rFonts w:ascii="Times New Roman" w:hAnsi="Times New Roman" w:cs="Times New Roman"/>
          <w:sz w:val="24"/>
          <w:szCs w:val="24"/>
        </w:rPr>
        <w:t>, Amazonas and Pará) experienced decreases in female life expectancy. Among males, the impact of diabetes was smaller</w:t>
      </w:r>
      <w:r w:rsidR="00BD3AC2" w:rsidRPr="00D22F79">
        <w:rPr>
          <w:rFonts w:ascii="Times New Roman" w:hAnsi="Times New Roman" w:cs="Times New Roman"/>
          <w:sz w:val="24"/>
          <w:szCs w:val="24"/>
        </w:rPr>
        <w:t xml:space="preserve">, however </w:t>
      </w:r>
      <w:proofErr w:type="gramStart"/>
      <w:r w:rsidR="00BD3AC2" w:rsidRPr="00D22F79">
        <w:rPr>
          <w:rFonts w:ascii="Times New Roman" w:hAnsi="Times New Roman" w:cs="Times New Roman"/>
          <w:sz w:val="24"/>
          <w:szCs w:val="24"/>
        </w:rPr>
        <w:t>similar to</w:t>
      </w:r>
      <w:proofErr w:type="gramEnd"/>
      <w:r w:rsidR="00BD3AC2" w:rsidRPr="00D22F79">
        <w:rPr>
          <w:rFonts w:ascii="Times New Roman" w:hAnsi="Times New Roman" w:cs="Times New Roman"/>
          <w:sz w:val="24"/>
          <w:szCs w:val="24"/>
        </w:rPr>
        <w:t xml:space="preserve"> females, was concentrated in the </w:t>
      </w:r>
      <w:r w:rsidR="008042C1" w:rsidRPr="00D22F79">
        <w:rPr>
          <w:rFonts w:ascii="Times New Roman" w:hAnsi="Times New Roman" w:cs="Times New Roman"/>
          <w:sz w:val="24"/>
          <w:szCs w:val="24"/>
        </w:rPr>
        <w:t xml:space="preserve">Northern regions of Brazil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042C1" w:rsidRPr="00D22F79">
        <w:rPr>
          <w:rFonts w:ascii="Times New Roman" w:hAnsi="Times New Roman" w:cs="Times New Roman"/>
          <w:sz w:val="24"/>
          <w:szCs w:val="24"/>
        </w:rPr>
        <w:t>).</w:t>
      </w:r>
    </w:p>
    <w:p w14:paraId="63EC227C" w14:textId="1CA8C6D6" w:rsidR="005206B8" w:rsidRPr="00D22F79" w:rsidRDefault="00B810F8" w:rsidP="00572ACC">
      <w:pPr>
        <w:rPr>
          <w:rFonts w:ascii="Times New Roman" w:hAnsi="Times New Roman" w:cs="Times New Roman"/>
          <w:sz w:val="24"/>
          <w:szCs w:val="24"/>
        </w:rPr>
      </w:pPr>
      <w:r w:rsidRPr="00D22F79">
        <w:rPr>
          <w:rFonts w:ascii="Times New Roman" w:hAnsi="Times New Roman" w:cs="Times New Roman"/>
          <w:sz w:val="24"/>
          <w:szCs w:val="24"/>
        </w:rPr>
        <w:tab/>
        <w:t xml:space="preserve">Contributions to changes in life expectancy due to alcoholic liver disease, HIV/AIDS, lung cancer, </w:t>
      </w:r>
      <w:r w:rsidR="00297BD6" w:rsidRPr="00D22F79">
        <w:rPr>
          <w:rFonts w:ascii="Times New Roman" w:hAnsi="Times New Roman" w:cs="Times New Roman"/>
          <w:sz w:val="24"/>
          <w:szCs w:val="24"/>
        </w:rPr>
        <w:t>suicide</w:t>
      </w:r>
      <w:r w:rsidRPr="00D22F79">
        <w:rPr>
          <w:rFonts w:ascii="Times New Roman" w:hAnsi="Times New Roman" w:cs="Times New Roman"/>
          <w:sz w:val="24"/>
          <w:szCs w:val="24"/>
        </w:rPr>
        <w:t xml:space="preserve"> and traffic accidents were negligible </w:t>
      </w:r>
      <w:r w:rsidR="00BD3AC2" w:rsidRPr="00D22F79">
        <w:rPr>
          <w:rFonts w:ascii="Times New Roman" w:hAnsi="Times New Roman" w:cs="Times New Roman"/>
          <w:sz w:val="24"/>
          <w:szCs w:val="24"/>
        </w:rPr>
        <w:t>between 2000 and 2015</w:t>
      </w:r>
      <w:r w:rsidR="00892E4D" w:rsidRPr="00D22F79">
        <w:rPr>
          <w:rFonts w:ascii="Times New Roman" w:hAnsi="Times New Roman" w:cs="Times New Roman"/>
          <w:sz w:val="24"/>
          <w:szCs w:val="24"/>
        </w:rPr>
        <w:t xml:space="preserve"> </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 xml:space="preserve">Appendix </w:t>
      </w:r>
      <w:r w:rsidR="000370C2" w:rsidRPr="00D22F79">
        <w:rPr>
          <w:rFonts w:ascii="Times New Roman" w:hAnsi="Times New Roman" w:cs="Times New Roman"/>
          <w:sz w:val="24"/>
          <w:szCs w:val="24"/>
        </w:rPr>
        <w:t xml:space="preserve">Figures </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3</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w:t>
      </w:r>
    </w:p>
    <w:p w14:paraId="4C87836C" w14:textId="77777777" w:rsidR="005206B8" w:rsidRPr="00D22F79" w:rsidRDefault="005206B8" w:rsidP="0016581D">
      <w:pPr>
        <w:rPr>
          <w:rFonts w:ascii="Times New Roman" w:eastAsiaTheme="majorEastAsia" w:hAnsi="Times New Roman" w:cs="Times New Roman"/>
          <w:iCs/>
          <w:spacing w:val="15"/>
          <w:sz w:val="24"/>
          <w:szCs w:val="24"/>
        </w:rPr>
      </w:pPr>
    </w:p>
    <w:p w14:paraId="2C86902B" w14:textId="2FD899DA" w:rsidR="00C60172" w:rsidRPr="00D22F79" w:rsidRDefault="00C60172" w:rsidP="0016581D">
      <w:pPr>
        <w:rPr>
          <w:rFonts w:ascii="Times New Roman" w:hAnsi="Times New Roman" w:cs="Times New Roman"/>
          <w:b/>
          <w:iCs/>
          <w:sz w:val="24"/>
          <w:szCs w:val="24"/>
        </w:rPr>
      </w:pPr>
      <w:r w:rsidRPr="00D22F79">
        <w:rPr>
          <w:rFonts w:ascii="Times New Roman" w:hAnsi="Times New Roman" w:cs="Times New Roman"/>
          <w:b/>
          <w:iCs/>
          <w:sz w:val="24"/>
          <w:szCs w:val="24"/>
        </w:rPr>
        <w:t>Discussion</w:t>
      </w:r>
    </w:p>
    <w:p w14:paraId="5BC8901E" w14:textId="18927D87" w:rsidR="00572ACC" w:rsidRPr="00D22F79" w:rsidRDefault="00A1617D" w:rsidP="0016581D">
      <w:pPr>
        <w:rPr>
          <w:rFonts w:ascii="Times New Roman" w:hAnsi="Times New Roman" w:cs="Times New Roman"/>
          <w:sz w:val="24"/>
          <w:szCs w:val="24"/>
        </w:rPr>
      </w:pPr>
      <w:r w:rsidRPr="00D22F79">
        <w:rPr>
          <w:rFonts w:ascii="Times New Roman" w:hAnsi="Times New Roman" w:cs="Times New Roman"/>
          <w:sz w:val="24"/>
          <w:szCs w:val="24"/>
        </w:rPr>
        <w:t>The period from 2000 to 2015 marked an increase in the life expectancy at birth in Brazil from 71</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5 years to 75</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1 years</w:t>
      </w:r>
      <w:r w:rsidR="0076005B" w:rsidRPr="00D22F79">
        <w:rPr>
          <w:rFonts w:ascii="Times New Roman" w:hAnsi="Times New Roman" w:cs="Times New Roman"/>
          <w:sz w:val="24"/>
          <w:szCs w:val="24"/>
        </w:rPr>
        <w:t>, however the extent of this increase differed between men and women</w:t>
      </w:r>
      <w:r w:rsidR="003B2DC4" w:rsidRPr="00D22F79">
        <w:rPr>
          <w:rFonts w:ascii="Times New Roman" w:hAnsi="Times New Roman" w:cs="Times New Roman"/>
          <w:sz w:val="24"/>
          <w:szCs w:val="24"/>
        </w:rPr>
        <w:t xml:space="preserve"> and between Brazil’s diverse states</w:t>
      </w:r>
      <w:r w:rsidR="001028C2" w:rsidRPr="00D22F79">
        <w:rPr>
          <w:rFonts w:ascii="Times New Roman" w:hAnsi="Times New Roman" w:cs="Times New Roman"/>
          <w:sz w:val="24"/>
          <w:szCs w:val="24"/>
        </w:rPr>
        <w:t xml:space="preserve">. </w:t>
      </w:r>
      <w:r w:rsidR="007B671C" w:rsidRPr="00D22F79">
        <w:rPr>
          <w:rFonts w:ascii="Times New Roman" w:hAnsi="Times New Roman" w:cs="Times New Roman"/>
          <w:sz w:val="24"/>
          <w:szCs w:val="24"/>
        </w:rPr>
        <w:t xml:space="preserve">Our findings indicate that </w:t>
      </w:r>
      <w:r w:rsidR="008E02C6" w:rsidRPr="00D22F79">
        <w:rPr>
          <w:rFonts w:ascii="Times New Roman" w:hAnsi="Times New Roman" w:cs="Times New Roman"/>
          <w:sz w:val="24"/>
          <w:szCs w:val="24"/>
        </w:rPr>
        <w:t>potentially</w:t>
      </w:r>
      <w:r w:rsidR="007B1934" w:rsidRPr="00D22F79">
        <w:rPr>
          <w:rFonts w:ascii="Times New Roman" w:hAnsi="Times New Roman" w:cs="Times New Roman"/>
          <w:sz w:val="24"/>
          <w:szCs w:val="24"/>
        </w:rPr>
        <w:t xml:space="preserve"> large gains in </w:t>
      </w:r>
      <w:r w:rsidR="00792E6E" w:rsidRPr="00D22F79">
        <w:rPr>
          <w:rFonts w:ascii="Times New Roman" w:hAnsi="Times New Roman" w:cs="Times New Roman"/>
          <w:sz w:val="24"/>
          <w:szCs w:val="24"/>
        </w:rPr>
        <w:t xml:space="preserve">state-specific </w:t>
      </w:r>
      <w:r w:rsidR="007B1934" w:rsidRPr="00D22F79">
        <w:rPr>
          <w:rFonts w:ascii="Times New Roman" w:hAnsi="Times New Roman" w:cs="Times New Roman"/>
          <w:sz w:val="24"/>
          <w:szCs w:val="24"/>
        </w:rPr>
        <w:t xml:space="preserve">life expectancy driven by </w:t>
      </w:r>
      <w:r w:rsidR="00792E6E" w:rsidRPr="00D22F79">
        <w:rPr>
          <w:rFonts w:ascii="Times New Roman" w:hAnsi="Times New Roman" w:cs="Times New Roman"/>
          <w:sz w:val="24"/>
          <w:szCs w:val="24"/>
        </w:rPr>
        <w:t xml:space="preserve">mortality </w:t>
      </w:r>
      <w:r w:rsidR="008E02C6" w:rsidRPr="00D22F79">
        <w:rPr>
          <w:rFonts w:ascii="Times New Roman" w:hAnsi="Times New Roman" w:cs="Times New Roman"/>
          <w:sz w:val="24"/>
          <w:szCs w:val="24"/>
        </w:rPr>
        <w:t xml:space="preserve">improvements from medically amenable causes were </w:t>
      </w:r>
      <w:r w:rsidR="00DE65FB" w:rsidRPr="00D22F79">
        <w:rPr>
          <w:rFonts w:ascii="Times New Roman" w:hAnsi="Times New Roman" w:cs="Times New Roman"/>
          <w:sz w:val="24"/>
          <w:szCs w:val="24"/>
        </w:rPr>
        <w:t xml:space="preserve">partially </w:t>
      </w:r>
      <w:r w:rsidR="008E02C6" w:rsidRPr="00D22F79">
        <w:rPr>
          <w:rFonts w:ascii="Times New Roman" w:hAnsi="Times New Roman" w:cs="Times New Roman"/>
          <w:sz w:val="24"/>
          <w:szCs w:val="24"/>
        </w:rPr>
        <w:t>offset</w:t>
      </w:r>
      <w:ins w:id="173" w:author="Shammi Luhar" w:date="2021-01-07T18:16:00Z">
        <w:r w:rsidR="00F45A35">
          <w:rPr>
            <w:rFonts w:ascii="Times New Roman" w:hAnsi="Times New Roman" w:cs="Times New Roman"/>
            <w:sz w:val="24"/>
            <w:szCs w:val="24"/>
          </w:rPr>
          <w:t>,</w:t>
        </w:r>
      </w:ins>
      <w:r w:rsidR="008E02C6" w:rsidRPr="00D22F79">
        <w:rPr>
          <w:rFonts w:ascii="Times New Roman" w:hAnsi="Times New Roman" w:cs="Times New Roman"/>
          <w:sz w:val="24"/>
          <w:szCs w:val="24"/>
        </w:rPr>
        <w:t xml:space="preserve"> at times</w:t>
      </w:r>
      <w:ins w:id="174" w:author="Shammi Luhar" w:date="2021-01-07T18:16:00Z">
        <w:r w:rsidR="00F45A35">
          <w:rPr>
            <w:rFonts w:ascii="Times New Roman" w:hAnsi="Times New Roman" w:cs="Times New Roman"/>
            <w:sz w:val="24"/>
            <w:szCs w:val="24"/>
          </w:rPr>
          <w:t>,</w:t>
        </w:r>
      </w:ins>
      <w:r w:rsidR="008E02C6" w:rsidRPr="00D22F79">
        <w:rPr>
          <w:rFonts w:ascii="Times New Roman" w:hAnsi="Times New Roman" w:cs="Times New Roman"/>
          <w:sz w:val="24"/>
          <w:szCs w:val="24"/>
        </w:rPr>
        <w:t xml:space="preserve"> by </w:t>
      </w:r>
      <w:r w:rsidR="00BA5925" w:rsidRPr="00D22F79">
        <w:rPr>
          <w:rFonts w:ascii="Times New Roman" w:hAnsi="Times New Roman" w:cs="Times New Roman"/>
          <w:sz w:val="24"/>
          <w:szCs w:val="24"/>
        </w:rPr>
        <w:t>increasing homicide, diabetes and IHD mortality</w:t>
      </w:r>
      <w:r w:rsidR="00A269A6" w:rsidRPr="00D22F79">
        <w:rPr>
          <w:rFonts w:ascii="Times New Roman" w:hAnsi="Times New Roman" w:cs="Times New Roman"/>
          <w:sz w:val="24"/>
          <w:szCs w:val="24"/>
        </w:rPr>
        <w:t xml:space="preserve"> (see Appendix section </w:t>
      </w:r>
      <w:r w:rsidR="00B31F55" w:rsidRPr="00D22F79">
        <w:rPr>
          <w:rFonts w:ascii="Times New Roman" w:hAnsi="Times New Roman" w:cs="Times New Roman"/>
          <w:sz w:val="24"/>
          <w:szCs w:val="24"/>
        </w:rPr>
        <w:t>3</w:t>
      </w:r>
      <w:r w:rsidR="00A269A6" w:rsidRPr="00D22F79">
        <w:rPr>
          <w:rFonts w:ascii="Times New Roman" w:hAnsi="Times New Roman" w:cs="Times New Roman"/>
          <w:sz w:val="24"/>
          <w:szCs w:val="24"/>
        </w:rPr>
        <w:t>)</w:t>
      </w:r>
      <w:r w:rsidR="00BA5925" w:rsidRPr="00D22F79">
        <w:rPr>
          <w:rFonts w:ascii="Times New Roman" w:hAnsi="Times New Roman" w:cs="Times New Roman"/>
          <w:sz w:val="24"/>
          <w:szCs w:val="24"/>
        </w:rPr>
        <w:t xml:space="preserve">. </w:t>
      </w:r>
      <w:r w:rsidR="003D3C95" w:rsidRPr="00D22F79">
        <w:rPr>
          <w:rFonts w:ascii="Times New Roman" w:hAnsi="Times New Roman" w:cs="Times New Roman"/>
          <w:sz w:val="24"/>
          <w:szCs w:val="24"/>
        </w:rPr>
        <w:t>Brazilian</w:t>
      </w:r>
      <w:r w:rsidR="00675491"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 xml:space="preserve">men </w:t>
      </w:r>
      <w:r w:rsidR="003D2847" w:rsidRPr="00D22F79">
        <w:rPr>
          <w:rFonts w:ascii="Times New Roman" w:hAnsi="Times New Roman" w:cs="Times New Roman"/>
          <w:sz w:val="24"/>
          <w:szCs w:val="24"/>
        </w:rPr>
        <w:t>in particular</w:t>
      </w:r>
      <w:r w:rsidR="003501D4"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 xml:space="preserve">have </w:t>
      </w:r>
      <w:r w:rsidR="003501D4" w:rsidRPr="00D22F79">
        <w:rPr>
          <w:rFonts w:ascii="Times New Roman" w:hAnsi="Times New Roman" w:cs="Times New Roman"/>
          <w:sz w:val="24"/>
          <w:szCs w:val="24"/>
        </w:rPr>
        <w:t xml:space="preserve">experienced </w:t>
      </w:r>
      <w:r w:rsidR="00DD07B4" w:rsidRPr="00D22F79">
        <w:rPr>
          <w:rFonts w:ascii="Times New Roman" w:hAnsi="Times New Roman" w:cs="Times New Roman"/>
          <w:sz w:val="24"/>
          <w:szCs w:val="24"/>
        </w:rPr>
        <w:t xml:space="preserve">a disproportionately </w:t>
      </w:r>
      <w:r w:rsidR="003501D4" w:rsidRPr="00D22F79">
        <w:rPr>
          <w:rFonts w:ascii="Times New Roman" w:hAnsi="Times New Roman" w:cs="Times New Roman"/>
          <w:sz w:val="24"/>
          <w:szCs w:val="24"/>
        </w:rPr>
        <w:t xml:space="preserve">higher homicide </w:t>
      </w:r>
      <w:r w:rsidR="00DD07B4" w:rsidRPr="00D22F79">
        <w:rPr>
          <w:rFonts w:ascii="Times New Roman" w:hAnsi="Times New Roman" w:cs="Times New Roman"/>
          <w:sz w:val="24"/>
          <w:szCs w:val="24"/>
        </w:rPr>
        <w:t xml:space="preserve">burden </w:t>
      </w:r>
      <w:r w:rsidR="006A006D" w:rsidRPr="00D22F79">
        <w:rPr>
          <w:rFonts w:ascii="Times New Roman" w:hAnsi="Times New Roman" w:cs="Times New Roman"/>
          <w:sz w:val="24"/>
          <w:szCs w:val="24"/>
        </w:rPr>
        <w:t xml:space="preserve">when compared to </w:t>
      </w:r>
      <w:r w:rsidR="003501D4" w:rsidRPr="00D22F79">
        <w:rPr>
          <w:rFonts w:ascii="Times New Roman" w:hAnsi="Times New Roman" w:cs="Times New Roman"/>
          <w:sz w:val="24"/>
          <w:szCs w:val="24"/>
        </w:rPr>
        <w:t>women</w:t>
      </w:r>
      <w:r w:rsidR="003501D4"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&lt;EndNote&gt;&lt;Cite&gt;&lt;Author&gt;Briceño-León&lt;/Author&gt;&lt;Year&gt;2008&lt;/Year&gt;&lt;RecNum&gt;21&lt;/RecNum&gt;&lt;DisplayText&gt;&lt;style face="superscript"&gt;11&lt;/style&gt;&lt;/DisplayText&gt;&lt;record&gt;&lt;rec-number&gt;21&lt;/rec-number&gt;&lt;foreign-keys&gt;&lt;key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3501D4"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11</w:t>
      </w:r>
      <w:r w:rsidR="003501D4" w:rsidRPr="00E65132">
        <w:rPr>
          <w:rFonts w:ascii="Times New Roman" w:hAnsi="Times New Roman" w:cs="Times New Roman"/>
          <w:sz w:val="24"/>
          <w:szCs w:val="24"/>
        </w:rPr>
        <w:fldChar w:fldCharType="end"/>
      </w:r>
      <w:r w:rsidR="00F46179" w:rsidRPr="003D495E">
        <w:rPr>
          <w:rFonts w:ascii="Times New Roman" w:hAnsi="Times New Roman" w:cs="Times New Roman"/>
          <w:sz w:val="24"/>
          <w:szCs w:val="24"/>
        </w:rPr>
        <w:t xml:space="preserve">. </w:t>
      </w:r>
      <w:r w:rsidR="00A269A6" w:rsidRPr="00E65132">
        <w:rPr>
          <w:rFonts w:ascii="Times New Roman" w:hAnsi="Times New Roman" w:cs="Times New Roman"/>
          <w:sz w:val="24"/>
          <w:szCs w:val="24"/>
        </w:rPr>
        <w:t>H</w:t>
      </w:r>
      <w:r w:rsidR="003B49E7" w:rsidRPr="00E65132">
        <w:rPr>
          <w:rFonts w:ascii="Times New Roman" w:hAnsi="Times New Roman" w:cs="Times New Roman"/>
          <w:sz w:val="24"/>
          <w:szCs w:val="24"/>
        </w:rPr>
        <w:t xml:space="preserve">ad </w:t>
      </w:r>
      <w:del w:id="175" w:author="Shammi Luhar" w:date="2021-01-07T18:17:00Z">
        <w:r w:rsidR="003B49E7" w:rsidRPr="00E65132" w:rsidDel="00742BA1">
          <w:rPr>
            <w:rFonts w:ascii="Times New Roman" w:hAnsi="Times New Roman" w:cs="Times New Roman"/>
            <w:sz w:val="24"/>
            <w:szCs w:val="24"/>
          </w:rPr>
          <w:delText xml:space="preserve">the </w:delText>
        </w:r>
      </w:del>
      <w:r w:rsidR="003B49E7" w:rsidRPr="00E65132">
        <w:rPr>
          <w:rFonts w:ascii="Times New Roman" w:hAnsi="Times New Roman" w:cs="Times New Roman"/>
          <w:sz w:val="24"/>
          <w:szCs w:val="24"/>
        </w:rPr>
        <w:t>homicide mortality stayed as high as at the turn of the century</w:t>
      </w:r>
      <w:r w:rsidR="00132863" w:rsidRPr="00E65132">
        <w:rPr>
          <w:rFonts w:ascii="Times New Roman" w:hAnsi="Times New Roman" w:cs="Times New Roman"/>
          <w:sz w:val="24"/>
          <w:szCs w:val="24"/>
        </w:rPr>
        <w:t xml:space="preserve"> in </w:t>
      </w:r>
      <w:r w:rsidR="00377A6E" w:rsidRPr="00D22F79">
        <w:rPr>
          <w:rFonts w:ascii="Times New Roman" w:hAnsi="Times New Roman" w:cs="Times New Roman"/>
          <w:sz w:val="24"/>
          <w:szCs w:val="24"/>
        </w:rPr>
        <w:t xml:space="preserve">Brazil’s </w:t>
      </w:r>
      <w:r w:rsidR="00132863" w:rsidRPr="00D22F79">
        <w:rPr>
          <w:rFonts w:ascii="Times New Roman" w:hAnsi="Times New Roman" w:cs="Times New Roman"/>
          <w:sz w:val="24"/>
          <w:szCs w:val="24"/>
        </w:rPr>
        <w:t xml:space="preserve">Northern regions, male life expectancy could have increased by </w:t>
      </w:r>
      <w:r w:rsidR="00BD0761" w:rsidRPr="00D22F79">
        <w:rPr>
          <w:rFonts w:ascii="Times New Roman" w:hAnsi="Times New Roman" w:cs="Times New Roman"/>
          <w:sz w:val="24"/>
          <w:szCs w:val="24"/>
        </w:rPr>
        <w:t xml:space="preserve">at least </w:t>
      </w:r>
      <w:r w:rsidR="00132863" w:rsidRPr="00D22F79">
        <w:rPr>
          <w:rFonts w:ascii="Times New Roman" w:hAnsi="Times New Roman" w:cs="Times New Roman"/>
          <w:sz w:val="24"/>
          <w:szCs w:val="24"/>
        </w:rPr>
        <w:t xml:space="preserve">six months in </w:t>
      </w:r>
      <w:r w:rsidR="00136AA4" w:rsidRPr="00D22F79">
        <w:rPr>
          <w:rFonts w:ascii="Times New Roman" w:hAnsi="Times New Roman" w:cs="Times New Roman"/>
          <w:sz w:val="24"/>
          <w:szCs w:val="24"/>
        </w:rPr>
        <w:t xml:space="preserve">11 states during </w:t>
      </w:r>
      <w:r w:rsidR="00132863" w:rsidRPr="00D22F79">
        <w:rPr>
          <w:rFonts w:ascii="Times New Roman" w:hAnsi="Times New Roman" w:cs="Times New Roman"/>
          <w:sz w:val="24"/>
          <w:szCs w:val="24"/>
        </w:rPr>
        <w:t xml:space="preserve">the period 2007-15. </w:t>
      </w:r>
    </w:p>
    <w:p w14:paraId="269C255D" w14:textId="77777777" w:rsidR="0011650F" w:rsidRPr="00D22F79" w:rsidRDefault="0011650F" w:rsidP="0016581D">
      <w:pPr>
        <w:rPr>
          <w:rFonts w:ascii="Times New Roman" w:hAnsi="Times New Roman" w:cs="Times New Roman"/>
          <w:sz w:val="24"/>
          <w:szCs w:val="24"/>
        </w:rPr>
      </w:pPr>
    </w:p>
    <w:p w14:paraId="6E9FA744" w14:textId="744B0F71" w:rsidR="00572ACC" w:rsidRPr="00D22F79" w:rsidRDefault="00A03AD5" w:rsidP="0016581D">
      <w:pPr>
        <w:rPr>
          <w:rFonts w:ascii="Times New Roman" w:eastAsiaTheme="majorEastAsia" w:hAnsi="Times New Roman" w:cs="Times New Roman"/>
          <w:b/>
          <w:i/>
          <w:spacing w:val="15"/>
          <w:sz w:val="24"/>
          <w:szCs w:val="24"/>
        </w:rPr>
      </w:pPr>
      <w:r w:rsidRPr="00D22F79">
        <w:rPr>
          <w:rFonts w:ascii="Times New Roman" w:eastAsiaTheme="majorEastAsia" w:hAnsi="Times New Roman" w:cs="Times New Roman"/>
          <w:b/>
          <w:i/>
          <w:spacing w:val="15"/>
          <w:sz w:val="24"/>
          <w:szCs w:val="24"/>
        </w:rPr>
        <w:t>Violence in Brazil</w:t>
      </w:r>
      <w:r w:rsidR="008A7495" w:rsidRPr="00D22F79">
        <w:rPr>
          <w:rFonts w:ascii="Times New Roman" w:eastAsiaTheme="majorEastAsia" w:hAnsi="Times New Roman" w:cs="Times New Roman"/>
          <w:b/>
          <w:i/>
          <w:spacing w:val="15"/>
          <w:sz w:val="24"/>
          <w:szCs w:val="24"/>
        </w:rPr>
        <w:t xml:space="preserve"> </w:t>
      </w:r>
    </w:p>
    <w:p w14:paraId="102035B4" w14:textId="1F33757A" w:rsidR="00572ACC" w:rsidRPr="00E65132" w:rsidRDefault="002A3D19" w:rsidP="00742BA1">
      <w:pPr>
        <w:rPr>
          <w:rFonts w:ascii="Times New Roman" w:hAnsi="Times New Roman" w:cs="Times New Roman"/>
          <w:sz w:val="24"/>
          <w:szCs w:val="24"/>
        </w:rPr>
      </w:pPr>
      <w:r w:rsidRPr="00D22F79">
        <w:rPr>
          <w:rFonts w:ascii="Times New Roman" w:hAnsi="Times New Roman" w:cs="Times New Roman"/>
          <w:sz w:val="24"/>
          <w:szCs w:val="24"/>
        </w:rPr>
        <w:t xml:space="preserve">Homicides are unevenly </w:t>
      </w:r>
      <w:r w:rsidR="005B2094" w:rsidRPr="00D22F79">
        <w:rPr>
          <w:rFonts w:ascii="Times New Roman" w:hAnsi="Times New Roman" w:cs="Times New Roman"/>
          <w:sz w:val="24"/>
          <w:szCs w:val="24"/>
        </w:rPr>
        <w:t xml:space="preserve">distributed </w:t>
      </w:r>
      <w:r w:rsidRPr="00D22F79">
        <w:rPr>
          <w:rFonts w:ascii="Times New Roman" w:hAnsi="Times New Roman" w:cs="Times New Roman"/>
          <w:sz w:val="24"/>
          <w:szCs w:val="24"/>
        </w:rPr>
        <w:t xml:space="preserve">across </w:t>
      </w:r>
      <w:r w:rsidR="000F63C3" w:rsidRPr="00D22F79">
        <w:rPr>
          <w:rFonts w:ascii="Times New Roman" w:hAnsi="Times New Roman" w:cs="Times New Roman"/>
          <w:sz w:val="24"/>
          <w:szCs w:val="24"/>
        </w:rPr>
        <w:t xml:space="preserve">Brazil’s </w:t>
      </w:r>
      <w:r w:rsidRPr="00D22F79">
        <w:rPr>
          <w:rFonts w:ascii="Times New Roman" w:hAnsi="Times New Roman" w:cs="Times New Roman"/>
          <w:sz w:val="24"/>
          <w:szCs w:val="24"/>
        </w:rPr>
        <w:t>states</w:t>
      </w:r>
      <w:ins w:id="176" w:author="Shammi Luhar" w:date="2021-01-07T18:21:00Z">
        <w:r w:rsidR="00742BA1">
          <w:rPr>
            <w:rFonts w:ascii="Times New Roman" w:hAnsi="Times New Roman" w:cs="Times New Roman"/>
            <w:sz w:val="24"/>
            <w:szCs w:val="24"/>
          </w:rPr>
          <w:t>, leading to slower increases, and in some cases decreases, in male life expectancy.</w:t>
        </w:r>
      </w:ins>
      <w:del w:id="177" w:author="Shammi Luhar" w:date="2021-01-07T18:20:00Z">
        <w:r w:rsidR="000F63C3" w:rsidRPr="00D22F79" w:rsidDel="00742BA1">
          <w:rPr>
            <w:rFonts w:ascii="Times New Roman" w:hAnsi="Times New Roman" w:cs="Times New Roman"/>
            <w:sz w:val="24"/>
            <w:szCs w:val="24"/>
          </w:rPr>
          <w:delText xml:space="preserve">, </w:delText>
        </w:r>
      </w:del>
      <w:del w:id="178" w:author="Shammi Luhar" w:date="2021-01-07T18:21:00Z">
        <w:r w:rsidR="000F63C3" w:rsidRPr="00D22F79" w:rsidDel="00742BA1">
          <w:rPr>
            <w:rFonts w:ascii="Times New Roman" w:hAnsi="Times New Roman" w:cs="Times New Roman"/>
            <w:sz w:val="24"/>
            <w:szCs w:val="24"/>
          </w:rPr>
          <w:delText>represent</w:delText>
        </w:r>
      </w:del>
      <w:del w:id="179" w:author="Shammi Luhar" w:date="2021-01-07T18:20:00Z">
        <w:r w:rsidR="000F63C3" w:rsidRPr="00D22F79" w:rsidDel="00742BA1">
          <w:rPr>
            <w:rFonts w:ascii="Times New Roman" w:hAnsi="Times New Roman" w:cs="Times New Roman"/>
            <w:sz w:val="24"/>
            <w:szCs w:val="24"/>
          </w:rPr>
          <w:delText>ing</w:delText>
        </w:r>
      </w:del>
      <w:del w:id="180" w:author="Shammi Luhar" w:date="2021-01-07T18:21:00Z">
        <w:r w:rsidR="00F97040" w:rsidRPr="00D22F79" w:rsidDel="00742BA1">
          <w:rPr>
            <w:rFonts w:ascii="Times New Roman" w:hAnsi="Times New Roman" w:cs="Times New Roman"/>
            <w:sz w:val="24"/>
            <w:szCs w:val="24"/>
          </w:rPr>
          <w:delText xml:space="preserve"> </w:delText>
        </w:r>
      </w:del>
      <w:del w:id="181" w:author="Shammi Luhar" w:date="2021-01-07T18:19:00Z">
        <w:r w:rsidR="00F97040" w:rsidRPr="00D22F79" w:rsidDel="00742BA1">
          <w:rPr>
            <w:rFonts w:ascii="Times New Roman" w:hAnsi="Times New Roman" w:cs="Times New Roman"/>
            <w:sz w:val="24"/>
            <w:szCs w:val="24"/>
          </w:rPr>
          <w:delText>in some cases</w:delText>
        </w:r>
        <w:r w:rsidR="000F63C3" w:rsidRPr="00D22F79" w:rsidDel="00742BA1">
          <w:rPr>
            <w:rFonts w:ascii="Times New Roman" w:hAnsi="Times New Roman" w:cs="Times New Roman"/>
            <w:sz w:val="24"/>
            <w:szCs w:val="24"/>
          </w:rPr>
          <w:delText xml:space="preserve"> </w:delText>
        </w:r>
      </w:del>
      <w:del w:id="182" w:author="Shammi Luhar" w:date="2021-01-07T18:21:00Z">
        <w:r w:rsidR="004A3145" w:rsidRPr="00D22F79" w:rsidDel="00742BA1">
          <w:rPr>
            <w:rFonts w:ascii="Times New Roman" w:hAnsi="Times New Roman" w:cs="Times New Roman"/>
            <w:sz w:val="24"/>
            <w:szCs w:val="24"/>
          </w:rPr>
          <w:delText>a</w:delText>
        </w:r>
        <w:r w:rsidR="000F63C3" w:rsidRPr="00D22F79" w:rsidDel="00742BA1">
          <w:rPr>
            <w:rFonts w:ascii="Times New Roman" w:hAnsi="Times New Roman" w:cs="Times New Roman"/>
            <w:sz w:val="24"/>
            <w:szCs w:val="24"/>
          </w:rPr>
          <w:delText xml:space="preserve"> primary drive</w:delText>
        </w:r>
        <w:r w:rsidR="004A3145" w:rsidRPr="00D22F79" w:rsidDel="00742BA1">
          <w:rPr>
            <w:rFonts w:ascii="Times New Roman" w:hAnsi="Times New Roman" w:cs="Times New Roman"/>
            <w:sz w:val="24"/>
            <w:szCs w:val="24"/>
          </w:rPr>
          <w:delText>r</w:delText>
        </w:r>
        <w:r w:rsidR="000F63C3" w:rsidRPr="00D22F79" w:rsidDel="00742BA1">
          <w:rPr>
            <w:rFonts w:ascii="Times New Roman" w:hAnsi="Times New Roman" w:cs="Times New Roman"/>
            <w:sz w:val="24"/>
            <w:szCs w:val="24"/>
          </w:rPr>
          <w:delText xml:space="preserve"> of the slower increase</w:delText>
        </w:r>
        <w:r w:rsidR="007168A7" w:rsidRPr="00D22F79" w:rsidDel="00742BA1">
          <w:rPr>
            <w:rFonts w:ascii="Times New Roman" w:hAnsi="Times New Roman" w:cs="Times New Roman"/>
            <w:sz w:val="24"/>
            <w:szCs w:val="24"/>
          </w:rPr>
          <w:delText xml:space="preserve">, and in </w:delText>
        </w:r>
        <w:r w:rsidR="00F97040" w:rsidRPr="00D22F79" w:rsidDel="00742BA1">
          <w:rPr>
            <w:rFonts w:ascii="Times New Roman" w:hAnsi="Times New Roman" w:cs="Times New Roman"/>
            <w:sz w:val="24"/>
            <w:szCs w:val="24"/>
          </w:rPr>
          <w:delText>others</w:delText>
        </w:r>
      </w:del>
      <w:del w:id="183" w:author="Shammi Luhar" w:date="2021-01-07T18:19:00Z">
        <w:r w:rsidR="00F97040" w:rsidRPr="00D22F79" w:rsidDel="00742BA1">
          <w:rPr>
            <w:rFonts w:ascii="Times New Roman" w:hAnsi="Times New Roman" w:cs="Times New Roman"/>
            <w:sz w:val="24"/>
            <w:szCs w:val="24"/>
          </w:rPr>
          <w:delText>,</w:delText>
        </w:r>
      </w:del>
      <w:del w:id="184" w:author="Shammi Luhar" w:date="2021-01-07T18:21:00Z">
        <w:r w:rsidR="007168A7" w:rsidRPr="00D22F79" w:rsidDel="00742BA1">
          <w:rPr>
            <w:rFonts w:ascii="Times New Roman" w:hAnsi="Times New Roman" w:cs="Times New Roman"/>
            <w:sz w:val="24"/>
            <w:szCs w:val="24"/>
          </w:rPr>
          <w:delText xml:space="preserve"> decrease</w:delText>
        </w:r>
        <w:r w:rsidR="00F97040" w:rsidRPr="00D22F79" w:rsidDel="00742BA1">
          <w:rPr>
            <w:rFonts w:ascii="Times New Roman" w:hAnsi="Times New Roman" w:cs="Times New Roman"/>
            <w:sz w:val="24"/>
            <w:szCs w:val="24"/>
          </w:rPr>
          <w:delText>s</w:delText>
        </w:r>
        <w:r w:rsidR="007168A7" w:rsidRPr="00D22F79" w:rsidDel="00742BA1">
          <w:rPr>
            <w:rFonts w:ascii="Times New Roman" w:hAnsi="Times New Roman" w:cs="Times New Roman"/>
            <w:sz w:val="24"/>
            <w:szCs w:val="24"/>
          </w:rPr>
          <w:delText xml:space="preserve"> in male life expectancy</w:delText>
        </w:r>
        <w:r w:rsidRPr="00D22F79" w:rsidDel="00742BA1">
          <w:rPr>
            <w:rFonts w:ascii="Times New Roman" w:hAnsi="Times New Roman" w:cs="Times New Roman"/>
            <w:sz w:val="24"/>
            <w:szCs w:val="24"/>
          </w:rPr>
          <w:delText>.</w:delText>
        </w:r>
      </w:del>
      <w:r w:rsidRPr="00D22F79">
        <w:rPr>
          <w:rFonts w:ascii="Times New Roman" w:hAnsi="Times New Roman" w:cs="Times New Roman"/>
          <w:sz w:val="24"/>
          <w:szCs w:val="24"/>
        </w:rPr>
        <w:t xml:space="preserve"> </w:t>
      </w:r>
      <w:r w:rsidR="00EE4BFB" w:rsidRPr="00D22F79">
        <w:rPr>
          <w:rFonts w:ascii="Times New Roman" w:hAnsi="Times New Roman" w:cs="Times New Roman"/>
          <w:sz w:val="24"/>
          <w:szCs w:val="24"/>
        </w:rPr>
        <w:t>In some instances, in</w:t>
      </w:r>
      <w:r w:rsidR="00F97040" w:rsidRPr="00D22F79">
        <w:rPr>
          <w:rFonts w:ascii="Times New Roman" w:hAnsi="Times New Roman" w:cs="Times New Roman"/>
          <w:sz w:val="24"/>
          <w:szCs w:val="24"/>
        </w:rPr>
        <w:t>creases in homicide mortality have been so drastic</w:t>
      </w:r>
      <w:r w:rsidR="00EE4BFB" w:rsidRPr="00D22F79">
        <w:rPr>
          <w:rFonts w:ascii="Times New Roman" w:hAnsi="Times New Roman" w:cs="Times New Roman"/>
          <w:sz w:val="24"/>
          <w:szCs w:val="24"/>
        </w:rPr>
        <w:t xml:space="preserve"> that it has driven declines in life expectancy by over one year in </w:t>
      </w:r>
      <w:r w:rsidR="008B543C" w:rsidRPr="00D22F79">
        <w:rPr>
          <w:rFonts w:ascii="Times New Roman" w:hAnsi="Times New Roman" w:cs="Times New Roman"/>
          <w:sz w:val="24"/>
          <w:szCs w:val="24"/>
        </w:rPr>
        <w:t>seven</w:t>
      </w:r>
      <w:r w:rsidRPr="00D22F79">
        <w:rPr>
          <w:rFonts w:ascii="Times New Roman" w:hAnsi="Times New Roman" w:cs="Times New Roman"/>
          <w:sz w:val="24"/>
          <w:szCs w:val="24"/>
        </w:rPr>
        <w:t xml:space="preserve"> states </w:t>
      </w:r>
      <w:r w:rsidR="008B543C" w:rsidRPr="00D22F79">
        <w:rPr>
          <w:rFonts w:ascii="Times New Roman" w:hAnsi="Times New Roman" w:cs="Times New Roman"/>
          <w:sz w:val="24"/>
          <w:szCs w:val="24"/>
        </w:rPr>
        <w:t xml:space="preserve">from the Northeast and North regions </w:t>
      </w:r>
      <w:r w:rsidRPr="00D22F79">
        <w:rPr>
          <w:rFonts w:ascii="Times New Roman" w:hAnsi="Times New Roman" w:cs="Times New Roman"/>
          <w:sz w:val="24"/>
          <w:szCs w:val="24"/>
        </w:rPr>
        <w:t>(</w:t>
      </w:r>
      <w:proofErr w:type="spellStart"/>
      <w:r w:rsidR="008B543C" w:rsidRPr="00D22F79">
        <w:rPr>
          <w:rFonts w:ascii="Times New Roman" w:hAnsi="Times New Roman" w:cs="Times New Roman"/>
          <w:sz w:val="24"/>
          <w:szCs w:val="24"/>
        </w:rPr>
        <w:t>Ceará</w:t>
      </w:r>
      <w:proofErr w:type="spellEnd"/>
      <w:r w:rsidR="008B543C" w:rsidRPr="00D22F79">
        <w:rPr>
          <w:rFonts w:ascii="Times New Roman" w:hAnsi="Times New Roman" w:cs="Times New Roman"/>
          <w:sz w:val="24"/>
          <w:szCs w:val="24"/>
        </w:rPr>
        <w:t xml:space="preserve">, Alagoas, Rio Grande do Norte, Bahia, </w:t>
      </w:r>
      <w:proofErr w:type="spellStart"/>
      <w:r w:rsidR="008B543C" w:rsidRPr="00D22F79">
        <w:rPr>
          <w:rFonts w:ascii="Times New Roman" w:hAnsi="Times New Roman" w:cs="Times New Roman"/>
          <w:sz w:val="24"/>
          <w:szCs w:val="24"/>
        </w:rPr>
        <w:t>Mara</w:t>
      </w:r>
      <w:r w:rsidR="00C00D25" w:rsidRPr="00D22F79">
        <w:rPr>
          <w:rFonts w:ascii="Times New Roman" w:hAnsi="Times New Roman" w:cs="Times New Roman"/>
          <w:sz w:val="24"/>
          <w:szCs w:val="24"/>
        </w:rPr>
        <w:t>n</w:t>
      </w:r>
      <w:r w:rsidR="008B543C" w:rsidRPr="00D22F79">
        <w:rPr>
          <w:rFonts w:ascii="Times New Roman" w:hAnsi="Times New Roman" w:cs="Times New Roman"/>
          <w:sz w:val="24"/>
          <w:szCs w:val="24"/>
        </w:rPr>
        <w:t>hão</w:t>
      </w:r>
      <w:proofErr w:type="spellEnd"/>
      <w:r w:rsidR="008B543C" w:rsidRPr="00D22F79">
        <w:rPr>
          <w:rFonts w:ascii="Times New Roman" w:hAnsi="Times New Roman" w:cs="Times New Roman"/>
          <w:sz w:val="24"/>
          <w:szCs w:val="24"/>
        </w:rPr>
        <w:t>, Sergipe and Pará</w:t>
      </w:r>
      <w:r w:rsidR="00EE4BFB" w:rsidRPr="00D22F79">
        <w:rPr>
          <w:rFonts w:ascii="Times New Roman" w:hAnsi="Times New Roman" w:cs="Times New Roman"/>
          <w:sz w:val="24"/>
          <w:szCs w:val="24"/>
        </w:rPr>
        <w:t>)</w:t>
      </w:r>
      <w:r w:rsidRPr="00D22F79">
        <w:rPr>
          <w:rFonts w:ascii="Times New Roman" w:hAnsi="Times New Roman" w:cs="Times New Roman"/>
          <w:sz w:val="24"/>
          <w:szCs w:val="24"/>
        </w:rPr>
        <w:t>.</w:t>
      </w:r>
      <w:r w:rsidR="00EB197F" w:rsidRPr="00D22F79">
        <w:rPr>
          <w:rFonts w:ascii="Times New Roman" w:hAnsi="Times New Roman" w:cs="Times New Roman"/>
          <w:sz w:val="24"/>
          <w:szCs w:val="24"/>
        </w:rPr>
        <w:t xml:space="preserve"> T</w:t>
      </w:r>
      <w:r w:rsidR="008B543C" w:rsidRPr="00D22F79">
        <w:rPr>
          <w:rFonts w:ascii="Times New Roman" w:hAnsi="Times New Roman" w:cs="Times New Roman"/>
          <w:sz w:val="24"/>
          <w:szCs w:val="24"/>
        </w:rPr>
        <w:t xml:space="preserve">hese states </w:t>
      </w:r>
      <w:r w:rsidR="00EB197F" w:rsidRPr="00D22F79">
        <w:rPr>
          <w:rFonts w:ascii="Times New Roman" w:hAnsi="Times New Roman" w:cs="Times New Roman"/>
          <w:sz w:val="24"/>
          <w:szCs w:val="24"/>
        </w:rPr>
        <w:t xml:space="preserve">contain </w:t>
      </w:r>
      <w:r w:rsidR="008B543C" w:rsidRPr="00D22F79">
        <w:rPr>
          <w:rFonts w:ascii="Times New Roman" w:hAnsi="Times New Roman" w:cs="Times New Roman"/>
          <w:sz w:val="24"/>
          <w:szCs w:val="24"/>
        </w:rPr>
        <w:t>eight of the most dangerous cities in the world</w:t>
      </w:r>
      <w:r w:rsidR="007733B6" w:rsidRPr="00D22F79">
        <w:rPr>
          <w:rFonts w:ascii="Times New Roman" w:hAnsi="Times New Roman" w:cs="Times New Roman"/>
          <w:sz w:val="24"/>
          <w:szCs w:val="24"/>
        </w:rPr>
        <w:t xml:space="preserve"> (Natal, Fortaleza, </w:t>
      </w:r>
      <w:proofErr w:type="spellStart"/>
      <w:r w:rsidR="007733B6" w:rsidRPr="00D22F79">
        <w:rPr>
          <w:rFonts w:ascii="Times New Roman" w:hAnsi="Times New Roman" w:cs="Times New Roman"/>
          <w:sz w:val="24"/>
          <w:szCs w:val="24"/>
        </w:rPr>
        <w:t>Belém</w:t>
      </w:r>
      <w:proofErr w:type="spellEnd"/>
      <w:r w:rsidR="007733B6" w:rsidRPr="00D22F79">
        <w:rPr>
          <w:rFonts w:ascii="Times New Roman" w:hAnsi="Times New Roman" w:cs="Times New Roman"/>
          <w:sz w:val="24"/>
          <w:szCs w:val="24"/>
        </w:rPr>
        <w:t xml:space="preserve">, </w:t>
      </w:r>
      <w:proofErr w:type="spellStart"/>
      <w:r w:rsidR="007733B6" w:rsidRPr="00D22F79">
        <w:rPr>
          <w:rFonts w:ascii="Times New Roman" w:hAnsi="Times New Roman" w:cs="Times New Roman"/>
          <w:sz w:val="24"/>
          <w:szCs w:val="24"/>
        </w:rPr>
        <w:t>Feirá</w:t>
      </w:r>
      <w:proofErr w:type="spellEnd"/>
      <w:r w:rsidR="007733B6" w:rsidRPr="00D22F79">
        <w:rPr>
          <w:rFonts w:ascii="Times New Roman" w:hAnsi="Times New Roman" w:cs="Times New Roman"/>
          <w:sz w:val="24"/>
          <w:szCs w:val="24"/>
        </w:rPr>
        <w:t xml:space="preserve"> de Santana, </w:t>
      </w:r>
      <w:proofErr w:type="spellStart"/>
      <w:r w:rsidR="007733B6" w:rsidRPr="00D22F79">
        <w:rPr>
          <w:rFonts w:ascii="Times New Roman" w:hAnsi="Times New Roman" w:cs="Times New Roman"/>
          <w:sz w:val="24"/>
          <w:szCs w:val="24"/>
        </w:rPr>
        <w:t>Marceió</w:t>
      </w:r>
      <w:proofErr w:type="spellEnd"/>
      <w:r w:rsidR="007733B6" w:rsidRPr="00D22F79">
        <w:rPr>
          <w:rFonts w:ascii="Times New Roman" w:hAnsi="Times New Roman" w:cs="Times New Roman"/>
          <w:sz w:val="24"/>
          <w:szCs w:val="24"/>
        </w:rPr>
        <w:t>, Vitória de Conquista, Salvador and Aracaju)</w:t>
      </w:r>
      <w:r w:rsidR="008B543C" w:rsidRPr="00D22F79">
        <w:rPr>
          <w:rFonts w:ascii="Times New Roman" w:hAnsi="Times New Roman" w:cs="Times New Roman"/>
          <w:sz w:val="24"/>
          <w:szCs w:val="24"/>
        </w:rPr>
        <w:t xml:space="preserve"> with homicide rate</w:t>
      </w:r>
      <w:r w:rsidR="007733B6" w:rsidRPr="00D22F79">
        <w:rPr>
          <w:rFonts w:ascii="Times New Roman" w:hAnsi="Times New Roman" w:cs="Times New Roman"/>
          <w:sz w:val="24"/>
          <w:szCs w:val="24"/>
        </w:rPr>
        <w:t>s</w:t>
      </w:r>
      <w:r w:rsidR="008B543C" w:rsidRPr="00D22F79">
        <w:rPr>
          <w:rFonts w:ascii="Times New Roman" w:hAnsi="Times New Roman" w:cs="Times New Roman"/>
          <w:sz w:val="24"/>
          <w:szCs w:val="24"/>
        </w:rPr>
        <w:t xml:space="preserve"> over </w:t>
      </w:r>
      <w:r w:rsidR="007733B6" w:rsidRPr="00D22F79">
        <w:rPr>
          <w:rFonts w:ascii="Times New Roman" w:hAnsi="Times New Roman" w:cs="Times New Roman"/>
          <w:sz w:val="24"/>
          <w:szCs w:val="24"/>
        </w:rPr>
        <w:t>47</w:t>
      </w:r>
      <w:r w:rsidR="008B543C" w:rsidRPr="00D22F79">
        <w:rPr>
          <w:rFonts w:ascii="Times New Roman" w:hAnsi="Times New Roman" w:cs="Times New Roman"/>
          <w:sz w:val="24"/>
          <w:szCs w:val="24"/>
        </w:rPr>
        <w:t xml:space="preserve"> deaths per 100,000 people.</w:t>
      </w:r>
      <w:r w:rsidR="007733B6"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&lt;EndNote&gt;&lt;Cite&gt;&lt;Author&gt;Consejo Ciudadano para la Segfuridad Pública y la Justicia Penal&lt;/Author&gt;&lt;Year&gt;2019&lt;/Year&gt;&lt;RecNum&gt;67&lt;/RecNum&gt;&lt;DisplayText&gt;&lt;style face="superscript"&gt;31&lt;/style&gt;&lt;/DisplayText&gt;&lt;record&gt;&lt;rec-number&gt;67&lt;/rec-number&gt;&lt;foreign-keys&gt;&lt;key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31</w:t>
      </w:r>
      <w:r w:rsidR="007733B6" w:rsidRPr="00E65132">
        <w:rPr>
          <w:rFonts w:ascii="Times New Roman" w:hAnsi="Times New Roman" w:cs="Times New Roman"/>
          <w:sz w:val="24"/>
          <w:szCs w:val="24"/>
          <w:vertAlign w:val="superscript"/>
        </w:rPr>
        <w:fldChar w:fldCharType="end"/>
      </w:r>
      <w:r w:rsidR="00480368" w:rsidRPr="003D495E">
        <w:rPr>
          <w:rFonts w:ascii="Times New Roman" w:hAnsi="Times New Roman" w:cs="Times New Roman"/>
          <w:sz w:val="24"/>
          <w:szCs w:val="24"/>
          <w:vertAlign w:val="superscript"/>
        </w:rPr>
        <w:t xml:space="preserve"> </w:t>
      </w:r>
      <w:r w:rsidR="00480368" w:rsidRPr="00E65132">
        <w:rPr>
          <w:rFonts w:ascii="Times New Roman" w:hAnsi="Times New Roman" w:cs="Times New Roman"/>
          <w:sz w:val="24"/>
          <w:szCs w:val="24"/>
        </w:rPr>
        <w:t xml:space="preserve"> </w:t>
      </w:r>
    </w:p>
    <w:p w14:paraId="77AE6241" w14:textId="77777777" w:rsidR="00572ACC" w:rsidRPr="00E65132" w:rsidRDefault="00572ACC" w:rsidP="00572ACC">
      <w:pPr>
        <w:rPr>
          <w:rFonts w:ascii="Times New Roman" w:hAnsi="Times New Roman" w:cs="Times New Roman"/>
          <w:sz w:val="24"/>
          <w:szCs w:val="24"/>
        </w:rPr>
      </w:pPr>
    </w:p>
    <w:p w14:paraId="755ED066" w14:textId="5346FB51" w:rsidR="00572ACC" w:rsidRPr="00D22F79" w:rsidRDefault="008F4A27" w:rsidP="00572ACC">
      <w:pPr>
        <w:rPr>
          <w:rFonts w:ascii="Times New Roman" w:hAnsi="Times New Roman" w:cs="Times New Roman"/>
          <w:sz w:val="24"/>
          <w:szCs w:val="24"/>
        </w:rPr>
      </w:pPr>
      <w:r w:rsidRPr="00E65132">
        <w:rPr>
          <w:rFonts w:ascii="Times New Roman" w:hAnsi="Times New Roman" w:cs="Times New Roman"/>
          <w:sz w:val="24"/>
          <w:szCs w:val="24"/>
        </w:rPr>
        <w:t>H</w:t>
      </w:r>
      <w:r w:rsidR="007733B6" w:rsidRPr="00D22F79">
        <w:rPr>
          <w:rFonts w:ascii="Times New Roman" w:hAnsi="Times New Roman" w:cs="Times New Roman"/>
          <w:sz w:val="24"/>
          <w:szCs w:val="24"/>
        </w:rPr>
        <w:t>omicides in Brazil are</w:t>
      </w:r>
      <w:r w:rsidRPr="00D22F79">
        <w:rPr>
          <w:rFonts w:ascii="Times New Roman" w:hAnsi="Times New Roman" w:cs="Times New Roman"/>
          <w:sz w:val="24"/>
          <w:szCs w:val="24"/>
        </w:rPr>
        <w:t xml:space="preserve"> </w:t>
      </w:r>
      <w:r w:rsidR="003E34C8" w:rsidRPr="00D22F79">
        <w:rPr>
          <w:rFonts w:ascii="Times New Roman" w:hAnsi="Times New Roman" w:cs="Times New Roman"/>
          <w:sz w:val="24"/>
          <w:szCs w:val="24"/>
        </w:rPr>
        <w:t>primarily</w:t>
      </w:r>
      <w:r w:rsidR="007733B6" w:rsidRPr="00D22F79">
        <w:rPr>
          <w:rFonts w:ascii="Times New Roman" w:hAnsi="Times New Roman" w:cs="Times New Roman"/>
          <w:sz w:val="24"/>
          <w:szCs w:val="24"/>
        </w:rPr>
        <w:t xml:space="preserve"> committed with firearms and are related to </w:t>
      </w:r>
      <w:r w:rsidR="002D7E89" w:rsidRPr="00D22F79">
        <w:rPr>
          <w:rFonts w:ascii="Times New Roman" w:hAnsi="Times New Roman" w:cs="Times New Roman"/>
          <w:sz w:val="24"/>
          <w:szCs w:val="24"/>
        </w:rPr>
        <w:t xml:space="preserve">both </w:t>
      </w:r>
      <w:r w:rsidR="007733B6" w:rsidRPr="00D22F79">
        <w:rPr>
          <w:rFonts w:ascii="Times New Roman" w:hAnsi="Times New Roman" w:cs="Times New Roman"/>
          <w:sz w:val="24"/>
          <w:szCs w:val="24"/>
        </w:rPr>
        <w:t xml:space="preserve">drug trafficking, and </w:t>
      </w:r>
      <w:r w:rsidR="004F4AAD" w:rsidRPr="00D22F79">
        <w:rPr>
          <w:rFonts w:ascii="Times New Roman" w:hAnsi="Times New Roman" w:cs="Times New Roman"/>
          <w:sz w:val="24"/>
          <w:szCs w:val="24"/>
        </w:rPr>
        <w:t>consumption</w:t>
      </w:r>
      <w:r w:rsidR="007733B6" w:rsidRPr="00D22F79">
        <w:rPr>
          <w:rFonts w:ascii="Times New Roman" w:hAnsi="Times New Roman" w:cs="Times New Roman"/>
          <w:sz w:val="24"/>
          <w:szCs w:val="24"/>
        </w:rPr>
        <w:t xml:space="preserve"> of drugs and alcohol.</w:t>
      </w:r>
      <w:r w:rsidR="00416F04"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&lt;EndNote&gt;&lt;Cite&gt;&lt;Author&gt;Marinho&lt;/Author&gt;&lt;Year&gt;2018&lt;/Year&gt;&lt;RecNum&gt;64&lt;/RecNum&gt;&lt;DisplayText&gt;&lt;style face="superscript"&gt;32&lt;/style&gt;&lt;/DisplayText&gt;&lt;record&gt;&lt;rec-number&gt;64&lt;/rec-number&gt;&lt;foreign-keys&gt;&lt;key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32</w:t>
      </w:r>
      <w:r w:rsidR="00416F04" w:rsidRPr="00E65132">
        <w:rPr>
          <w:rFonts w:ascii="Times New Roman" w:hAnsi="Times New Roman" w:cs="Times New Roman"/>
          <w:sz w:val="24"/>
          <w:szCs w:val="24"/>
        </w:rPr>
        <w:fldChar w:fldCharType="end"/>
      </w:r>
      <w:r w:rsidR="007733B6" w:rsidRPr="003D495E">
        <w:rPr>
          <w:rFonts w:ascii="Times New Roman" w:hAnsi="Times New Roman" w:cs="Times New Roman"/>
          <w:sz w:val="24"/>
          <w:szCs w:val="24"/>
        </w:rPr>
        <w:t xml:space="preserve"> </w:t>
      </w:r>
      <w:r w:rsidR="00E278B8" w:rsidRPr="00E65132">
        <w:rPr>
          <w:rFonts w:ascii="Times New Roman" w:hAnsi="Times New Roman" w:cs="Times New Roman"/>
          <w:sz w:val="24"/>
          <w:szCs w:val="24"/>
        </w:rPr>
        <w:t>Evidence</w:t>
      </w:r>
      <w:r w:rsidR="00B27999" w:rsidRPr="00E65132">
        <w:rPr>
          <w:rFonts w:ascii="Times New Roman" w:hAnsi="Times New Roman" w:cs="Times New Roman"/>
          <w:sz w:val="24"/>
          <w:szCs w:val="24"/>
        </w:rPr>
        <w:t xml:space="preserve"> </w:t>
      </w:r>
      <w:r w:rsidR="00E278B8" w:rsidRPr="00E65132">
        <w:rPr>
          <w:rFonts w:ascii="Times New Roman" w:hAnsi="Times New Roman" w:cs="Times New Roman"/>
          <w:sz w:val="24"/>
          <w:szCs w:val="24"/>
        </w:rPr>
        <w:t xml:space="preserve">from Brazil suggests that gun control measures can be effective </w:t>
      </w:r>
      <w:r w:rsidR="002D7E89" w:rsidRPr="00E65132">
        <w:rPr>
          <w:rFonts w:ascii="Times New Roman" w:hAnsi="Times New Roman" w:cs="Times New Roman"/>
          <w:sz w:val="24"/>
          <w:szCs w:val="24"/>
        </w:rPr>
        <w:t xml:space="preserve">in reducing </w:t>
      </w:r>
      <w:r w:rsidR="00E278B8" w:rsidRPr="00E65132">
        <w:rPr>
          <w:rFonts w:ascii="Times New Roman" w:hAnsi="Times New Roman" w:cs="Times New Roman"/>
          <w:sz w:val="24"/>
          <w:szCs w:val="24"/>
        </w:rPr>
        <w:t xml:space="preserve">the burden of violence on population health through specific legislations aiming at </w:t>
      </w:r>
      <w:r w:rsidR="002D7E89" w:rsidRPr="00E65132">
        <w:rPr>
          <w:rFonts w:ascii="Times New Roman" w:hAnsi="Times New Roman" w:cs="Times New Roman"/>
          <w:sz w:val="24"/>
          <w:szCs w:val="24"/>
        </w:rPr>
        <w:t xml:space="preserve">firearm </w:t>
      </w:r>
      <w:r w:rsidR="00E278B8" w:rsidRPr="00D22F79">
        <w:rPr>
          <w:rFonts w:ascii="Times New Roman" w:hAnsi="Times New Roman" w:cs="Times New Roman"/>
          <w:sz w:val="24"/>
          <w:szCs w:val="24"/>
        </w:rPr>
        <w:t>disarmament.</w:t>
      </w:r>
      <w:r w:rsidR="00E278B8"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&lt;EndNote&gt;&lt;Cite&gt;&lt;Author&gt;de Fatima Marinho de Souza&lt;/Author&gt;&lt;Year&gt;2007&lt;/Year&gt;&lt;RecNum&gt;72&lt;/RecNum&gt;&lt;DisplayText&gt;&lt;style face="superscript"&gt;33&lt;/style&gt;&lt;/DisplayText&gt;&lt;record&gt;&lt;rec-number&gt;72&lt;/rec-number&gt;&lt;foreign-keys&gt;&lt;key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33</w:t>
      </w:r>
      <w:r w:rsidR="00E278B8" w:rsidRPr="00E65132">
        <w:rPr>
          <w:rFonts w:ascii="Times New Roman" w:hAnsi="Times New Roman" w:cs="Times New Roman"/>
          <w:sz w:val="24"/>
          <w:szCs w:val="24"/>
          <w:vertAlign w:val="superscript"/>
        </w:rPr>
        <w:fldChar w:fldCharType="end"/>
      </w:r>
      <w:r w:rsidR="00E278B8" w:rsidRPr="003D495E">
        <w:rPr>
          <w:rFonts w:ascii="Times New Roman" w:hAnsi="Times New Roman" w:cs="Times New Roman"/>
          <w:sz w:val="24"/>
          <w:szCs w:val="24"/>
        </w:rPr>
        <w:t xml:space="preserve"> Whil</w:t>
      </w:r>
      <w:r w:rsidR="002D7E89" w:rsidRPr="00E65132">
        <w:rPr>
          <w:rFonts w:ascii="Times New Roman" w:hAnsi="Times New Roman" w:cs="Times New Roman"/>
          <w:sz w:val="24"/>
          <w:szCs w:val="24"/>
        </w:rPr>
        <w:t>st we find that such legislations</w:t>
      </w:r>
      <w:r w:rsidR="00E278B8" w:rsidRPr="00E65132">
        <w:rPr>
          <w:rFonts w:ascii="Times New Roman" w:hAnsi="Times New Roman" w:cs="Times New Roman"/>
          <w:sz w:val="24"/>
          <w:szCs w:val="24"/>
        </w:rPr>
        <w:t xml:space="preserve"> </w:t>
      </w:r>
      <w:r w:rsidR="002D7E89" w:rsidRPr="00E65132">
        <w:rPr>
          <w:rFonts w:ascii="Times New Roman" w:hAnsi="Times New Roman" w:cs="Times New Roman"/>
          <w:sz w:val="24"/>
          <w:szCs w:val="24"/>
        </w:rPr>
        <w:t>have been</w:t>
      </w:r>
      <w:r w:rsidR="00E278B8" w:rsidRPr="00E65132">
        <w:rPr>
          <w:rFonts w:ascii="Times New Roman" w:hAnsi="Times New Roman" w:cs="Times New Roman"/>
          <w:sz w:val="24"/>
          <w:szCs w:val="24"/>
        </w:rPr>
        <w:t xml:space="preserve"> effective in some states, </w:t>
      </w:r>
      <w:r w:rsidR="002D7E89" w:rsidRPr="00E65132">
        <w:rPr>
          <w:rFonts w:ascii="Times New Roman" w:hAnsi="Times New Roman" w:cs="Times New Roman"/>
          <w:sz w:val="24"/>
          <w:szCs w:val="24"/>
        </w:rPr>
        <w:t xml:space="preserve">in others, </w:t>
      </w:r>
      <w:r w:rsidR="00416F04" w:rsidRPr="00E65132">
        <w:rPr>
          <w:rFonts w:ascii="Times New Roman" w:hAnsi="Times New Roman" w:cs="Times New Roman"/>
          <w:sz w:val="24"/>
          <w:szCs w:val="24"/>
        </w:rPr>
        <w:t>particularly</w:t>
      </w:r>
      <w:r w:rsidR="002D7E89" w:rsidRPr="00D22F79">
        <w:rPr>
          <w:rFonts w:ascii="Times New Roman" w:hAnsi="Times New Roman" w:cs="Times New Roman"/>
          <w:sz w:val="24"/>
          <w:szCs w:val="24"/>
        </w:rPr>
        <w:t xml:space="preserve"> in the North and North East of Brazil, </w:t>
      </w:r>
      <w:r w:rsidR="0097392B" w:rsidRPr="00D22F79">
        <w:rPr>
          <w:rFonts w:ascii="Times New Roman" w:hAnsi="Times New Roman" w:cs="Times New Roman"/>
          <w:sz w:val="24"/>
          <w:szCs w:val="24"/>
        </w:rPr>
        <w:t xml:space="preserve">further state-level </w:t>
      </w:r>
      <w:r w:rsidR="00C92E6F" w:rsidRPr="00D22F79">
        <w:rPr>
          <w:rFonts w:ascii="Times New Roman" w:hAnsi="Times New Roman" w:cs="Times New Roman"/>
          <w:sz w:val="24"/>
          <w:szCs w:val="24"/>
        </w:rPr>
        <w:t xml:space="preserve">efforts </w:t>
      </w:r>
      <w:r w:rsidR="00EE4BFB" w:rsidRPr="00D22F79">
        <w:rPr>
          <w:rFonts w:ascii="Times New Roman" w:hAnsi="Times New Roman" w:cs="Times New Roman"/>
          <w:sz w:val="24"/>
          <w:szCs w:val="24"/>
        </w:rPr>
        <w:t xml:space="preserve">aimed at </w:t>
      </w:r>
      <w:r w:rsidR="00B105C9" w:rsidRPr="00D22F79">
        <w:rPr>
          <w:rFonts w:ascii="Times New Roman" w:hAnsi="Times New Roman" w:cs="Times New Roman"/>
          <w:sz w:val="24"/>
          <w:szCs w:val="24"/>
        </w:rPr>
        <w:t>disarmament is encouraged</w:t>
      </w:r>
      <w:ins w:id="185" w:author="Shammi Luhar" w:date="2021-01-07T18:22:00Z">
        <w:r w:rsidR="00742BA1">
          <w:rPr>
            <w:rFonts w:ascii="Times New Roman" w:hAnsi="Times New Roman" w:cs="Times New Roman"/>
            <w:sz w:val="24"/>
            <w:szCs w:val="24"/>
          </w:rPr>
          <w:t>,</w:t>
        </w:r>
      </w:ins>
      <w:r w:rsidR="00E94727" w:rsidRPr="00D22F79">
        <w:rPr>
          <w:rFonts w:ascii="Times New Roman" w:hAnsi="Times New Roman" w:cs="Times New Roman"/>
          <w:sz w:val="24"/>
          <w:szCs w:val="24"/>
        </w:rPr>
        <w:t xml:space="preserve"> however the</w:t>
      </w:r>
      <w:r w:rsidR="00E278B8" w:rsidRPr="00D22F79">
        <w:rPr>
          <w:rFonts w:ascii="Times New Roman" w:hAnsi="Times New Roman" w:cs="Times New Roman"/>
          <w:sz w:val="24"/>
          <w:szCs w:val="24"/>
        </w:rPr>
        <w:t xml:space="preserve"> </w:t>
      </w:r>
      <w:r w:rsidR="00E94727" w:rsidRPr="00D22F79">
        <w:rPr>
          <w:rFonts w:ascii="Times New Roman" w:hAnsi="Times New Roman" w:cs="Times New Roman"/>
          <w:sz w:val="24"/>
          <w:szCs w:val="24"/>
        </w:rPr>
        <w:t xml:space="preserve">implementation of </w:t>
      </w:r>
      <w:r w:rsidR="00E278B8" w:rsidRPr="00D22F79">
        <w:rPr>
          <w:rFonts w:ascii="Times New Roman" w:hAnsi="Times New Roman" w:cs="Times New Roman"/>
          <w:sz w:val="24"/>
          <w:szCs w:val="24"/>
        </w:rPr>
        <w:t xml:space="preserve">firearm </w:t>
      </w:r>
      <w:r w:rsidR="00E94727" w:rsidRPr="00D22F79">
        <w:rPr>
          <w:rFonts w:ascii="Times New Roman" w:hAnsi="Times New Roman" w:cs="Times New Roman"/>
          <w:sz w:val="24"/>
          <w:szCs w:val="24"/>
        </w:rPr>
        <w:lastRenderedPageBreak/>
        <w:t xml:space="preserve">regulations </w:t>
      </w:r>
      <w:r w:rsidR="00E278B8" w:rsidRPr="00D22F79">
        <w:rPr>
          <w:rFonts w:ascii="Times New Roman" w:hAnsi="Times New Roman" w:cs="Times New Roman"/>
          <w:sz w:val="24"/>
          <w:szCs w:val="24"/>
        </w:rPr>
        <w:t>might be more challenging in these regions</w:t>
      </w:r>
      <w:del w:id="186" w:author="Shammi Luhar" w:date="2021-01-07T18:23:00Z">
        <w:r w:rsidR="00E278B8" w:rsidRPr="00D22F79" w:rsidDel="00742BA1">
          <w:rPr>
            <w:rFonts w:ascii="Times New Roman" w:hAnsi="Times New Roman" w:cs="Times New Roman"/>
            <w:sz w:val="24"/>
            <w:szCs w:val="24"/>
          </w:rPr>
          <w:delText>, relative to the rest of the country</w:delText>
        </w:r>
      </w:del>
      <w:r w:rsidR="00E278B8" w:rsidRPr="00D22F79">
        <w:rPr>
          <w:rFonts w:ascii="Times New Roman" w:hAnsi="Times New Roman" w:cs="Times New Roman"/>
          <w:sz w:val="24"/>
          <w:szCs w:val="24"/>
        </w:rPr>
        <w:t>.</w:t>
      </w:r>
      <w:r w:rsidR="00E278B8"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&lt;EndNote&gt;&lt;Cite&gt;&lt;Author&gt;de Fatima Marinho de Souza&lt;/Author&gt;&lt;Year&gt;2007&lt;/Year&gt;&lt;RecNum&gt;72&lt;/RecNum&gt;&lt;DisplayText&gt;&lt;style face="superscript"&gt;33&lt;/style&gt;&lt;/DisplayText&gt;&lt;record&gt;&lt;rec-number&gt;72&lt;/rec-number&gt;&lt;foreign-keys&gt;&lt;key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33</w:t>
      </w:r>
      <w:r w:rsidR="00E278B8" w:rsidRPr="00E65132">
        <w:rPr>
          <w:rFonts w:ascii="Times New Roman" w:hAnsi="Times New Roman" w:cs="Times New Roman"/>
          <w:sz w:val="24"/>
          <w:szCs w:val="24"/>
          <w:vertAlign w:val="superscript"/>
        </w:rPr>
        <w:fldChar w:fldCharType="end"/>
      </w:r>
      <w:r w:rsidR="0086129C" w:rsidRPr="003D495E">
        <w:rPr>
          <w:rFonts w:ascii="Times New Roman" w:hAnsi="Times New Roman" w:cs="Times New Roman"/>
          <w:sz w:val="24"/>
          <w:szCs w:val="24"/>
        </w:rPr>
        <w:t xml:space="preserve"> </w:t>
      </w:r>
      <w:r w:rsidR="00B27999" w:rsidRPr="00E65132">
        <w:rPr>
          <w:rFonts w:ascii="Times New Roman" w:hAnsi="Times New Roman" w:cs="Times New Roman"/>
          <w:sz w:val="24"/>
          <w:szCs w:val="24"/>
        </w:rPr>
        <w:t>Moreover, t</w:t>
      </w:r>
      <w:r w:rsidR="001D05A8" w:rsidRPr="00E65132">
        <w:rPr>
          <w:rFonts w:ascii="Times New Roman" w:hAnsi="Times New Roman" w:cs="Times New Roman"/>
          <w:sz w:val="24"/>
          <w:szCs w:val="24"/>
        </w:rPr>
        <w:t xml:space="preserve">he Brazilian government has implemented several measures aiming at reducing violence in the country, such as </w:t>
      </w:r>
      <w:r w:rsidR="00D550FE" w:rsidRPr="00E65132">
        <w:rPr>
          <w:rFonts w:ascii="Times New Roman" w:hAnsi="Times New Roman" w:cs="Times New Roman"/>
          <w:sz w:val="24"/>
          <w:szCs w:val="24"/>
        </w:rPr>
        <w:t xml:space="preserve"> the </w:t>
      </w:r>
      <w:r w:rsidR="001D05A8" w:rsidRPr="00E65132">
        <w:rPr>
          <w:rFonts w:ascii="Times New Roman" w:hAnsi="Times New Roman" w:cs="Times New Roman"/>
          <w:sz w:val="24"/>
          <w:szCs w:val="24"/>
        </w:rPr>
        <w:t>National Public Security Force (</w:t>
      </w:r>
      <w:proofErr w:type="spellStart"/>
      <w:r w:rsidR="001D05A8" w:rsidRPr="00E65132">
        <w:rPr>
          <w:rFonts w:ascii="Times New Roman" w:hAnsi="Times New Roman" w:cs="Times New Roman"/>
          <w:sz w:val="24"/>
          <w:szCs w:val="24"/>
        </w:rPr>
        <w:t>Força</w:t>
      </w:r>
      <w:proofErr w:type="spellEnd"/>
      <w:r w:rsidR="001D05A8" w:rsidRPr="00E65132">
        <w:rPr>
          <w:rFonts w:ascii="Times New Roman" w:hAnsi="Times New Roman" w:cs="Times New Roman"/>
          <w:sz w:val="24"/>
          <w:szCs w:val="24"/>
        </w:rPr>
        <w:t xml:space="preserve"> Nacional de </w:t>
      </w:r>
      <w:proofErr w:type="spellStart"/>
      <w:r w:rsidR="001D05A8" w:rsidRPr="00E65132">
        <w:rPr>
          <w:rFonts w:ascii="Times New Roman" w:hAnsi="Times New Roman" w:cs="Times New Roman"/>
          <w:sz w:val="24"/>
          <w:szCs w:val="24"/>
        </w:rPr>
        <w:t>Segurança</w:t>
      </w:r>
      <w:proofErr w:type="spellEnd"/>
      <w:r w:rsidR="001D05A8" w:rsidRPr="00E65132">
        <w:rPr>
          <w:rFonts w:ascii="Times New Roman" w:hAnsi="Times New Roman" w:cs="Times New Roman"/>
          <w:sz w:val="24"/>
          <w:szCs w:val="24"/>
        </w:rPr>
        <w:t xml:space="preserve"> </w:t>
      </w:r>
      <w:proofErr w:type="spellStart"/>
      <w:r w:rsidR="001D05A8" w:rsidRPr="00E65132">
        <w:rPr>
          <w:rFonts w:ascii="Times New Roman" w:hAnsi="Times New Roman" w:cs="Times New Roman"/>
          <w:sz w:val="24"/>
          <w:szCs w:val="24"/>
        </w:rPr>
        <w:t>Pública</w:t>
      </w:r>
      <w:proofErr w:type="spellEnd"/>
      <w:r w:rsidR="001D05A8" w:rsidRPr="00E65132">
        <w:rPr>
          <w:rFonts w:ascii="Times New Roman" w:hAnsi="Times New Roman" w:cs="Times New Roman"/>
          <w:sz w:val="24"/>
          <w:szCs w:val="24"/>
        </w:rPr>
        <w:t>)</w:t>
      </w:r>
      <w:r w:rsidR="00C72F35" w:rsidRPr="00D22F79">
        <w:rPr>
          <w:rFonts w:ascii="Times New Roman" w:hAnsi="Times New Roman" w:cs="Times New Roman"/>
          <w:sz w:val="24"/>
          <w:szCs w:val="24"/>
        </w:rPr>
        <w:t xml:space="preserve"> </w:t>
      </w:r>
      <w:r w:rsidR="005F5B26" w:rsidRPr="00D22F79">
        <w:rPr>
          <w:rFonts w:ascii="Times New Roman" w:hAnsi="Times New Roman" w:cs="Times New Roman"/>
          <w:sz w:val="24"/>
          <w:szCs w:val="24"/>
        </w:rPr>
        <w:t xml:space="preserve">and </w:t>
      </w:r>
      <w:r w:rsidR="001D05A8" w:rsidRPr="00D22F79">
        <w:rPr>
          <w:rFonts w:ascii="Times New Roman" w:hAnsi="Times New Roman" w:cs="Times New Roman"/>
          <w:sz w:val="24"/>
          <w:szCs w:val="24"/>
        </w:rPr>
        <w:t>the National Public Security Program (</w:t>
      </w:r>
      <w:proofErr w:type="spellStart"/>
      <w:r w:rsidR="001D05A8" w:rsidRPr="00D22F79">
        <w:rPr>
          <w:rFonts w:ascii="Times New Roman" w:hAnsi="Times New Roman" w:cs="Times New Roman"/>
          <w:sz w:val="24"/>
          <w:szCs w:val="24"/>
        </w:rPr>
        <w:t>Programa</w:t>
      </w:r>
      <w:proofErr w:type="spellEnd"/>
      <w:r w:rsidR="001D05A8" w:rsidRPr="00D22F79">
        <w:rPr>
          <w:rFonts w:ascii="Times New Roman" w:hAnsi="Times New Roman" w:cs="Times New Roman"/>
          <w:sz w:val="24"/>
          <w:szCs w:val="24"/>
        </w:rPr>
        <w:t xml:space="preserve"> Nacional de </w:t>
      </w:r>
      <w:proofErr w:type="spellStart"/>
      <w:r w:rsidR="001D05A8" w:rsidRPr="00D22F79">
        <w:rPr>
          <w:rFonts w:ascii="Times New Roman" w:hAnsi="Times New Roman" w:cs="Times New Roman"/>
          <w:sz w:val="24"/>
          <w:szCs w:val="24"/>
        </w:rPr>
        <w:t>Segurança</w:t>
      </w:r>
      <w:proofErr w:type="spellEnd"/>
      <w:r w:rsidR="001D05A8" w:rsidRPr="00D22F79">
        <w:rPr>
          <w:rFonts w:ascii="Times New Roman" w:hAnsi="Times New Roman" w:cs="Times New Roman"/>
          <w:sz w:val="24"/>
          <w:szCs w:val="24"/>
        </w:rPr>
        <w:t xml:space="preserve"> </w:t>
      </w:r>
      <w:proofErr w:type="spellStart"/>
      <w:r w:rsidR="001D05A8" w:rsidRPr="00D22F79">
        <w:rPr>
          <w:rFonts w:ascii="Times New Roman" w:hAnsi="Times New Roman" w:cs="Times New Roman"/>
          <w:sz w:val="24"/>
          <w:szCs w:val="24"/>
        </w:rPr>
        <w:t>Pública</w:t>
      </w:r>
      <w:proofErr w:type="spellEnd"/>
      <w:r w:rsidR="001D05A8" w:rsidRPr="00D22F79">
        <w:rPr>
          <w:rFonts w:ascii="Times New Roman" w:hAnsi="Times New Roman" w:cs="Times New Roman"/>
          <w:sz w:val="24"/>
          <w:szCs w:val="24"/>
        </w:rPr>
        <w:t xml:space="preserve"> com </w:t>
      </w:r>
      <w:proofErr w:type="spellStart"/>
      <w:r w:rsidR="001D05A8" w:rsidRPr="00D22F79">
        <w:rPr>
          <w:rFonts w:ascii="Times New Roman" w:hAnsi="Times New Roman" w:cs="Times New Roman"/>
          <w:sz w:val="24"/>
          <w:szCs w:val="24"/>
        </w:rPr>
        <w:t>Cidadania</w:t>
      </w:r>
      <w:proofErr w:type="spellEnd"/>
      <w:r w:rsidR="001D05A8" w:rsidRPr="00D22F79">
        <w:rPr>
          <w:rFonts w:ascii="Times New Roman" w:hAnsi="Times New Roman" w:cs="Times New Roman"/>
          <w:sz w:val="24"/>
          <w:szCs w:val="24"/>
        </w:rPr>
        <w:t>).</w:t>
      </w:r>
      <w:r w:rsidR="001D05A8" w:rsidRPr="00E65132">
        <w:rPr>
          <w:rFonts w:ascii="Times New Roman" w:hAnsi="Times New Roman" w:cs="Times New Roman"/>
          <w:sz w:val="24"/>
          <w:szCs w:val="24"/>
          <w:vertAlign w:val="superscript"/>
        </w:rPr>
        <w:fldChar w:fldCharType="begin"/>
      </w:r>
      <w:r w:rsidR="006813C2" w:rsidRPr="00D22F79">
        <w:rPr>
          <w:rFonts w:ascii="Times New Roman" w:hAnsi="Times New Roman" w:cs="Times New Roman"/>
          <w:sz w:val="24"/>
          <w:szCs w:val="24"/>
          <w:vertAlign w:val="superscript"/>
        </w:rPr>
        <w:instrText xml:space="preserve"> ADDIN EN.CITE &lt;EndNote&gt;&lt;Cite&gt;&lt;Author&gt;Reichenheim&lt;/Author&gt;&lt;Year&gt;2011&lt;/Year&gt;&lt;RecNum&gt;50&lt;/RecNum&gt;&lt;DisplayText&gt;&lt;style face="superscript"&gt;3&lt;/style&gt;&lt;/DisplayText&gt;&lt;record&gt;&lt;rec-number&gt;50&lt;/rec-number&gt;&lt;foreign-keys&gt;&lt;key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E65132">
        <w:rPr>
          <w:rFonts w:ascii="Times New Roman" w:hAnsi="Times New Roman" w:cs="Times New Roman"/>
          <w:sz w:val="24"/>
          <w:szCs w:val="24"/>
          <w:vertAlign w:val="superscript"/>
        </w:rPr>
        <w:fldChar w:fldCharType="separate"/>
      </w:r>
      <w:r w:rsidR="006813C2" w:rsidRPr="007F30F3">
        <w:rPr>
          <w:rFonts w:ascii="Times New Roman" w:hAnsi="Times New Roman" w:cs="Times New Roman"/>
          <w:sz w:val="24"/>
          <w:szCs w:val="24"/>
          <w:vertAlign w:val="superscript"/>
        </w:rPr>
        <w:t>3</w:t>
      </w:r>
      <w:r w:rsidR="001D05A8" w:rsidRPr="00E65132">
        <w:rPr>
          <w:rFonts w:ascii="Times New Roman" w:hAnsi="Times New Roman" w:cs="Times New Roman"/>
          <w:sz w:val="24"/>
          <w:szCs w:val="24"/>
          <w:vertAlign w:val="superscript"/>
        </w:rPr>
        <w:fldChar w:fldCharType="end"/>
      </w:r>
      <w:r w:rsidR="001D05A8" w:rsidRPr="003D495E">
        <w:rPr>
          <w:rFonts w:ascii="Times New Roman" w:hAnsi="Times New Roman" w:cs="Times New Roman"/>
          <w:sz w:val="24"/>
          <w:szCs w:val="24"/>
        </w:rPr>
        <w:t xml:space="preserve"> However, </w:t>
      </w:r>
      <w:r w:rsidR="00F00192" w:rsidRPr="00E65132">
        <w:rPr>
          <w:rFonts w:ascii="Times New Roman" w:hAnsi="Times New Roman" w:cs="Times New Roman"/>
          <w:sz w:val="24"/>
          <w:szCs w:val="24"/>
        </w:rPr>
        <w:t>there is considerable regional diversity in the success of these government strategies. The most relevant example to this study is the diversity in changes to life expectancy driven by homicide mortality post strategy implementation</w:t>
      </w:r>
      <w:r w:rsidR="000576F3" w:rsidRPr="00E65132">
        <w:rPr>
          <w:rFonts w:ascii="Times New Roman" w:hAnsi="Times New Roman" w:cs="Times New Roman"/>
          <w:sz w:val="24"/>
          <w:szCs w:val="24"/>
        </w:rPr>
        <w:t>, which started in 2004,</w:t>
      </w:r>
      <w:r w:rsidR="00E02A8F" w:rsidRPr="00E65132">
        <w:rPr>
          <w:rFonts w:ascii="Times New Roman" w:hAnsi="Times New Roman" w:cs="Times New Roman"/>
          <w:sz w:val="24"/>
          <w:szCs w:val="24"/>
        </w:rPr>
        <w:t xml:space="preserve"> in the period 2007-15</w:t>
      </w:r>
      <w:r w:rsidR="00F00192" w:rsidRPr="00D22F79">
        <w:rPr>
          <w:rFonts w:ascii="Times New Roman" w:hAnsi="Times New Roman" w:cs="Times New Roman"/>
          <w:sz w:val="24"/>
          <w:szCs w:val="24"/>
        </w:rPr>
        <w:t>, with declines in homicide-related life expectancy most prevalent in the North and Northeast</w:t>
      </w:r>
      <w:r w:rsidR="008A7495" w:rsidRPr="00D22F79">
        <w:rPr>
          <w:rFonts w:ascii="Times New Roman" w:hAnsi="Times New Roman" w:cs="Times New Roman"/>
          <w:sz w:val="24"/>
          <w:szCs w:val="24"/>
        </w:rPr>
        <w:t xml:space="preserve"> (complementary figure from 2004 is shown in Appendix </w:t>
      </w:r>
      <w:r w:rsidR="00B31F55" w:rsidRPr="00D22F79">
        <w:rPr>
          <w:rFonts w:ascii="Times New Roman" w:hAnsi="Times New Roman" w:cs="Times New Roman"/>
          <w:sz w:val="24"/>
          <w:szCs w:val="24"/>
        </w:rPr>
        <w:t>Fig. S6</w:t>
      </w:r>
      <w:r w:rsidR="008A7495" w:rsidRPr="00D22F79">
        <w:rPr>
          <w:rFonts w:ascii="Times New Roman" w:hAnsi="Times New Roman" w:cs="Times New Roman"/>
          <w:sz w:val="24"/>
          <w:szCs w:val="24"/>
        </w:rPr>
        <w:t>)</w:t>
      </w:r>
      <w:r w:rsidR="00F00192" w:rsidRPr="00D22F79">
        <w:rPr>
          <w:rFonts w:ascii="Times New Roman" w:hAnsi="Times New Roman" w:cs="Times New Roman"/>
          <w:sz w:val="24"/>
          <w:szCs w:val="24"/>
        </w:rPr>
        <w:t xml:space="preserve">. </w:t>
      </w:r>
    </w:p>
    <w:p w14:paraId="64960D32" w14:textId="6B851D70" w:rsidR="007B6488" w:rsidRPr="00D22F79" w:rsidRDefault="007B6488" w:rsidP="00572ACC">
      <w:pPr>
        <w:rPr>
          <w:rFonts w:ascii="Times New Roman" w:hAnsi="Times New Roman" w:cs="Times New Roman"/>
          <w:sz w:val="24"/>
          <w:szCs w:val="24"/>
        </w:rPr>
      </w:pPr>
    </w:p>
    <w:p w14:paraId="6CC74F91" w14:textId="47ED5D0A" w:rsidR="007B6488" w:rsidRPr="00D22F79" w:rsidRDefault="007B6488" w:rsidP="00572ACC">
      <w:pPr>
        <w:rPr>
          <w:rFonts w:ascii="Times New Roman" w:hAnsi="Times New Roman" w:cs="Times New Roman"/>
          <w:sz w:val="24"/>
          <w:szCs w:val="24"/>
        </w:rPr>
      </w:pPr>
      <w:r w:rsidRPr="00D22F79">
        <w:rPr>
          <w:rFonts w:ascii="Times New Roman" w:hAnsi="Times New Roman" w:cs="Times New Roman"/>
          <w:sz w:val="24"/>
          <w:szCs w:val="24"/>
        </w:rPr>
        <w:t>Evidence suggests that violent death varies considerably by ethnicity, whereby black</w:t>
      </w:r>
      <w:ins w:id="187" w:author="Jose Manuel Aburto" w:date="2021-01-07T13:13:00Z">
        <w:r w:rsidR="005C4B58">
          <w:rPr>
            <w:rFonts w:ascii="Times New Roman" w:hAnsi="Times New Roman" w:cs="Times New Roman"/>
            <w:sz w:val="24"/>
            <w:szCs w:val="24"/>
          </w:rPr>
          <w:t xml:space="preserve"> and ethnically mixed</w:t>
        </w:r>
      </w:ins>
      <w:r w:rsidRPr="00D22F79">
        <w:rPr>
          <w:rFonts w:ascii="Times New Roman" w:hAnsi="Times New Roman" w:cs="Times New Roman"/>
          <w:sz w:val="24"/>
          <w:szCs w:val="24"/>
        </w:rPr>
        <w:t xml:space="preserve"> males are at a higher risk of being victims of violent crime.</w:t>
      </w:r>
      <w:r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&lt;EndNote&gt;&lt;Cite&gt;&lt;Author&gt;Murray&lt;/Author&gt;&lt;Year&gt;2013&lt;/Year&gt;&lt;RecNum&gt;59&lt;/RecNum&gt;&lt;DisplayText&gt;&lt;style face="superscript"&gt;34 35&lt;/style&gt;&lt;/DisplayText&gt;&lt;record&gt;&lt;rec-number&gt;59&lt;/rec-number&gt;&lt;foreign-keys&gt;&lt;key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34 35</w:t>
      </w:r>
      <w:r w:rsidRPr="00E65132">
        <w:rPr>
          <w:rFonts w:ascii="Times New Roman" w:hAnsi="Times New Roman" w:cs="Times New Roman"/>
          <w:sz w:val="24"/>
          <w:szCs w:val="24"/>
          <w:vertAlign w:val="superscript"/>
        </w:rPr>
        <w:fldChar w:fldCharType="end"/>
      </w:r>
      <w:r w:rsidRPr="003D495E">
        <w:rPr>
          <w:rFonts w:ascii="Times New Roman" w:hAnsi="Times New Roman" w:cs="Times New Roman"/>
          <w:sz w:val="24"/>
          <w:szCs w:val="24"/>
        </w:rPr>
        <w:t xml:space="preserve"> In 2007, 55% of the total homicides among males were among mixed race individuals, while 8</w:t>
      </w:r>
      <w:r w:rsidRPr="00E65132">
        <w:rPr>
          <w:rFonts w:ascii="Times New Roman" w:hAnsi="Times New Roman" w:cs="Times New Roman"/>
          <w:b/>
          <w:sz w:val="24"/>
          <w:szCs w:val="24"/>
        </w:rPr>
        <w:t>.</w:t>
      </w:r>
      <w:r w:rsidRPr="00E65132">
        <w:rPr>
          <w:rFonts w:ascii="Times New Roman" w:hAnsi="Times New Roman" w:cs="Times New Roman"/>
          <w:sz w:val="24"/>
          <w:szCs w:val="24"/>
        </w:rPr>
        <w:t xml:space="preserve">2% were among black males. </w:t>
      </w:r>
      <w:r w:rsidR="001113E7" w:rsidRPr="00E65132">
        <w:rPr>
          <w:rFonts w:ascii="Times New Roman" w:hAnsi="Times New Roman" w:cs="Times New Roman"/>
          <w:sz w:val="24"/>
          <w:szCs w:val="24"/>
        </w:rPr>
        <w:t>Poverty, social inequality and drug trafficking are important factors determining variation in violent mortality within Brazi</w:t>
      </w:r>
      <w:ins w:id="188" w:author="Shammi Luhar" w:date="2021-01-07T18:24:00Z">
        <w:r w:rsidR="00742BA1">
          <w:rPr>
            <w:rFonts w:ascii="Times New Roman" w:hAnsi="Times New Roman" w:cs="Times New Roman"/>
            <w:sz w:val="24"/>
            <w:szCs w:val="24"/>
          </w:rPr>
          <w:t>l’s</w:t>
        </w:r>
      </w:ins>
      <w:del w:id="189" w:author="Shammi Luhar" w:date="2021-01-07T18:24:00Z">
        <w:r w:rsidR="001113E7" w:rsidRPr="00E65132" w:rsidDel="00742BA1">
          <w:rPr>
            <w:rFonts w:ascii="Times New Roman" w:hAnsi="Times New Roman" w:cs="Times New Roman"/>
            <w:sz w:val="24"/>
            <w:szCs w:val="24"/>
          </w:rPr>
          <w:delText>lian</w:delText>
        </w:r>
      </w:del>
      <w:r w:rsidR="001113E7" w:rsidRPr="00E65132">
        <w:rPr>
          <w:rFonts w:ascii="Times New Roman" w:hAnsi="Times New Roman" w:cs="Times New Roman"/>
          <w:sz w:val="24"/>
          <w:szCs w:val="24"/>
        </w:rPr>
        <w:t xml:space="preserve"> states.</w:t>
      </w:r>
      <w:r w:rsidR="001113E7" w:rsidRPr="00E65132">
        <w:rPr>
          <w:rFonts w:ascii="Times New Roman" w:hAnsi="Times New Roman" w:cs="Times New Roman"/>
          <w:sz w:val="24"/>
          <w:szCs w:val="24"/>
          <w:vertAlign w:val="superscript"/>
        </w:rPr>
        <w:fldChar w:fldCharType="begin">
          <w:fldData xml:space="preserve">PEVuZE5vdGU+PENpdGU+PEF1dGhvcj5Tb3V6YTwvQXV0aG9yPjxZZWFyPjIwMTQ8L1llYXI+PFJl
Y051bT43NzwvUmVjTnVtPjxEaXNwbGF5VGV4dD48c3R5bGUgZmFjZT0ic3VwZXJzY3JpcHQiPjM2
LTM4PC9zdHlsZT48L0Rpc3BsYXlUZXh0PjxyZWNvcmQ+PHJlYy1udW1iZXI+Nzc8L3JlYy1udW1i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E2125E">
        <w:rPr>
          <w:rFonts w:ascii="Times New Roman" w:hAnsi="Times New Roman" w:cs="Times New Roman"/>
          <w:sz w:val="24"/>
          <w:szCs w:val="24"/>
          <w:vertAlign w:val="superscript"/>
        </w:rPr>
        <w:instrText xml:space="preserve"> ADDIN EN.CITE </w:instrText>
      </w:r>
      <w:r w:rsidR="00E2125E">
        <w:rPr>
          <w:rFonts w:ascii="Times New Roman" w:hAnsi="Times New Roman" w:cs="Times New Roman"/>
          <w:sz w:val="24"/>
          <w:szCs w:val="24"/>
          <w:vertAlign w:val="superscript"/>
        </w:rPr>
        <w:fldChar w:fldCharType="begin">
          <w:fldData xml:space="preserve">PEVuZE5vdGU+PENpdGU+PEF1dGhvcj5Tb3V6YTwvQXV0aG9yPjxZZWFyPjIwMTQ8L1llYXI+PFJl
Y051bT43NzwvUmVjTnVtPjxEaXNwbGF5VGV4dD48c3R5bGUgZmFjZT0ic3VwZXJzY3JpcHQiPjM2
LTM4PC9zdHlsZT48L0Rpc3BsYXlUZXh0PjxyZWNvcmQ+PHJlYy1udW1iZXI+Nzc8L3JlYy1udW1i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E2125E">
        <w:rPr>
          <w:rFonts w:ascii="Times New Roman" w:hAnsi="Times New Roman" w:cs="Times New Roman"/>
          <w:sz w:val="24"/>
          <w:szCs w:val="24"/>
          <w:vertAlign w:val="superscript"/>
        </w:rPr>
        <w:instrText xml:space="preserve"> ADDIN EN.CITE.DATA </w:instrText>
      </w:r>
      <w:r w:rsidR="00E2125E">
        <w:rPr>
          <w:rFonts w:ascii="Times New Roman" w:hAnsi="Times New Roman" w:cs="Times New Roman"/>
          <w:sz w:val="24"/>
          <w:szCs w:val="24"/>
          <w:vertAlign w:val="superscript"/>
        </w:rPr>
      </w:r>
      <w:r w:rsidR="00E2125E">
        <w:rPr>
          <w:rFonts w:ascii="Times New Roman" w:hAnsi="Times New Roman" w:cs="Times New Roman"/>
          <w:sz w:val="24"/>
          <w:szCs w:val="24"/>
          <w:vertAlign w:val="superscript"/>
        </w:rPr>
        <w:fldChar w:fldCharType="end"/>
      </w:r>
      <w:r w:rsidR="001113E7" w:rsidRPr="00E65132">
        <w:rPr>
          <w:rFonts w:ascii="Times New Roman" w:hAnsi="Times New Roman" w:cs="Times New Roman"/>
          <w:sz w:val="24"/>
          <w:szCs w:val="24"/>
          <w:vertAlign w:val="superscript"/>
        </w:rPr>
      </w:r>
      <w:r w:rsidR="001113E7"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36-38</w:t>
      </w:r>
      <w:r w:rsidR="001113E7" w:rsidRPr="00E65132">
        <w:rPr>
          <w:rFonts w:ascii="Times New Roman" w:hAnsi="Times New Roman" w:cs="Times New Roman"/>
          <w:sz w:val="24"/>
          <w:szCs w:val="24"/>
          <w:vertAlign w:val="superscript"/>
        </w:rPr>
        <w:fldChar w:fldCharType="end"/>
      </w:r>
      <w:r w:rsidR="001113E7" w:rsidRPr="003D495E">
        <w:rPr>
          <w:rFonts w:ascii="Times New Roman" w:hAnsi="Times New Roman" w:cs="Times New Roman"/>
          <w:sz w:val="24"/>
          <w:szCs w:val="24"/>
          <w:vertAlign w:val="superscript"/>
        </w:rPr>
        <w:t xml:space="preserve"> </w:t>
      </w:r>
      <w:ins w:id="190" w:author="Jose Manuel Aburto" w:date="2021-01-04T13:49:00Z">
        <w:r w:rsidR="00797598" w:rsidRPr="00E65132">
          <w:rPr>
            <w:rFonts w:ascii="Times New Roman" w:hAnsi="Times New Roman" w:cs="Times New Roman"/>
            <w:sz w:val="24"/>
            <w:szCs w:val="24"/>
          </w:rPr>
          <w:t>For example, homicides have increased in regions undergoing an accelerated urbani</w:t>
        </w:r>
      </w:ins>
      <w:ins w:id="191" w:author="Jose Manuel Aburto" w:date="2021-01-05T12:02:00Z">
        <w:r w:rsidR="00E65132">
          <w:rPr>
            <w:rFonts w:ascii="Times New Roman" w:hAnsi="Times New Roman" w:cs="Times New Roman"/>
            <w:sz w:val="24"/>
            <w:szCs w:val="24"/>
          </w:rPr>
          <w:t>s</w:t>
        </w:r>
      </w:ins>
      <w:ins w:id="192" w:author="Jose Manuel Aburto" w:date="2021-01-04T13:49:00Z">
        <w:r w:rsidR="00797598" w:rsidRPr="00E65132">
          <w:rPr>
            <w:rFonts w:ascii="Times New Roman" w:hAnsi="Times New Roman" w:cs="Times New Roman"/>
            <w:sz w:val="24"/>
            <w:szCs w:val="24"/>
          </w:rPr>
          <w:t xml:space="preserve">ation process coupled with </w:t>
        </w:r>
      </w:ins>
      <w:ins w:id="193" w:author="Jose Manuel Aburto" w:date="2021-01-07T12:58:00Z">
        <w:r w:rsidR="00420D56">
          <w:rPr>
            <w:rFonts w:ascii="Times New Roman" w:hAnsi="Times New Roman" w:cs="Times New Roman"/>
            <w:sz w:val="24"/>
            <w:szCs w:val="24"/>
          </w:rPr>
          <w:t>slow</w:t>
        </w:r>
      </w:ins>
      <w:ins w:id="194" w:author="Jose Manuel Aburto" w:date="2021-01-05T12:07:00Z">
        <w:r w:rsidR="009554BD">
          <w:rPr>
            <w:rFonts w:ascii="Times New Roman" w:hAnsi="Times New Roman" w:cs="Times New Roman"/>
            <w:sz w:val="24"/>
            <w:szCs w:val="24"/>
          </w:rPr>
          <w:t xml:space="preserve"> and</w:t>
        </w:r>
      </w:ins>
      <w:ins w:id="195" w:author="Jose Manuel Aburto" w:date="2021-01-04T13:49:00Z">
        <w:r w:rsidR="00797598" w:rsidRPr="00E65132">
          <w:rPr>
            <w:rFonts w:ascii="Times New Roman" w:hAnsi="Times New Roman" w:cs="Times New Roman"/>
            <w:sz w:val="24"/>
            <w:szCs w:val="24"/>
          </w:rPr>
          <w:t xml:space="preserve"> unequal</w:t>
        </w:r>
      </w:ins>
      <w:ins w:id="196" w:author="Jose Manuel Aburto" w:date="2021-01-05T12:07:00Z">
        <w:r w:rsidR="009554BD">
          <w:rPr>
            <w:rFonts w:ascii="Times New Roman" w:hAnsi="Times New Roman" w:cs="Times New Roman"/>
            <w:sz w:val="24"/>
            <w:szCs w:val="24"/>
          </w:rPr>
          <w:t xml:space="preserve"> </w:t>
        </w:r>
      </w:ins>
      <w:ins w:id="197" w:author="Jose Manuel Aburto" w:date="2021-01-04T13:49:00Z">
        <w:r w:rsidR="00797598" w:rsidRPr="00E65132">
          <w:rPr>
            <w:rFonts w:ascii="Times New Roman" w:hAnsi="Times New Roman" w:cs="Times New Roman"/>
            <w:sz w:val="24"/>
            <w:szCs w:val="24"/>
          </w:rPr>
          <w:t>economic development.</w:t>
        </w:r>
      </w:ins>
      <w:r w:rsidR="0016547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&lt;EndNote&gt;&lt;Cite&gt;&lt;Author&gt;Wanzinack&lt;/Author&gt;&lt;Year&gt;2018&lt;/Year&gt;&lt;RecNum&gt;87&lt;/RecNum&gt;&lt;DisplayText&gt;&lt;style face="superscript"&gt;39&lt;/style&gt;&lt;/DisplayText&gt;&lt;record&gt;&lt;rec-number&gt;87&lt;/rec-number&gt;&lt;foreign-keys&gt;&lt;key app="EN" db-id="p0ppx9stl0pvtme5p2hpxwec0d2vwwp9pepz" timestamp="1609766942"&gt;87&lt;/key&gt;&lt;/foreign-keys&gt;&lt;ref-type name="Journal Article"&gt;17&lt;/ref-type&gt;&lt;contributors&gt;&lt;authors&gt;&lt;author&gt;Wanzinack, Clovis&lt;/author&gt;&lt;author&gt;Signorelli, Marcos Claudio&lt;/author&gt;&lt;author&gt;Reis, Clóvis&lt;/author&gt;&lt;/authors&gt;&lt;/contributors&gt;&lt;titles&gt;&lt;title&gt;Homicides and socio-environmental determinants of health in Brazil: a systematic literature review&lt;/title&gt;&lt;secondary-title&gt;Cadernos de Saúde Pública&lt;/secondary-title&gt;&lt;/titles&gt;&lt;periodical&gt;&lt;full-title&gt;Cadernos de saude publica&lt;/full-title&gt;&lt;/periodical&gt;&lt;pages&gt;e00012818&lt;/pages&gt;&lt;volume&gt;34&lt;/volume&gt;&lt;dates&gt;&lt;year&gt;2018&lt;/year&gt;&lt;/dates&gt;&lt;isbn&gt;0102-311X&lt;/isbn&gt;&lt;urls&gt;&lt;/urls&gt;&lt;/record&gt;&lt;/Cite&gt;&lt;/EndNote&gt;</w:instrText>
      </w:r>
      <w:r w:rsidR="0016547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39</w:t>
      </w:r>
      <w:r w:rsidR="00165475" w:rsidRPr="00E65132">
        <w:rPr>
          <w:rFonts w:ascii="Times New Roman" w:hAnsi="Times New Roman" w:cs="Times New Roman"/>
          <w:sz w:val="24"/>
          <w:szCs w:val="24"/>
        </w:rPr>
        <w:fldChar w:fldCharType="end"/>
      </w:r>
      <w:ins w:id="198" w:author="Jose Manuel Aburto" w:date="2021-01-04T13:49:00Z">
        <w:r w:rsidR="00797598" w:rsidRPr="003D495E">
          <w:rPr>
            <w:rFonts w:ascii="Times New Roman" w:hAnsi="Times New Roman" w:cs="Times New Roman"/>
            <w:sz w:val="24"/>
            <w:szCs w:val="24"/>
          </w:rPr>
          <w:t xml:space="preserve"> Factors such as poverty, exclusion, and lack of opportunities and safety</w:t>
        </w:r>
      </w:ins>
      <w:ins w:id="199" w:author="Jose Manuel Aburto" w:date="2021-01-05T12:07:00Z">
        <w:r w:rsidR="009554BD">
          <w:rPr>
            <w:rFonts w:ascii="Times New Roman" w:hAnsi="Times New Roman" w:cs="Times New Roman"/>
            <w:sz w:val="24"/>
            <w:szCs w:val="24"/>
          </w:rPr>
          <w:t xml:space="preserve"> may encourage </w:t>
        </w:r>
      </w:ins>
      <w:ins w:id="200" w:author="Jose Manuel Aburto" w:date="2021-01-04T13:49:00Z">
        <w:r w:rsidR="00797598" w:rsidRPr="00E65132">
          <w:rPr>
            <w:rFonts w:ascii="Times New Roman" w:hAnsi="Times New Roman" w:cs="Times New Roman"/>
            <w:sz w:val="24"/>
            <w:szCs w:val="24"/>
          </w:rPr>
          <w:t>violent behaviours. In certain regions, this may lead young people, especially men, to turn to crime as a profitable and economically attractive option</w:t>
        </w:r>
      </w:ins>
      <w:ins w:id="201" w:author="Jose Manuel Aburto" w:date="2021-01-05T12:08:00Z">
        <w:r w:rsidR="009554BD">
          <w:rPr>
            <w:rFonts w:ascii="Times New Roman" w:hAnsi="Times New Roman" w:cs="Times New Roman"/>
            <w:sz w:val="24"/>
            <w:szCs w:val="24"/>
          </w:rPr>
          <w:t>,</w:t>
        </w:r>
      </w:ins>
      <w:r w:rsidR="0016547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&lt;EndNote&gt;&lt;Cite&gt;&lt;Author&gt;Wanzinack&lt;/Author&gt;&lt;Year&gt;2018&lt;/Year&gt;&lt;RecNum&gt;87&lt;/RecNum&gt;&lt;DisplayText&gt;&lt;style face="superscript"&gt;39&lt;/style&gt;&lt;/DisplayText&gt;&lt;record&gt;&lt;rec-number&gt;87&lt;/rec-number&gt;&lt;foreign-keys&gt;&lt;key app="EN" db-id="p0ppx9stl0pvtme5p2hpxwec0d2vwwp9pepz" timestamp="1609766942"&gt;87&lt;/key&gt;&lt;/foreign-keys&gt;&lt;ref-type name="Journal Article"&gt;17&lt;/ref-type&gt;&lt;contributors&gt;&lt;authors&gt;&lt;author&gt;Wanzinack, Clovis&lt;/author&gt;&lt;author&gt;Signorelli, Marcos Claudio&lt;/author&gt;&lt;author&gt;Reis, Clóvis&lt;/author&gt;&lt;/authors&gt;&lt;/contributors&gt;&lt;titles&gt;&lt;title&gt;Homicides and socio-environmental determinants of health in Brazil: a systematic literature review&lt;/title&gt;&lt;secondary-title&gt;Cadernos de Saúde Pública&lt;/secondary-title&gt;&lt;/titles&gt;&lt;periodical&gt;&lt;full-title&gt;Cadernos de saude publica&lt;/full-title&gt;&lt;/periodical&gt;&lt;pages&gt;e00012818&lt;/pages&gt;&lt;volume&gt;34&lt;/volume&gt;&lt;dates&gt;&lt;year&gt;2018&lt;/year&gt;&lt;/dates&gt;&lt;isbn&gt;0102-311X&lt;/isbn&gt;&lt;urls&gt;&lt;/urls&gt;&lt;/record&gt;&lt;/Cite&gt;&lt;/EndNote&gt;</w:instrText>
      </w:r>
      <w:r w:rsidR="0016547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39</w:t>
      </w:r>
      <w:r w:rsidR="00165475" w:rsidRPr="00E65132">
        <w:rPr>
          <w:rFonts w:ascii="Times New Roman" w:hAnsi="Times New Roman" w:cs="Times New Roman"/>
          <w:sz w:val="24"/>
          <w:szCs w:val="24"/>
        </w:rPr>
        <w:fldChar w:fldCharType="end"/>
      </w:r>
      <w:ins w:id="202" w:author="Jose Manuel Aburto" w:date="2021-01-04T13:49:00Z">
        <w:r w:rsidR="00797598" w:rsidRPr="003D495E">
          <w:rPr>
            <w:rFonts w:ascii="Times New Roman" w:hAnsi="Times New Roman" w:cs="Times New Roman"/>
            <w:sz w:val="24"/>
            <w:szCs w:val="24"/>
          </w:rPr>
          <w:t xml:space="preserve"> </w:t>
        </w:r>
      </w:ins>
      <w:ins w:id="203" w:author="Jose Manuel Aburto" w:date="2021-01-05T12:08:00Z">
        <w:r w:rsidR="009554BD">
          <w:rPr>
            <w:rFonts w:ascii="Times New Roman" w:hAnsi="Times New Roman" w:cs="Times New Roman"/>
            <w:sz w:val="24"/>
            <w:szCs w:val="24"/>
          </w:rPr>
          <w:t>potentially</w:t>
        </w:r>
      </w:ins>
      <w:ins w:id="204" w:author="Jose Manuel Aburto" w:date="2021-01-04T13:49:00Z">
        <w:r w:rsidR="00797598" w:rsidRPr="003D495E">
          <w:rPr>
            <w:rFonts w:ascii="Times New Roman" w:hAnsi="Times New Roman" w:cs="Times New Roman"/>
            <w:sz w:val="24"/>
            <w:szCs w:val="24"/>
          </w:rPr>
          <w:t xml:space="preserve"> explain</w:t>
        </w:r>
      </w:ins>
      <w:ins w:id="205" w:author="Jose Manuel Aburto" w:date="2021-01-05T12:08:00Z">
        <w:r w:rsidR="009554BD">
          <w:rPr>
            <w:rFonts w:ascii="Times New Roman" w:hAnsi="Times New Roman" w:cs="Times New Roman"/>
            <w:sz w:val="24"/>
            <w:szCs w:val="24"/>
          </w:rPr>
          <w:t>ing</w:t>
        </w:r>
      </w:ins>
      <w:ins w:id="206" w:author="Jose Manuel Aburto" w:date="2021-01-04T13:49:00Z">
        <w:r w:rsidR="00797598" w:rsidRPr="003D495E">
          <w:rPr>
            <w:rFonts w:ascii="Times New Roman" w:hAnsi="Times New Roman" w:cs="Times New Roman"/>
            <w:sz w:val="24"/>
            <w:szCs w:val="24"/>
          </w:rPr>
          <w:t xml:space="preserve"> the increase</w:t>
        </w:r>
      </w:ins>
      <w:ins w:id="207" w:author="Jose Manuel Aburto" w:date="2021-01-05T12:08:00Z">
        <w:r w:rsidR="009554BD">
          <w:rPr>
            <w:rFonts w:ascii="Times New Roman" w:hAnsi="Times New Roman" w:cs="Times New Roman"/>
            <w:sz w:val="24"/>
            <w:szCs w:val="24"/>
          </w:rPr>
          <w:t xml:space="preserve"> in</w:t>
        </w:r>
      </w:ins>
      <w:ins w:id="208" w:author="Jose Manuel Aburto" w:date="2021-01-04T13:49:00Z">
        <w:r w:rsidR="00797598" w:rsidRPr="003D495E">
          <w:rPr>
            <w:rFonts w:ascii="Times New Roman" w:hAnsi="Times New Roman" w:cs="Times New Roman"/>
            <w:sz w:val="24"/>
            <w:szCs w:val="24"/>
          </w:rPr>
          <w:t xml:space="preserve"> violence in some states.</w:t>
        </w:r>
        <w:r w:rsidR="00797598" w:rsidRPr="00E65132">
          <w:rPr>
            <w:rFonts w:ascii="Times New Roman" w:hAnsi="Times New Roman" w:cs="Times New Roman"/>
            <w:i/>
            <w:iCs/>
            <w:sz w:val="24"/>
            <w:szCs w:val="24"/>
          </w:rPr>
          <w:t xml:space="preserve"> </w:t>
        </w:r>
      </w:ins>
      <w:r w:rsidRPr="00E65132">
        <w:rPr>
          <w:rFonts w:ascii="Times New Roman" w:hAnsi="Times New Roman" w:cs="Times New Roman"/>
          <w:sz w:val="24"/>
          <w:szCs w:val="24"/>
        </w:rPr>
        <w:t xml:space="preserve">In this study, we were unable to disentangle the effect of changes in homicide mortality on life expectancy changes by ethnicity or socioeconomic status </w:t>
      </w:r>
      <w:r w:rsidR="001113E7" w:rsidRPr="00E65132">
        <w:rPr>
          <w:rFonts w:ascii="Times New Roman" w:hAnsi="Times New Roman" w:cs="Times New Roman"/>
          <w:sz w:val="24"/>
          <w:szCs w:val="24"/>
        </w:rPr>
        <w:t xml:space="preserve">within </w:t>
      </w:r>
      <w:r w:rsidRPr="00E65132">
        <w:rPr>
          <w:rFonts w:ascii="Times New Roman" w:hAnsi="Times New Roman" w:cs="Times New Roman"/>
          <w:sz w:val="24"/>
          <w:szCs w:val="24"/>
        </w:rPr>
        <w:t>state</w:t>
      </w:r>
      <w:r w:rsidR="001113E7" w:rsidRPr="00D22F79">
        <w:rPr>
          <w:rFonts w:ascii="Times New Roman" w:hAnsi="Times New Roman" w:cs="Times New Roman"/>
          <w:sz w:val="24"/>
          <w:szCs w:val="24"/>
        </w:rPr>
        <w:t>s</w:t>
      </w:r>
      <w:r w:rsidRPr="00D22F79">
        <w:rPr>
          <w:rFonts w:ascii="Times New Roman" w:hAnsi="Times New Roman" w:cs="Times New Roman"/>
          <w:sz w:val="24"/>
          <w:szCs w:val="24"/>
        </w:rPr>
        <w:t xml:space="preserve"> due to the lack of data disaggregated by these levels</w:t>
      </w:r>
      <w:r w:rsidR="004E396B" w:rsidRPr="00D22F79">
        <w:rPr>
          <w:rFonts w:ascii="Times New Roman" w:hAnsi="Times New Roman" w:cs="Times New Roman"/>
          <w:sz w:val="24"/>
          <w:szCs w:val="24"/>
        </w:rPr>
        <w:t xml:space="preserve"> for long periods of time</w:t>
      </w:r>
      <w:r w:rsidRPr="00D22F79">
        <w:rPr>
          <w:rFonts w:ascii="Times New Roman" w:hAnsi="Times New Roman" w:cs="Times New Roman"/>
          <w:sz w:val="24"/>
          <w:szCs w:val="24"/>
        </w:rPr>
        <w:t>.</w:t>
      </w:r>
    </w:p>
    <w:p w14:paraId="720CDC0A" w14:textId="593A1950" w:rsidR="008A7495" w:rsidRPr="00D22F79" w:rsidRDefault="008A7495" w:rsidP="00572ACC">
      <w:pPr>
        <w:rPr>
          <w:rFonts w:ascii="Times New Roman" w:hAnsi="Times New Roman" w:cs="Times New Roman"/>
          <w:sz w:val="24"/>
          <w:szCs w:val="24"/>
        </w:rPr>
      </w:pPr>
    </w:p>
    <w:p w14:paraId="24E9FAE4" w14:textId="73B422E0" w:rsidR="00B27999" w:rsidRPr="00D22F79" w:rsidRDefault="00B27999" w:rsidP="00572ACC">
      <w:pPr>
        <w:rPr>
          <w:rFonts w:ascii="Times New Roman" w:hAnsi="Times New Roman" w:cs="Times New Roman"/>
          <w:sz w:val="24"/>
          <w:szCs w:val="24"/>
        </w:rPr>
      </w:pPr>
      <w:r w:rsidRPr="00D22F79">
        <w:rPr>
          <w:rFonts w:ascii="Times New Roman" w:eastAsiaTheme="majorEastAsia" w:hAnsi="Times New Roman" w:cs="Times New Roman"/>
          <w:b/>
          <w:i/>
          <w:spacing w:val="15"/>
          <w:sz w:val="24"/>
          <w:szCs w:val="24"/>
        </w:rPr>
        <w:t>International context with Latin America</w:t>
      </w:r>
    </w:p>
    <w:p w14:paraId="4018E61E" w14:textId="28A1E2C6" w:rsidR="008077B8" w:rsidRPr="00D22F79" w:rsidRDefault="00480368" w:rsidP="00572ACC">
      <w:pPr>
        <w:rPr>
          <w:rFonts w:ascii="Times New Roman" w:hAnsi="Times New Roman" w:cs="Times New Roman"/>
          <w:sz w:val="24"/>
          <w:szCs w:val="24"/>
        </w:rPr>
      </w:pPr>
      <w:r w:rsidRPr="00D22F79">
        <w:rPr>
          <w:rFonts w:ascii="Times New Roman" w:hAnsi="Times New Roman" w:cs="Times New Roman"/>
          <w:sz w:val="24"/>
          <w:szCs w:val="24"/>
        </w:rPr>
        <w:t>Latin America is currently the region with the highest homicide rates globally.</w:t>
      </w:r>
      <w:r w:rsidRPr="00E65132">
        <w:rPr>
          <w:rFonts w:ascii="Times New Roman" w:hAnsi="Times New Roman" w:cs="Times New Roman"/>
          <w:sz w:val="24"/>
          <w:szCs w:val="24"/>
          <w:vertAlign w:val="superscript"/>
        </w:rPr>
        <w:fldChar w:fldCharType="begin"/>
      </w:r>
      <w:r w:rsidR="00E56BA4">
        <w:rPr>
          <w:rFonts w:ascii="Times New Roman" w:hAnsi="Times New Roman" w:cs="Times New Roman"/>
          <w:sz w:val="24"/>
          <w:szCs w:val="24"/>
          <w:vertAlign w:val="superscript"/>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65132">
        <w:rPr>
          <w:rFonts w:ascii="Times New Roman" w:hAnsi="Times New Roman" w:cs="Times New Roman"/>
          <w:sz w:val="24"/>
          <w:szCs w:val="24"/>
          <w:vertAlign w:val="superscript"/>
        </w:rPr>
        <w:fldChar w:fldCharType="separate"/>
      </w:r>
      <w:r w:rsidR="00E56BA4">
        <w:rPr>
          <w:rFonts w:ascii="Times New Roman" w:hAnsi="Times New Roman" w:cs="Times New Roman"/>
          <w:noProof/>
          <w:sz w:val="24"/>
          <w:szCs w:val="24"/>
          <w:vertAlign w:val="superscript"/>
        </w:rPr>
        <w:t>14</w:t>
      </w:r>
      <w:r w:rsidRPr="00E65132">
        <w:rPr>
          <w:rFonts w:ascii="Times New Roman" w:hAnsi="Times New Roman" w:cs="Times New Roman"/>
          <w:sz w:val="24"/>
          <w:szCs w:val="24"/>
          <w:vertAlign w:val="superscript"/>
        </w:rPr>
        <w:fldChar w:fldCharType="end"/>
      </w:r>
      <w:r w:rsidRPr="003D495E">
        <w:rPr>
          <w:rFonts w:ascii="Times New Roman" w:hAnsi="Times New Roman" w:cs="Times New Roman"/>
          <w:sz w:val="24"/>
          <w:szCs w:val="24"/>
        </w:rPr>
        <w:t xml:space="preserve"> As in Brazil, s</w:t>
      </w:r>
      <w:r w:rsidR="008A7495" w:rsidRPr="00E65132">
        <w:rPr>
          <w:rFonts w:ascii="Times New Roman" w:hAnsi="Times New Roman" w:cs="Times New Roman"/>
          <w:sz w:val="24"/>
          <w:szCs w:val="24"/>
        </w:rPr>
        <w:t xml:space="preserve">imilar </w:t>
      </w:r>
      <w:r w:rsidR="00B27999" w:rsidRPr="00E65132">
        <w:rPr>
          <w:rFonts w:ascii="Times New Roman" w:hAnsi="Times New Roman" w:cs="Times New Roman"/>
          <w:sz w:val="24"/>
          <w:szCs w:val="24"/>
        </w:rPr>
        <w:t xml:space="preserve">detrimental </w:t>
      </w:r>
      <w:r w:rsidR="008A7495" w:rsidRPr="00E65132">
        <w:rPr>
          <w:rFonts w:ascii="Times New Roman" w:hAnsi="Times New Roman" w:cs="Times New Roman"/>
          <w:sz w:val="24"/>
          <w:szCs w:val="24"/>
        </w:rPr>
        <w:t xml:space="preserve">findings </w:t>
      </w:r>
      <w:r w:rsidR="00B27999" w:rsidRPr="00D22F79">
        <w:rPr>
          <w:rFonts w:ascii="Times New Roman" w:hAnsi="Times New Roman" w:cs="Times New Roman"/>
          <w:sz w:val="24"/>
          <w:szCs w:val="24"/>
        </w:rPr>
        <w:t xml:space="preserve">of the effect of violence in life expectancy </w:t>
      </w:r>
      <w:r w:rsidR="008A7495" w:rsidRPr="00D22F79">
        <w:rPr>
          <w:rFonts w:ascii="Times New Roman" w:hAnsi="Times New Roman" w:cs="Times New Roman"/>
          <w:sz w:val="24"/>
          <w:szCs w:val="24"/>
        </w:rPr>
        <w:t>have been reported in other Latin American contexts.</w:t>
      </w:r>
      <w:r w:rsidR="00D9083C" w:rsidRPr="00E65132">
        <w:rPr>
          <w:rFonts w:ascii="Times New Roman" w:hAnsi="Times New Roman" w:cs="Times New Roman"/>
          <w:sz w:val="24"/>
          <w:szCs w:val="24"/>
        </w:rPr>
        <w:fldChar w:fldCharType="begin"/>
      </w:r>
      <w:r w:rsidR="00D9083C" w:rsidRPr="00D22F79">
        <w:rPr>
          <w:rFonts w:ascii="Times New Roman" w:hAnsi="Times New Roman" w:cs="Times New Roman"/>
          <w:sz w:val="24"/>
          <w:szCs w:val="24"/>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D9083C" w:rsidRPr="00E65132">
        <w:rPr>
          <w:rFonts w:ascii="Times New Roman" w:hAnsi="Times New Roman" w:cs="Times New Roman"/>
          <w:sz w:val="24"/>
          <w:szCs w:val="24"/>
        </w:rPr>
        <w:fldChar w:fldCharType="separate"/>
      </w:r>
      <w:r w:rsidR="00D9083C" w:rsidRPr="00A74AE3">
        <w:rPr>
          <w:rFonts w:ascii="Times New Roman" w:hAnsi="Times New Roman" w:cs="Times New Roman"/>
          <w:sz w:val="24"/>
          <w:szCs w:val="24"/>
          <w:vertAlign w:val="superscript"/>
        </w:rPr>
        <w:t>1</w:t>
      </w:r>
      <w:r w:rsidR="00D9083C" w:rsidRPr="00E65132">
        <w:rPr>
          <w:rFonts w:ascii="Times New Roman" w:hAnsi="Times New Roman" w:cs="Times New Roman"/>
          <w:sz w:val="24"/>
          <w:szCs w:val="24"/>
        </w:rPr>
        <w:fldChar w:fldCharType="end"/>
      </w:r>
      <w:r w:rsidR="008A7495" w:rsidRPr="003D495E">
        <w:rPr>
          <w:rFonts w:ascii="Times New Roman" w:hAnsi="Times New Roman" w:cs="Times New Roman"/>
          <w:sz w:val="24"/>
          <w:szCs w:val="24"/>
        </w:rPr>
        <w:t xml:space="preserve"> In Mexico the rise in homicides has led to a stagnation i</w:t>
      </w:r>
      <w:r w:rsidR="008A7495" w:rsidRPr="00E65132">
        <w:rPr>
          <w:rFonts w:ascii="Times New Roman" w:hAnsi="Times New Roman" w:cs="Times New Roman"/>
          <w:sz w:val="24"/>
          <w:szCs w:val="24"/>
        </w:rPr>
        <w:t>n country-wide life expectancy between 2000 and 2010,</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&lt;EndNote&gt;&lt;Cite&gt;&lt;Author&gt;Canudas-Romo&lt;/Author&gt;&lt;Year&gt;2015&lt;/Year&gt;&lt;RecNum&gt;20&lt;/RecNum&gt;&lt;DisplayText&gt;&lt;style face="superscript"&gt;40 41&lt;/style&gt;&lt;/DisplayText&gt;&lt;record&gt;&lt;rec-number&gt;20&lt;/rec-number&gt;&lt;foreign-keys&gt;&lt;key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Cite&gt;&lt;Author&gt;González-Pérez&lt;/Author&gt;&lt;Year&gt;2017&lt;/Year&gt;&lt;RecNum&gt;84&lt;/RecNum&gt;&lt;record&gt;&lt;rec-number&gt;84&lt;/rec-number&gt;&lt;foreign-keys&gt;&lt;key app="EN" db-id="p0ppx9stl0pvtme5p2hpxwec0d2vwwp9pepz" timestamp="1609761948"&gt;84&lt;/key&gt;&lt;/foreign-keys&gt;&lt;ref-type name="Journal Article"&gt;17&lt;/ref-type&gt;&lt;contributors&gt;&lt;authors&gt;&lt;author&gt;González-Pérez, Guillermo Julián&lt;/author&gt;&lt;author&gt;Vega-López, María Guadalupe&lt;/author&gt;&lt;author&gt;Flores-Villavicencio, María Elena&lt;/author&gt;&lt;/authors&gt;&lt;/contributors&gt;&lt;titles&gt;&lt;title&gt;The increase of firearm mortality and its relationship with the stagnation of life expectancy in Mexico&lt;/title&gt;&lt;secondary-title&gt;Ciência &amp;amp; Saúde Coletiva&lt;/secondary-title&gt;&lt;/titles&gt;&lt;periodical&gt;&lt;full-title&gt;Ciência &amp;amp; Saúde Coletiva&lt;/full-title&gt;&lt;/periodical&gt;&lt;pages&gt;2861-2872&lt;/pages&gt;&lt;volume&gt;22&lt;/volume&gt;&lt;dates&gt;&lt;year&gt;2017&lt;/year&gt;&lt;/dates&gt;&lt;isbn&gt;1413-8123&lt;/isbn&gt;&lt;urls&gt;&lt;/urls&gt;&lt;/record&gt;&lt;/Cite&gt;&lt;/EndNote&gt;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40 41</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with significant subnational variation,</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&lt;EndNote&gt;&lt;Cite&gt;&lt;Author&gt;Aburto&lt;/Author&gt;&lt;Year&gt;2016&lt;/Year&gt;&lt;RecNum&gt;4&lt;/RecNum&gt;&lt;DisplayText&gt;&lt;style face="superscript"&gt;22&lt;/style&gt;&lt;/DisplayText&gt;&lt;record&gt;&lt;rec-number&gt;4&lt;/rec-number&gt;&lt;foreign-keys&gt;&lt;key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22</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and was identified as a primary determinant of lifespan inequalities.</w:t>
      </w:r>
      <w:r w:rsidR="008A7495" w:rsidRPr="00E65132">
        <w:rPr>
          <w:rFonts w:ascii="Times New Roman" w:hAnsi="Times New Roman" w:cs="Times New Roman"/>
          <w:sz w:val="24"/>
          <w:szCs w:val="24"/>
          <w:vertAlign w:val="superscript"/>
        </w:rPr>
        <w:fldChar w:fldCharType="begin"/>
      </w:r>
      <w:r w:rsidR="00E2125E">
        <w:rPr>
          <w:rFonts w:ascii="Times New Roman" w:hAnsi="Times New Roman" w:cs="Times New Roman"/>
          <w:sz w:val="24"/>
          <w:szCs w:val="24"/>
          <w:vertAlign w:val="superscript"/>
        </w:rPr>
        <w:instrText xml:space="preserve"> ADDIN EN.CITE &lt;EndNote&gt;&lt;Cite&gt;&lt;Author&gt;Aburto&lt;/Author&gt;&lt;Year&gt;2019&lt;/Year&gt;&lt;RecNum&gt;68&lt;/RecNum&gt;&lt;DisplayText&gt;&lt;style face="superscript"&gt;42&lt;/style&gt;&lt;/DisplayText&gt;&lt;record&gt;&lt;rec-number&gt;68&lt;/rec-number&gt;&lt;foreign-keys&gt;&lt;key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E65132">
        <w:rPr>
          <w:rFonts w:ascii="Times New Roman" w:hAnsi="Times New Roman" w:cs="Times New Roman"/>
          <w:sz w:val="24"/>
          <w:szCs w:val="24"/>
          <w:vertAlign w:val="superscript"/>
        </w:rPr>
        <w:fldChar w:fldCharType="separate"/>
      </w:r>
      <w:r w:rsidR="00E2125E">
        <w:rPr>
          <w:rFonts w:ascii="Times New Roman" w:hAnsi="Times New Roman" w:cs="Times New Roman"/>
          <w:noProof/>
          <w:sz w:val="24"/>
          <w:szCs w:val="24"/>
          <w:vertAlign w:val="superscript"/>
        </w:rPr>
        <w:t>42</w:t>
      </w:r>
      <w:r w:rsidR="008A7495" w:rsidRPr="00E65132">
        <w:rPr>
          <w:rFonts w:ascii="Times New Roman" w:hAnsi="Times New Roman" w:cs="Times New Roman"/>
          <w:sz w:val="24"/>
          <w:szCs w:val="24"/>
          <w:vertAlign w:val="superscript"/>
        </w:rPr>
        <w:fldChar w:fldCharType="end"/>
      </w:r>
      <w:r w:rsidR="008A7495" w:rsidRPr="003D495E">
        <w:rPr>
          <w:rFonts w:ascii="Times New Roman" w:hAnsi="Times New Roman" w:cs="Times New Roman"/>
          <w:sz w:val="24"/>
          <w:szCs w:val="24"/>
        </w:rPr>
        <w:t xml:space="preserve"> Another study in Venezuela found </w:t>
      </w:r>
      <w:r w:rsidR="00B27999" w:rsidRPr="00E65132">
        <w:rPr>
          <w:rFonts w:ascii="Times New Roman" w:hAnsi="Times New Roman" w:cs="Times New Roman"/>
          <w:sz w:val="24"/>
          <w:szCs w:val="24"/>
        </w:rPr>
        <w:t>that an</w:t>
      </w:r>
      <w:r w:rsidR="008A7495" w:rsidRPr="00E65132">
        <w:rPr>
          <w:rFonts w:ascii="Times New Roman" w:hAnsi="Times New Roman" w:cs="Times New Roman"/>
          <w:sz w:val="24"/>
          <w:szCs w:val="24"/>
        </w:rPr>
        <w:t xml:space="preserve"> increase in firearm-related deaths</w:t>
      </w:r>
      <w:r w:rsidR="00B27999" w:rsidRPr="00D22F79">
        <w:rPr>
          <w:rFonts w:ascii="Times New Roman" w:hAnsi="Times New Roman" w:cs="Times New Roman"/>
          <w:sz w:val="24"/>
          <w:szCs w:val="24"/>
        </w:rPr>
        <w:t xml:space="preserve"> led to life expectancy stagnation in 1996-2013</w:t>
      </w:r>
      <w:r w:rsidR="008A7495" w:rsidRPr="00D22F79">
        <w:rPr>
          <w:rFonts w:ascii="Times New Roman" w:hAnsi="Times New Roman" w:cs="Times New Roman"/>
          <w:sz w:val="24"/>
          <w:szCs w:val="24"/>
        </w:rPr>
        <w:t>.</w:t>
      </w:r>
      <w:r w:rsidR="008A7495"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&lt;EndNote&gt;&lt;Cite&gt;&lt;Author&gt;García&lt;/Author&gt;&lt;Year&gt;2019&lt;/Year&gt;&lt;RecNum&gt;62&lt;/RecNum&gt;&lt;DisplayText&gt;&lt;style face="superscript"&gt;43&lt;/style&gt;&lt;/DisplayText&gt;&lt;record&gt;&lt;rec-number&gt;62&lt;/rec-number&gt;&lt;foreign-keys&gt;&lt;key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43</w:t>
      </w:r>
      <w:r w:rsidR="008A7495" w:rsidRPr="00E65132">
        <w:rPr>
          <w:rFonts w:ascii="Times New Roman" w:hAnsi="Times New Roman" w:cs="Times New Roman"/>
          <w:sz w:val="24"/>
          <w:szCs w:val="24"/>
        </w:rPr>
        <w:fldChar w:fldCharType="end"/>
      </w:r>
      <w:ins w:id="209" w:author="Jose Manuel Aburto" w:date="2021-01-04T12:46:00Z">
        <w:r w:rsidR="001056D7" w:rsidRPr="003D495E">
          <w:rPr>
            <w:rFonts w:ascii="Times New Roman" w:hAnsi="Times New Roman" w:cs="Times New Roman"/>
            <w:sz w:val="24"/>
            <w:szCs w:val="24"/>
          </w:rPr>
          <w:t xml:space="preserve"> In Colombia, </w:t>
        </w:r>
      </w:ins>
      <w:ins w:id="210" w:author="Shammi Luhar" w:date="2021-01-07T18:25:00Z">
        <w:r w:rsidR="00742BA1">
          <w:rPr>
            <w:rFonts w:ascii="Times New Roman" w:hAnsi="Times New Roman" w:cs="Times New Roman"/>
            <w:sz w:val="24"/>
            <w:szCs w:val="24"/>
          </w:rPr>
          <w:t>although</w:t>
        </w:r>
      </w:ins>
      <w:ins w:id="211" w:author="Jose Manuel Aburto" w:date="2021-01-04T12:46:00Z">
        <w:r w:rsidR="001056D7" w:rsidRPr="003D495E">
          <w:rPr>
            <w:rFonts w:ascii="Times New Roman" w:hAnsi="Times New Roman" w:cs="Times New Roman"/>
            <w:sz w:val="24"/>
            <w:szCs w:val="24"/>
          </w:rPr>
          <w:t xml:space="preserve"> homicides have decreased over the last decade, they </w:t>
        </w:r>
      </w:ins>
      <w:ins w:id="212" w:author="Jose Manuel Aburto" w:date="2021-01-04T12:47:00Z">
        <w:r w:rsidR="001056D7" w:rsidRPr="00E65132">
          <w:rPr>
            <w:rFonts w:ascii="Times New Roman" w:hAnsi="Times New Roman" w:cs="Times New Roman"/>
            <w:sz w:val="24"/>
            <w:szCs w:val="24"/>
          </w:rPr>
          <w:t>still represent a large share of total mortality (around 5%)</w:t>
        </w:r>
      </w:ins>
      <w:ins w:id="213" w:author="Shammi Luhar" w:date="2021-01-07T18:25:00Z">
        <w:r w:rsidR="00742BA1">
          <w:rPr>
            <w:rFonts w:ascii="Times New Roman" w:hAnsi="Times New Roman" w:cs="Times New Roman"/>
            <w:sz w:val="24"/>
            <w:szCs w:val="24"/>
          </w:rPr>
          <w:t>,</w:t>
        </w:r>
      </w:ins>
      <w:ins w:id="214" w:author="Jose Manuel Aburto" w:date="2021-01-04T12:47:00Z">
        <w:r w:rsidR="001056D7" w:rsidRPr="00E65132">
          <w:rPr>
            <w:rFonts w:ascii="Times New Roman" w:hAnsi="Times New Roman" w:cs="Times New Roman"/>
            <w:sz w:val="24"/>
            <w:szCs w:val="24"/>
          </w:rPr>
          <w:t xml:space="preserve"> which is estimated to cause </w:t>
        </w:r>
        <w:r w:rsidR="00D2501F" w:rsidRPr="00E65132">
          <w:rPr>
            <w:rFonts w:ascii="Times New Roman" w:hAnsi="Times New Roman" w:cs="Times New Roman"/>
            <w:sz w:val="24"/>
            <w:szCs w:val="24"/>
          </w:rPr>
          <w:t xml:space="preserve">a loss of life expectancy of 2.2 and </w:t>
        </w:r>
      </w:ins>
      <w:ins w:id="215" w:author="Jose Manuel Aburto" w:date="2021-01-07T13:26:00Z">
        <w:r w:rsidR="00A935C2">
          <w:rPr>
            <w:rFonts w:ascii="Times New Roman" w:hAnsi="Times New Roman" w:cs="Times New Roman"/>
            <w:sz w:val="24"/>
            <w:szCs w:val="24"/>
          </w:rPr>
          <w:t>0</w:t>
        </w:r>
      </w:ins>
      <w:ins w:id="216" w:author="Jose Manuel Aburto" w:date="2021-01-04T12:47:00Z">
        <w:r w:rsidR="00D2501F" w:rsidRPr="00E65132">
          <w:rPr>
            <w:rFonts w:ascii="Times New Roman" w:hAnsi="Times New Roman" w:cs="Times New Roman"/>
            <w:sz w:val="24"/>
            <w:szCs w:val="24"/>
          </w:rPr>
          <w:t>.2 years for males and females, respectively.</w:t>
        </w:r>
      </w:ins>
      <w:r w:rsidR="00F1581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&lt;EndNote&gt;&lt;Cite&gt;&lt;Author&gt;Dávila-Cervantes&lt;/Author&gt;&lt;Year&gt;2018&lt;/Year&gt;&lt;RecNum&gt;86&lt;/RecNum&gt;&lt;DisplayText&gt;&lt;style face="superscript"&gt;44&lt;/style&gt;&lt;/DisplayText&gt;&lt;record&gt;&lt;rec-number&gt;86&lt;/rec-number&gt;&lt;foreign-keys&gt;&lt;key app="EN" db-id="p0ppx9stl0pvtme5p2hpxwec0d2vwwp9pepz" timestamp="1609762002"&gt;86&lt;/key&gt;&lt;/foreign-keys&gt;&lt;ref-type name="Journal Article"&gt;17&lt;/ref-type&gt;&lt;contributors&gt;&lt;authors&gt;&lt;author&gt;Dávila-Cervantes, CA&lt;/author&gt;&lt;author&gt;Pardo-Montaño, AM&lt;/author&gt;&lt;/authors&gt;&lt;/contributors&gt;&lt;titles&gt;&lt;title&gt;Violence in Colombia and Mexico: trend and impact on life expectancy of homicide mortality between 1998 and 2015&lt;/title&gt;&lt;secondary-title&gt;Public health&lt;/secondary-title&gt;&lt;/titles&gt;&lt;periodical&gt;&lt;full-title&gt;Public health&lt;/full-title&gt;&lt;/periodical&gt;&lt;pages&gt;1-8&lt;/pages&gt;&lt;volume&gt;163&lt;/volume&gt;&lt;dates&gt;&lt;year&gt;2018&lt;/year&gt;&lt;/dates&gt;&lt;isbn&gt;0033-3506&lt;/isbn&gt;&lt;urls&gt;&lt;/urls&gt;&lt;/record&gt;&lt;/Cite&gt;&lt;/EndNote&gt;</w:instrText>
      </w:r>
      <w:r w:rsidR="00F1581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44</w:t>
      </w:r>
      <w:r w:rsidR="00F15816" w:rsidRPr="00E65132">
        <w:rPr>
          <w:rFonts w:ascii="Times New Roman" w:hAnsi="Times New Roman" w:cs="Times New Roman"/>
          <w:sz w:val="24"/>
          <w:szCs w:val="24"/>
        </w:rPr>
        <w:fldChar w:fldCharType="end"/>
      </w:r>
      <w:r w:rsidR="00603E54" w:rsidRPr="003D495E">
        <w:rPr>
          <w:rFonts w:ascii="Times New Roman" w:hAnsi="Times New Roman" w:cs="Times New Roman"/>
          <w:sz w:val="24"/>
          <w:szCs w:val="24"/>
        </w:rPr>
        <w:t xml:space="preserve"> </w:t>
      </w:r>
      <w:ins w:id="217" w:author="Jose Manuel Aburto" w:date="2021-01-04T12:58:00Z">
        <w:r w:rsidR="00741500" w:rsidRPr="00E65132">
          <w:rPr>
            <w:rFonts w:ascii="Times New Roman" w:hAnsi="Times New Roman" w:cs="Times New Roman"/>
            <w:sz w:val="24"/>
            <w:szCs w:val="24"/>
          </w:rPr>
          <w:t xml:space="preserve">Similar evidence from Brazil at the national level showed that life expectancy could improve 1.5 years for males if homicides </w:t>
        </w:r>
      </w:ins>
      <w:ins w:id="218" w:author="Shammi Luhar" w:date="2021-01-07T18:25:00Z">
        <w:r w:rsidR="00742BA1">
          <w:rPr>
            <w:rFonts w:ascii="Times New Roman" w:hAnsi="Times New Roman" w:cs="Times New Roman"/>
            <w:sz w:val="24"/>
            <w:szCs w:val="24"/>
          </w:rPr>
          <w:t>were</w:t>
        </w:r>
      </w:ins>
      <w:ins w:id="219" w:author="Jose Manuel Aburto" w:date="2021-01-04T12:58:00Z">
        <w:r w:rsidR="00741500" w:rsidRPr="00E65132">
          <w:rPr>
            <w:rFonts w:ascii="Times New Roman" w:hAnsi="Times New Roman" w:cs="Times New Roman"/>
            <w:sz w:val="24"/>
            <w:szCs w:val="24"/>
          </w:rPr>
          <w:t xml:space="preserve"> </w:t>
        </w:r>
        <w:r w:rsidR="00FC0996" w:rsidRPr="00E65132">
          <w:rPr>
            <w:rFonts w:ascii="Times New Roman" w:hAnsi="Times New Roman" w:cs="Times New Roman"/>
            <w:sz w:val="24"/>
            <w:szCs w:val="24"/>
          </w:rPr>
          <w:t>eliminated</w:t>
        </w:r>
      </w:ins>
      <w:ins w:id="220" w:author="Jose Manuel Aburto" w:date="2021-01-04T12:59:00Z">
        <w:r w:rsidR="00FC0996" w:rsidRPr="00D22F79">
          <w:rPr>
            <w:rFonts w:ascii="Times New Roman" w:hAnsi="Times New Roman" w:cs="Times New Roman"/>
            <w:sz w:val="24"/>
            <w:szCs w:val="24"/>
          </w:rPr>
          <w:t>.</w:t>
        </w:r>
      </w:ins>
      <w:r w:rsidR="00FC0996"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&lt;EndNote&gt;&lt;Cite&gt;&lt;Author&gt;González-Pérez&lt;/Author&gt;&lt;Year&gt;2017&lt;/Year&gt;&lt;RecNum&gt;85&lt;/RecNum&gt;&lt;DisplayText&gt;&lt;style face="superscript"&gt;45&lt;/style&gt;&lt;/DisplayText&gt;&lt;record&gt;&lt;rec-number&gt;85&lt;/rec-number&gt;&lt;foreign-keys&gt;&lt;key app="EN" db-id="p0ppx9stl0pvtme5p2hpxwec0d2vwwp9pepz" timestamp="1609761972"&gt;85&lt;/key&gt;&lt;/foreign-keys&gt;&lt;ref-type name="Journal Article"&gt;17&lt;/ref-type&gt;&lt;contributors&gt;&lt;authors&gt;&lt;author&gt;González-Pérez, Guillermo Julián&lt;/author&gt;&lt;author&gt;Vega-López, María Guadalupe&lt;/author&gt;&lt;author&gt;Souza, Edinilsa Ramos de&lt;/author&gt;&lt;author&gt;Pinto, Liana Wernersbach&lt;/author&gt;&lt;/authors&gt;&lt;/contributors&gt;&lt;titles&gt;&lt;title&gt;Violence deaths and its impact on life expectancy: a comparison between Mexico and Brazil&lt;/title&gt;&lt;secondary-title&gt;Ciência &amp;amp; Saúde Coletiva&lt;/secondary-title&gt;&lt;/titles&gt;&lt;periodical&gt;&lt;full-title&gt;Ciência &amp;amp; Saúde Coletiva&lt;/full-title&gt;&lt;/periodical&gt;&lt;pages&gt;2797-2809&lt;/pages&gt;&lt;volume&gt;22&lt;/volume&gt;&lt;dates&gt;&lt;year&gt;2017&lt;/year&gt;&lt;/dates&gt;&lt;isbn&gt;1413-8123&lt;/isbn&gt;&lt;urls&gt;&lt;/urls&gt;&lt;/record&gt;&lt;/Cite&gt;&lt;/EndNote&gt;</w:instrText>
      </w:r>
      <w:r w:rsidR="00FC0996"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45</w:t>
      </w:r>
      <w:r w:rsidR="00FC0996" w:rsidRPr="00E65132">
        <w:rPr>
          <w:rFonts w:ascii="Times New Roman" w:hAnsi="Times New Roman" w:cs="Times New Roman"/>
          <w:sz w:val="24"/>
          <w:szCs w:val="24"/>
        </w:rPr>
        <w:fldChar w:fldCharType="end"/>
      </w:r>
      <w:ins w:id="221" w:author="Jose Manuel Aburto" w:date="2021-01-04T20:03:00Z">
        <w:r w:rsidR="00892DE8" w:rsidRPr="003D495E">
          <w:t xml:space="preserve"> </w:t>
        </w:r>
        <w:r w:rsidR="00892DE8" w:rsidRPr="00E65132">
          <w:rPr>
            <w:rFonts w:ascii="Times New Roman" w:hAnsi="Times New Roman" w:cs="Times New Roman"/>
            <w:sz w:val="24"/>
            <w:szCs w:val="24"/>
          </w:rPr>
          <w:t>Other studies report evidence of further adverse impacts of violence on population health beyond mortality and decreases in life expectancy. For example, mental health and perception of vulnerability in contexts of increasing homicide mortality are often unquantifi</w:t>
        </w:r>
        <w:r w:rsidR="00892DE8" w:rsidRPr="00D22F79">
          <w:rPr>
            <w:rFonts w:ascii="Times New Roman" w:hAnsi="Times New Roman" w:cs="Times New Roman"/>
            <w:sz w:val="24"/>
            <w:szCs w:val="24"/>
          </w:rPr>
          <w:t>able.</w:t>
        </w:r>
      </w:ins>
      <w:r w:rsidR="00B05422"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B05422"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46</w:t>
      </w:r>
      <w:r w:rsidR="00B05422" w:rsidRPr="00E65132">
        <w:rPr>
          <w:rFonts w:ascii="Times New Roman" w:hAnsi="Times New Roman" w:cs="Times New Roman"/>
          <w:sz w:val="24"/>
          <w:szCs w:val="24"/>
        </w:rPr>
        <w:fldChar w:fldCharType="end"/>
      </w:r>
      <w:ins w:id="222" w:author="Jose Manuel Aburto" w:date="2021-01-04T20:03:00Z">
        <w:r w:rsidR="00892DE8" w:rsidRPr="003D495E">
          <w:rPr>
            <w:rFonts w:ascii="Times New Roman" w:hAnsi="Times New Roman" w:cs="Times New Roman"/>
            <w:sz w:val="24"/>
            <w:szCs w:val="24"/>
          </w:rPr>
          <w:t xml:space="preserve"> Consequently, health systems should be prepared </w:t>
        </w:r>
        <w:r w:rsidR="00892DE8" w:rsidRPr="00E65132">
          <w:rPr>
            <w:rFonts w:ascii="Times New Roman" w:hAnsi="Times New Roman" w:cs="Times New Roman"/>
            <w:sz w:val="24"/>
            <w:szCs w:val="24"/>
          </w:rPr>
          <w:t xml:space="preserve">for a </w:t>
        </w:r>
      </w:ins>
      <w:ins w:id="223" w:author="Jose Manuel Aburto" w:date="2021-01-04T20:04:00Z">
        <w:r w:rsidR="00892DE8" w:rsidRPr="00E65132">
          <w:rPr>
            <w:rFonts w:ascii="Times New Roman" w:hAnsi="Times New Roman" w:cs="Times New Roman"/>
            <w:sz w:val="24"/>
            <w:szCs w:val="24"/>
          </w:rPr>
          <w:t>future increase</w:t>
        </w:r>
      </w:ins>
      <w:ins w:id="224" w:author="Jose Manuel Aburto" w:date="2021-01-04T20:03:00Z">
        <w:r w:rsidR="00892DE8" w:rsidRPr="00D22F79">
          <w:rPr>
            <w:rFonts w:ascii="Times New Roman" w:hAnsi="Times New Roman" w:cs="Times New Roman"/>
            <w:sz w:val="24"/>
            <w:szCs w:val="24"/>
          </w:rPr>
          <w:t xml:space="preserve"> in mental health issues due to potential insecurity felt by Brazilians. </w:t>
        </w:r>
        <w:proofErr w:type="gramStart"/>
        <w:r w:rsidR="00892DE8" w:rsidRPr="00D22F79">
          <w:rPr>
            <w:rFonts w:ascii="Times New Roman" w:hAnsi="Times New Roman" w:cs="Times New Roman"/>
            <w:sz w:val="24"/>
            <w:szCs w:val="24"/>
          </w:rPr>
          <w:t>In light of</w:t>
        </w:r>
        <w:proofErr w:type="gramEnd"/>
        <w:r w:rsidR="00892DE8" w:rsidRPr="00D22F79">
          <w:rPr>
            <w:rFonts w:ascii="Times New Roman" w:hAnsi="Times New Roman" w:cs="Times New Roman"/>
            <w:sz w:val="24"/>
            <w:szCs w:val="24"/>
          </w:rPr>
          <w:t xml:space="preserve"> this, further studies into the population health burden of homicides</w:t>
        </w:r>
      </w:ins>
      <w:ins w:id="225" w:author="Jose Manuel Aburto" w:date="2021-01-05T12:09:00Z">
        <w:r w:rsidR="003C4FF6">
          <w:rPr>
            <w:rFonts w:ascii="Times New Roman" w:hAnsi="Times New Roman" w:cs="Times New Roman"/>
            <w:sz w:val="24"/>
            <w:szCs w:val="24"/>
          </w:rPr>
          <w:t>,</w:t>
        </w:r>
      </w:ins>
      <w:ins w:id="226" w:author="Jose Manuel Aburto" w:date="2021-01-04T20:03:00Z">
        <w:r w:rsidR="00892DE8" w:rsidRPr="00D22F79">
          <w:rPr>
            <w:rFonts w:ascii="Times New Roman" w:hAnsi="Times New Roman" w:cs="Times New Roman"/>
            <w:sz w:val="24"/>
            <w:szCs w:val="24"/>
          </w:rPr>
          <w:t xml:space="preserve"> beyond just mortality, across Brazil</w:t>
        </w:r>
      </w:ins>
      <w:ins w:id="227" w:author="Shammi Luhar" w:date="2021-01-07T18:26:00Z">
        <w:r w:rsidR="00742BA1">
          <w:rPr>
            <w:rFonts w:ascii="Times New Roman" w:hAnsi="Times New Roman" w:cs="Times New Roman"/>
            <w:sz w:val="24"/>
            <w:szCs w:val="24"/>
          </w:rPr>
          <w:t>’s</w:t>
        </w:r>
      </w:ins>
      <w:ins w:id="228" w:author="Jose Manuel Aburto" w:date="2021-01-04T20:03:00Z">
        <w:r w:rsidR="00892DE8" w:rsidRPr="00D22F79">
          <w:rPr>
            <w:rFonts w:ascii="Times New Roman" w:hAnsi="Times New Roman" w:cs="Times New Roman"/>
            <w:sz w:val="24"/>
            <w:szCs w:val="24"/>
          </w:rPr>
          <w:t xml:space="preserve"> states are encouraged.</w:t>
        </w:r>
      </w:ins>
    </w:p>
    <w:p w14:paraId="0EEE2D5B" w14:textId="2E0B3802" w:rsidR="00480368" w:rsidRPr="00D22F79" w:rsidRDefault="00480368" w:rsidP="00572ACC">
      <w:pPr>
        <w:rPr>
          <w:ins w:id="229" w:author="Jose Manuel Aburto" w:date="2021-01-04T19:49:00Z"/>
          <w:rFonts w:ascii="Times New Roman" w:hAnsi="Times New Roman" w:cs="Times New Roman"/>
          <w:sz w:val="24"/>
          <w:szCs w:val="24"/>
        </w:rPr>
      </w:pPr>
    </w:p>
    <w:p w14:paraId="25E7C3F8" w14:textId="586BC780" w:rsidR="00D10083" w:rsidRPr="00D22F79" w:rsidRDefault="00D10083" w:rsidP="00572ACC">
      <w:pPr>
        <w:rPr>
          <w:ins w:id="230" w:author="Jose Manuel Aburto" w:date="2021-01-04T19:48:00Z"/>
          <w:rFonts w:ascii="Times New Roman" w:hAnsi="Times New Roman" w:cs="Times New Roman"/>
          <w:b/>
          <w:i/>
          <w:iCs/>
          <w:sz w:val="24"/>
          <w:szCs w:val="24"/>
        </w:rPr>
      </w:pPr>
      <w:ins w:id="231" w:author="Jose Manuel Aburto" w:date="2021-01-04T19:49:00Z">
        <w:r w:rsidRPr="00D22F79">
          <w:rPr>
            <w:rFonts w:ascii="Times New Roman" w:hAnsi="Times New Roman" w:cs="Times New Roman"/>
            <w:b/>
            <w:i/>
            <w:iCs/>
            <w:sz w:val="24"/>
            <w:szCs w:val="24"/>
          </w:rPr>
          <w:t>Other causes of death</w:t>
        </w:r>
      </w:ins>
    </w:p>
    <w:p w14:paraId="18FB7785" w14:textId="65857F66" w:rsidR="00D10083" w:rsidRPr="003D495E" w:rsidRDefault="00D10083" w:rsidP="00D10083">
      <w:pPr>
        <w:rPr>
          <w:ins w:id="232" w:author="Jose Manuel Aburto" w:date="2021-01-04T19:49:00Z"/>
          <w:rFonts w:ascii="Times New Roman" w:hAnsi="Times New Roman" w:cs="Times New Roman"/>
          <w:sz w:val="24"/>
          <w:szCs w:val="24"/>
        </w:rPr>
      </w:pPr>
      <w:ins w:id="233" w:author="Jose Manuel Aburto" w:date="2021-01-04T19:49:00Z">
        <w:r w:rsidRPr="00D22F79">
          <w:rPr>
            <w:rFonts w:ascii="Times New Roman" w:hAnsi="Times New Roman" w:cs="Times New Roman"/>
            <w:sz w:val="24"/>
            <w:szCs w:val="24"/>
          </w:rPr>
          <w:t>The period 2000</w:t>
        </w:r>
      </w:ins>
      <w:ins w:id="234" w:author="Jose Manuel Aburto" w:date="2021-01-05T12:10:00Z">
        <w:r w:rsidR="003C4FF6">
          <w:rPr>
            <w:rFonts w:ascii="Times New Roman" w:hAnsi="Times New Roman" w:cs="Times New Roman"/>
            <w:sz w:val="24"/>
            <w:szCs w:val="24"/>
          </w:rPr>
          <w:t>-</w:t>
        </w:r>
      </w:ins>
      <w:ins w:id="235" w:author="Jose Manuel Aburto" w:date="2021-01-04T19:49:00Z">
        <w:r w:rsidRPr="00D22F79">
          <w:rPr>
            <w:rFonts w:ascii="Times New Roman" w:hAnsi="Times New Roman" w:cs="Times New Roman"/>
            <w:sz w:val="24"/>
            <w:szCs w:val="24"/>
          </w:rPr>
          <w:t xml:space="preserve">07 also saw increases in mortality from IHD, again offsetting rising life expectancy due to improvements in mortality from other medically amenable causes, and again mostly concentrated in </w:t>
        </w:r>
      </w:ins>
      <w:ins w:id="236" w:author="Shammi Luhar" w:date="2021-01-07T18:26:00Z">
        <w:r w:rsidR="00742BA1" w:rsidRPr="00D22F79">
          <w:rPr>
            <w:rFonts w:ascii="Times New Roman" w:hAnsi="Times New Roman" w:cs="Times New Roman"/>
            <w:sz w:val="24"/>
            <w:szCs w:val="24"/>
          </w:rPr>
          <w:t>Brazil</w:t>
        </w:r>
        <w:r w:rsidR="00742BA1">
          <w:rPr>
            <w:rFonts w:ascii="Times New Roman" w:hAnsi="Times New Roman" w:cs="Times New Roman"/>
            <w:sz w:val="24"/>
            <w:szCs w:val="24"/>
          </w:rPr>
          <w:t xml:space="preserve">’s </w:t>
        </w:r>
      </w:ins>
      <w:ins w:id="237" w:author="Jose Manuel Aburto" w:date="2021-01-04T19:49:00Z">
        <w:r w:rsidRPr="00D22F79">
          <w:rPr>
            <w:rFonts w:ascii="Times New Roman" w:hAnsi="Times New Roman" w:cs="Times New Roman"/>
            <w:sz w:val="24"/>
            <w:szCs w:val="24"/>
          </w:rPr>
          <w:t xml:space="preserve">Northern </w:t>
        </w:r>
      </w:ins>
      <w:ins w:id="238" w:author="Jose Manuel Aburto" w:date="2021-01-05T12:10:00Z">
        <w:r w:rsidR="00454334">
          <w:rPr>
            <w:rFonts w:ascii="Times New Roman" w:hAnsi="Times New Roman" w:cs="Times New Roman"/>
            <w:sz w:val="24"/>
            <w:szCs w:val="24"/>
          </w:rPr>
          <w:t>states</w:t>
        </w:r>
      </w:ins>
      <w:ins w:id="239" w:author="Jose Manuel Aburto" w:date="2021-01-04T19:49:00Z">
        <w:r w:rsidRPr="00D22F79">
          <w:rPr>
            <w:rFonts w:ascii="Times New Roman" w:hAnsi="Times New Roman" w:cs="Times New Roman"/>
            <w:sz w:val="24"/>
            <w:szCs w:val="24"/>
          </w:rPr>
          <w:t>. Additionally, some Northern states saw increases in dia</w:t>
        </w:r>
        <w:r w:rsidRPr="00D22F79">
          <w:rPr>
            <w:rFonts w:ascii="Times New Roman" w:hAnsi="Times New Roman" w:cs="Times New Roman"/>
            <w:sz w:val="24"/>
            <w:szCs w:val="24"/>
          </w:rPr>
          <w:lastRenderedPageBreak/>
          <w:t>betes mortality over the same period, primarily affecting females. On the other hand, in the period 2007-15, improvements in mortality from IHD and diabetes led to increases in life expectancy among females and males in most states. The extent of subnational variation in the impact of homicides, IHD and diabetes related mortality on life expectancy at birth, with a considerably high</w:t>
        </w:r>
      </w:ins>
      <w:ins w:id="240" w:author="Jose Manuel Aburto" w:date="2021-01-05T12:10:00Z">
        <w:r w:rsidR="00454334">
          <w:rPr>
            <w:rFonts w:ascii="Times New Roman" w:hAnsi="Times New Roman" w:cs="Times New Roman"/>
            <w:sz w:val="24"/>
            <w:szCs w:val="24"/>
          </w:rPr>
          <w:t xml:space="preserve"> </w:t>
        </w:r>
        <w:r w:rsidR="00E46700">
          <w:rPr>
            <w:rFonts w:ascii="Times New Roman" w:hAnsi="Times New Roman" w:cs="Times New Roman"/>
            <w:sz w:val="24"/>
            <w:szCs w:val="24"/>
          </w:rPr>
          <w:t xml:space="preserve">burden </w:t>
        </w:r>
      </w:ins>
      <w:ins w:id="241" w:author="Jose Manuel Aburto" w:date="2021-01-04T19:49:00Z">
        <w:r w:rsidRPr="00D22F79">
          <w:rPr>
            <w:rFonts w:ascii="Times New Roman" w:hAnsi="Times New Roman" w:cs="Times New Roman"/>
            <w:sz w:val="24"/>
            <w:szCs w:val="24"/>
          </w:rPr>
          <w:t>in Northern states, demonstrates the persistence of health inequalities in Brazil.</w:t>
        </w:r>
        <w:r w:rsidRPr="00E65132">
          <w:rPr>
            <w:rFonts w:ascii="Times New Roman" w:hAnsi="Times New Roman" w:cs="Times New Roman"/>
            <w:sz w:val="24"/>
            <w:szCs w:val="24"/>
          </w:rPr>
          <w:fldChar w:fldCharType="begin"/>
        </w:r>
      </w:ins>
      <w:r w:rsidR="00E2125E">
        <w:rPr>
          <w:rFonts w:ascii="Times New Roman" w:hAnsi="Times New Roman" w:cs="Times New Roman"/>
          <w:sz w:val="24"/>
          <w:szCs w:val="24"/>
        </w:rPr>
        <w:instrText xml:space="preserve"> ADDIN EN.CITE &lt;EndNote&gt;&lt;Cite&gt;&lt;Author&gt;Marinho&lt;/Author&gt;&lt;Year&gt;2018&lt;/Year&gt;&lt;RecNum&gt;64&lt;/RecNum&gt;&lt;DisplayText&gt;&lt;style face="superscript"&gt;32&lt;/style&gt;&lt;/DisplayText&gt;&lt;record&gt;&lt;rec-number&gt;64&lt;/rec-number&gt;&lt;foreign-keys&gt;&lt;key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ins w:id="242" w:author="Jose Manuel Aburto" w:date="2021-01-04T19:49:00Z">
        <w:r w:rsidRPr="00E65132">
          <w:rPr>
            <w:rFonts w:ascii="Times New Roman" w:hAnsi="Times New Roman" w:cs="Times New Roman"/>
            <w:sz w:val="24"/>
            <w:szCs w:val="24"/>
          </w:rPr>
          <w:fldChar w:fldCharType="separate"/>
        </w:r>
      </w:ins>
      <w:r w:rsidR="00E2125E" w:rsidRPr="00E2125E">
        <w:rPr>
          <w:rFonts w:ascii="Times New Roman" w:hAnsi="Times New Roman" w:cs="Times New Roman"/>
          <w:noProof/>
          <w:sz w:val="24"/>
          <w:szCs w:val="24"/>
          <w:vertAlign w:val="superscript"/>
        </w:rPr>
        <w:t>32</w:t>
      </w:r>
      <w:ins w:id="243" w:author="Jose Manuel Aburto" w:date="2021-01-04T19:49:00Z">
        <w:r w:rsidRPr="00E65132">
          <w:rPr>
            <w:rFonts w:ascii="Times New Roman" w:hAnsi="Times New Roman" w:cs="Times New Roman"/>
            <w:sz w:val="24"/>
            <w:szCs w:val="24"/>
          </w:rPr>
          <w:fldChar w:fldCharType="end"/>
        </w:r>
      </w:ins>
    </w:p>
    <w:p w14:paraId="0224F91E" w14:textId="77777777" w:rsidR="00D10083" w:rsidRPr="00E65132" w:rsidRDefault="00D10083" w:rsidP="00D10083">
      <w:pPr>
        <w:rPr>
          <w:ins w:id="244" w:author="Jose Manuel Aburto" w:date="2021-01-04T19:49:00Z"/>
          <w:rFonts w:ascii="Times New Roman" w:eastAsiaTheme="minorEastAsia" w:hAnsi="Times New Roman" w:cs="Times New Roman"/>
          <w:b/>
          <w:bCs/>
          <w:sz w:val="24"/>
          <w:szCs w:val="24"/>
        </w:rPr>
      </w:pPr>
    </w:p>
    <w:p w14:paraId="5F75B888" w14:textId="4E7C3F7B" w:rsidR="00D10083" w:rsidRPr="003D495E" w:rsidRDefault="00D10083" w:rsidP="00D10083">
      <w:pPr>
        <w:spacing w:after="160" w:line="259" w:lineRule="auto"/>
        <w:rPr>
          <w:ins w:id="245" w:author="Jose Manuel Aburto" w:date="2021-01-04T19:49:00Z"/>
          <w:rFonts w:ascii="Times New Roman" w:hAnsi="Times New Roman" w:cs="Times New Roman"/>
          <w:sz w:val="24"/>
          <w:szCs w:val="24"/>
        </w:rPr>
      </w:pPr>
      <w:ins w:id="246" w:author="Jose Manuel Aburto" w:date="2021-01-04T19:49:00Z">
        <w:r w:rsidRPr="00E65132">
          <w:rPr>
            <w:rFonts w:ascii="Times New Roman" w:hAnsi="Times New Roman" w:cs="Times New Roman"/>
            <w:sz w:val="24"/>
            <w:szCs w:val="24"/>
          </w:rPr>
          <w:t>M</w:t>
        </w:r>
        <w:r w:rsidRPr="00D22F79">
          <w:rPr>
            <w:rFonts w:ascii="Times New Roman" w:hAnsi="Times New Roman" w:cs="Times New Roman"/>
            <w:sz w:val="24"/>
            <w:szCs w:val="24"/>
          </w:rPr>
          <w:t xml:space="preserve">edically amenable mortality contributed significantly to increasing life expectancy throughout the period from 2000 to 2015. Although in two states, Acre and </w:t>
        </w:r>
        <w:proofErr w:type="spellStart"/>
        <w:r w:rsidRPr="00D22F79">
          <w:rPr>
            <w:rFonts w:ascii="Times New Roman" w:hAnsi="Times New Roman" w:cs="Times New Roman"/>
            <w:sz w:val="24"/>
            <w:szCs w:val="24"/>
          </w:rPr>
          <w:t>Maranhão</w:t>
        </w:r>
        <w:proofErr w:type="spellEnd"/>
        <w:r w:rsidRPr="00D22F79">
          <w:rPr>
            <w:rFonts w:ascii="Times New Roman" w:hAnsi="Times New Roman" w:cs="Times New Roman"/>
            <w:sz w:val="24"/>
            <w:szCs w:val="24"/>
          </w:rPr>
          <w:t>, mortality from amenable causes of death deteriorated between 2000 and 2007, these states recovered and improved life expectancy by reducing mortality attributable to medically amenable causes in 2007-15. Our results mirror findings reported in similar studies. Previous evidence suggests that improvements in primary health care has played an essential role in reducing deaths amenable to health care in Brazil.</w:t>
        </w:r>
        <w:r w:rsidRPr="00E65132">
          <w:rPr>
            <w:rFonts w:ascii="Times New Roman" w:hAnsi="Times New Roman" w:cs="Times New Roman"/>
            <w:sz w:val="24"/>
            <w:szCs w:val="24"/>
          </w:rPr>
          <w:fldChar w:fldCharType="begin"/>
        </w:r>
      </w:ins>
      <w:r w:rsidR="00E2125E">
        <w:rPr>
          <w:rFonts w:ascii="Times New Roman" w:hAnsi="Times New Roman" w:cs="Times New Roman"/>
          <w:sz w:val="24"/>
          <w:szCs w:val="24"/>
        </w:rPr>
        <w:instrText xml:space="preserve"> ADDIN EN.CITE &lt;EndNote&gt;&lt;Cite&gt;&lt;Author&gt;Hone&lt;/Author&gt;&lt;Year&gt;2017&lt;/Year&gt;&lt;RecNum&gt;3&lt;/RecNum&gt;&lt;DisplayText&gt;&lt;style face="superscript"&gt;9 47&lt;/style&gt;&lt;/DisplayText&gt;&lt;record&gt;&lt;rec-number&gt;3&lt;/rec-number&gt;&lt;foreign-keys&gt;&lt;key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ins w:id="247" w:author="Jose Manuel Aburto" w:date="2021-01-04T19:49:00Z">
        <w:r w:rsidRPr="00E65132">
          <w:rPr>
            <w:rFonts w:ascii="Times New Roman" w:hAnsi="Times New Roman" w:cs="Times New Roman"/>
            <w:sz w:val="24"/>
            <w:szCs w:val="24"/>
          </w:rPr>
          <w:fldChar w:fldCharType="separate"/>
        </w:r>
      </w:ins>
      <w:r w:rsidR="00E2125E" w:rsidRPr="00E2125E">
        <w:rPr>
          <w:rFonts w:ascii="Times New Roman" w:hAnsi="Times New Roman" w:cs="Times New Roman"/>
          <w:noProof/>
          <w:sz w:val="24"/>
          <w:szCs w:val="24"/>
          <w:vertAlign w:val="superscript"/>
        </w:rPr>
        <w:t>9 47</w:t>
      </w:r>
      <w:ins w:id="248" w:author="Jose Manuel Aburto" w:date="2021-01-04T19:49:00Z">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Similarly, our study highlights the importance of building a strong healthcare system in the Northern regions to further reduce IHD-related mortality. Comprehensive and community-based health inter</w:t>
        </w:r>
        <w:r w:rsidRPr="00E65132">
          <w:rPr>
            <w:rFonts w:ascii="Times New Roman" w:hAnsi="Times New Roman" w:cs="Times New Roman"/>
            <w:sz w:val="24"/>
            <w:szCs w:val="24"/>
          </w:rPr>
          <w:t>ventions can contribute to further decrease mortality from IHD in areas with high prevalence</w:t>
        </w:r>
      </w:ins>
      <w:ins w:id="249" w:author="Jose Manuel Aburto" w:date="2021-01-05T12:11:00Z">
        <w:r w:rsidR="00E46700">
          <w:rPr>
            <w:rFonts w:ascii="Times New Roman" w:hAnsi="Times New Roman" w:cs="Times New Roman"/>
            <w:sz w:val="24"/>
            <w:szCs w:val="24"/>
          </w:rPr>
          <w:t xml:space="preserve"> </w:t>
        </w:r>
      </w:ins>
      <w:ins w:id="250" w:author="Jose Manuel Aburto" w:date="2021-01-04T19:49:00Z">
        <w:r w:rsidRPr="00E65132">
          <w:rPr>
            <w:rFonts w:ascii="Times New Roman" w:hAnsi="Times New Roman" w:cs="Times New Roman"/>
            <w:sz w:val="24"/>
            <w:szCs w:val="24"/>
          </w:rPr>
          <w:t>through a combination of measures focused on prevention, health care, and follow-up for heart diseases.</w:t>
        </w:r>
        <w:r w:rsidRPr="00E65132">
          <w:rPr>
            <w:rFonts w:ascii="Times New Roman" w:hAnsi="Times New Roman" w:cs="Times New Roman"/>
            <w:sz w:val="24"/>
            <w:szCs w:val="24"/>
          </w:rPr>
          <w:fldChar w:fldCharType="begin"/>
        </w:r>
      </w:ins>
      <w:r w:rsidR="00E2125E">
        <w:rPr>
          <w:rFonts w:ascii="Times New Roman" w:hAnsi="Times New Roman" w:cs="Times New Roman"/>
          <w:sz w:val="24"/>
          <w:szCs w:val="24"/>
        </w:rPr>
        <w:instrText xml:space="preserve"> ADDIN EN.CITE &lt;EndNote&gt;&lt;Cite&gt;&lt;Author&gt;Rasella&lt;/Author&gt;&lt;Year&gt;2014&lt;/Year&gt;&lt;RecNum&gt;66&lt;/RecNum&gt;&lt;DisplayText&gt;&lt;style face="superscript"&gt;25&lt;/style&gt;&lt;/DisplayText&gt;&lt;record&gt;&lt;rec-number&gt;66&lt;/rec-number&gt;&lt;foreign-keys&gt;&lt;key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ins w:id="251" w:author="Jose Manuel Aburto" w:date="2021-01-04T19:49:00Z">
        <w:r w:rsidRPr="00E65132">
          <w:rPr>
            <w:rFonts w:ascii="Times New Roman" w:hAnsi="Times New Roman" w:cs="Times New Roman"/>
            <w:sz w:val="24"/>
            <w:szCs w:val="24"/>
          </w:rPr>
          <w:fldChar w:fldCharType="separate"/>
        </w:r>
      </w:ins>
      <w:r w:rsidR="00E2125E" w:rsidRPr="00E2125E">
        <w:rPr>
          <w:rFonts w:ascii="Times New Roman" w:hAnsi="Times New Roman" w:cs="Times New Roman"/>
          <w:noProof/>
          <w:sz w:val="24"/>
          <w:szCs w:val="24"/>
          <w:vertAlign w:val="superscript"/>
        </w:rPr>
        <w:t>25</w:t>
      </w:r>
      <w:ins w:id="252" w:author="Jose Manuel Aburto" w:date="2021-01-04T19:49:00Z">
        <w:r w:rsidRPr="00E65132">
          <w:rPr>
            <w:rFonts w:ascii="Times New Roman" w:hAnsi="Times New Roman" w:cs="Times New Roman"/>
            <w:sz w:val="24"/>
            <w:szCs w:val="24"/>
          </w:rPr>
          <w:fldChar w:fldCharType="end"/>
        </w:r>
      </w:ins>
    </w:p>
    <w:p w14:paraId="14519630" w14:textId="77777777" w:rsidR="00D10083" w:rsidRPr="00E65132" w:rsidRDefault="00D10083" w:rsidP="00572ACC">
      <w:pPr>
        <w:rPr>
          <w:rFonts w:ascii="Times New Roman" w:hAnsi="Times New Roman" w:cs="Times New Roman"/>
          <w:sz w:val="24"/>
          <w:szCs w:val="24"/>
        </w:rPr>
      </w:pPr>
    </w:p>
    <w:p w14:paraId="4E844F33" w14:textId="77777777" w:rsidR="008077B8" w:rsidRPr="00D22F79" w:rsidRDefault="008077B8" w:rsidP="008077B8">
      <w:pPr>
        <w:rPr>
          <w:rFonts w:ascii="Times New Roman" w:hAnsi="Times New Roman" w:cs="Times New Roman"/>
          <w:i/>
          <w:iCs/>
          <w:sz w:val="24"/>
          <w:szCs w:val="24"/>
        </w:rPr>
      </w:pPr>
      <w:r w:rsidRPr="00E65132">
        <w:rPr>
          <w:rFonts w:ascii="Times New Roman" w:hAnsi="Times New Roman" w:cs="Times New Roman"/>
          <w:b/>
          <w:i/>
          <w:iCs/>
          <w:sz w:val="24"/>
          <w:szCs w:val="24"/>
        </w:rPr>
        <w:t>Strengths and limitations</w:t>
      </w:r>
      <w:r w:rsidRPr="00D22F79">
        <w:rPr>
          <w:rFonts w:ascii="Times New Roman" w:hAnsi="Times New Roman" w:cs="Times New Roman"/>
          <w:i/>
          <w:iCs/>
          <w:sz w:val="24"/>
          <w:szCs w:val="24"/>
        </w:rPr>
        <w:t xml:space="preserve"> </w:t>
      </w:r>
    </w:p>
    <w:p w14:paraId="108A3C48" w14:textId="6968921F" w:rsidR="008077B8" w:rsidRPr="00D22F79" w:rsidRDefault="008077B8" w:rsidP="008077B8">
      <w:pPr>
        <w:rPr>
          <w:rFonts w:ascii="Times New Roman" w:hAnsi="Times New Roman" w:cs="Times New Roman"/>
          <w:sz w:val="24"/>
          <w:szCs w:val="24"/>
        </w:rPr>
      </w:pPr>
      <w:r w:rsidRPr="00D22F79">
        <w:rPr>
          <w:rFonts w:ascii="Times New Roman" w:hAnsi="Times New Roman" w:cs="Times New Roman"/>
          <w:sz w:val="24"/>
          <w:szCs w:val="24"/>
        </w:rPr>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&lt;EndNote&gt;&lt;Cite&gt;&lt;Author&gt;OPS&lt;/Author&gt;&lt;Year&gt;2000&lt;/Year&gt;&lt;RecNum&gt;60&lt;/RecNum&gt;&lt;DisplayText&gt;&lt;style face="superscript"&gt;48&lt;/style&gt;&lt;/DisplayText&gt;&lt;record&gt;&lt;rec-number&gt;60&lt;/rec-number&gt;&lt;foreign-keys&gt;&lt;key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48</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w:t>
      </w:r>
      <w:r w:rsidR="00635281" w:rsidRPr="00E65132">
        <w:rPr>
          <w:rFonts w:ascii="Times New Roman" w:hAnsi="Times New Roman" w:cs="Times New Roman"/>
          <w:sz w:val="24"/>
          <w:szCs w:val="24"/>
        </w:rPr>
        <w:t>To address this</w:t>
      </w:r>
      <w:r w:rsidRPr="00E65132">
        <w:rPr>
          <w:rFonts w:ascii="Times New Roman" w:hAnsi="Times New Roman" w:cs="Times New Roman"/>
          <w:sz w:val="24"/>
          <w:szCs w:val="24"/>
        </w:rPr>
        <w:t>, we used death estimates corrected for completeness</w:t>
      </w:r>
      <w:r w:rsidR="004E396B" w:rsidRPr="00D22F79">
        <w:rPr>
          <w:rFonts w:ascii="Times New Roman" w:hAnsi="Times New Roman" w:cs="Times New Roman"/>
          <w:sz w:val="24"/>
          <w:szCs w:val="24"/>
        </w:rPr>
        <w:t xml:space="preserve"> based on indirect demographic methods (see Appendix section 1)</w:t>
      </w:r>
      <w:r w:rsidRPr="00D22F79">
        <w:rPr>
          <w:rFonts w:ascii="Times New Roman" w:hAnsi="Times New Roman" w:cs="Times New Roman"/>
          <w:sz w:val="24"/>
          <w:szCs w:val="24"/>
        </w:rPr>
        <w:t>.</w:t>
      </w:r>
      <w:r w:rsidRPr="00E46700">
        <w:rPr>
          <w:rFonts w:ascii="Times New Roman" w:hAnsi="Times New Roman" w:cs="Times New Roman"/>
          <w:sz w:val="24"/>
          <w:szCs w:val="24"/>
          <w:vertAlign w:val="superscript"/>
        </w:rPr>
        <w:t>26</w:t>
      </w:r>
      <w:r w:rsidRPr="00D22F79">
        <w:rPr>
          <w:rFonts w:ascii="Times New Roman" w:hAnsi="Times New Roman" w:cs="Times New Roman"/>
          <w:sz w:val="24"/>
          <w:szCs w:val="24"/>
        </w:rPr>
        <w:t xml:space="preserve"> Additionally, we used 5-year age groups to avoid age-heaping bias and applied death distribution methods to minimi</w:t>
      </w:r>
      <w:ins w:id="253" w:author="Jose Manuel Aburto" w:date="2021-01-05T12:12:00Z">
        <w:r w:rsidR="00876025">
          <w:rPr>
            <w:rFonts w:ascii="Times New Roman" w:hAnsi="Times New Roman" w:cs="Times New Roman"/>
            <w:sz w:val="24"/>
            <w:szCs w:val="24"/>
          </w:rPr>
          <w:t>s</w:t>
        </w:r>
      </w:ins>
      <w:del w:id="254" w:author="Jose Manuel Aburto" w:date="2021-01-05T12:12:00Z">
        <w:r w:rsidRPr="00D22F79" w:rsidDel="00876025">
          <w:rPr>
            <w:rFonts w:ascii="Times New Roman" w:hAnsi="Times New Roman" w:cs="Times New Roman"/>
            <w:sz w:val="24"/>
            <w:szCs w:val="24"/>
          </w:rPr>
          <w:delText>z</w:delText>
        </w:r>
      </w:del>
      <w:r w:rsidRPr="00D22F79">
        <w:rPr>
          <w:rFonts w:ascii="Times New Roman" w:hAnsi="Times New Roman" w:cs="Times New Roman"/>
          <w:sz w:val="24"/>
          <w:szCs w:val="24"/>
        </w:rPr>
        <w:t>e the effect of migration on our estimates.</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&lt;EndNote&gt;&lt;Cite&gt;&lt;Author&gt;Queiroz&lt;/Author&gt;&lt;Year&gt;2017&lt;/Year&gt;&lt;RecNum&gt;54&lt;/RecNum&gt;&lt;DisplayText&gt;&lt;style face="superscript"&gt;20&lt;/style&gt;&lt;/DisplayText&gt;&lt;record&gt;&lt;rec-number&gt;54&lt;/rec-number&gt;&lt;foreign-keys&gt;&lt;key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20</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Secondly, causes of death could have been misclassified</w:t>
      </w:r>
      <w:r w:rsidR="00136AA4" w:rsidRPr="00E65132">
        <w:rPr>
          <w:rFonts w:ascii="Times New Roman" w:hAnsi="Times New Roman" w:cs="Times New Roman"/>
          <w:sz w:val="24"/>
          <w:szCs w:val="24"/>
        </w:rPr>
        <w:t xml:space="preserve">. </w:t>
      </w:r>
      <w:r w:rsidRPr="00E65132">
        <w:rPr>
          <w:rFonts w:ascii="Times New Roman" w:hAnsi="Times New Roman" w:cs="Times New Roman"/>
          <w:sz w:val="24"/>
          <w:szCs w:val="24"/>
        </w:rPr>
        <w:t>To minimi</w:t>
      </w:r>
      <w:del w:id="255" w:author="Jose Manuel Aburto" w:date="2021-01-05T12:11:00Z">
        <w:r w:rsidRPr="00E65132" w:rsidDel="00E46700">
          <w:rPr>
            <w:rFonts w:ascii="Times New Roman" w:hAnsi="Times New Roman" w:cs="Times New Roman"/>
            <w:sz w:val="24"/>
            <w:szCs w:val="24"/>
          </w:rPr>
          <w:delText>z</w:delText>
        </w:r>
      </w:del>
      <w:ins w:id="256" w:author="Jose Manuel Aburto" w:date="2021-01-05T12:11:00Z">
        <w:r w:rsidR="00E46700">
          <w:rPr>
            <w:rFonts w:ascii="Times New Roman" w:hAnsi="Times New Roman" w:cs="Times New Roman"/>
            <w:sz w:val="24"/>
            <w:szCs w:val="24"/>
          </w:rPr>
          <w:t>s</w:t>
        </w:r>
      </w:ins>
      <w:r w:rsidRPr="00E65132">
        <w:rPr>
          <w:rFonts w:ascii="Times New Roman" w:hAnsi="Times New Roman" w:cs="Times New Roman"/>
          <w:sz w:val="24"/>
          <w:szCs w:val="24"/>
        </w:rPr>
        <w:t>e chances of misclassification, we us</w:t>
      </w:r>
      <w:r w:rsidRPr="00D22F79">
        <w:rPr>
          <w:rFonts w:ascii="Times New Roman" w:hAnsi="Times New Roman" w:cs="Times New Roman"/>
          <w:sz w:val="24"/>
          <w:szCs w:val="24"/>
        </w:rPr>
        <w:t>ed broad cause of death categories that utili</w:t>
      </w:r>
      <w:ins w:id="257" w:author="Shammi Luhar" w:date="2021-01-07T18:28:00Z">
        <w:r w:rsidR="00E3795C">
          <w:rPr>
            <w:rFonts w:ascii="Times New Roman" w:hAnsi="Times New Roman" w:cs="Times New Roman"/>
            <w:sz w:val="24"/>
            <w:szCs w:val="24"/>
          </w:rPr>
          <w:t>s</w:t>
        </w:r>
      </w:ins>
      <w:del w:id="258" w:author="Shammi Luhar" w:date="2021-01-07T18:28:00Z">
        <w:r w:rsidRPr="00D22F79" w:rsidDel="00E3795C">
          <w:rPr>
            <w:rFonts w:ascii="Times New Roman" w:hAnsi="Times New Roman" w:cs="Times New Roman"/>
            <w:sz w:val="24"/>
            <w:szCs w:val="24"/>
          </w:rPr>
          <w:delText>z</w:delText>
        </w:r>
      </w:del>
      <w:r w:rsidRPr="00D22F79">
        <w:rPr>
          <w:rFonts w:ascii="Times New Roman" w:hAnsi="Times New Roman" w:cs="Times New Roman"/>
          <w:sz w:val="24"/>
          <w:szCs w:val="24"/>
        </w:rPr>
        <w:t xml:space="preserve">es the concept of avoidable/amenable mortality and used data from 2000 onwards, using only the </w:t>
      </w:r>
      <w:r w:rsidRPr="00D22F79">
        <w:rPr>
          <w:rFonts w:ascii="Times New Roman" w:hAnsi="Times New Roman" w:cs="Times New Roman"/>
          <w:iCs/>
          <w:sz w:val="24"/>
          <w:szCs w:val="24"/>
        </w:rPr>
        <w:t>ICD</w:t>
      </w:r>
      <w:r w:rsidRPr="00D22F79">
        <w:rPr>
          <w:rFonts w:ascii="Times New Roman" w:hAnsi="Times New Roman" w:cs="Times New Roman"/>
          <w:sz w:val="24"/>
          <w:szCs w:val="24"/>
        </w:rPr>
        <w:t xml:space="preserve">-10 classification. </w:t>
      </w:r>
      <w:ins w:id="259" w:author="Jose Manuel Aburto" w:date="2021-01-05T16:40:00Z">
        <w:r w:rsidR="0042339B">
          <w:rPr>
            <w:rFonts w:ascii="Times New Roman" w:hAnsi="Times New Roman" w:cs="Times New Roman"/>
            <w:sz w:val="24"/>
            <w:szCs w:val="24"/>
          </w:rPr>
          <w:t xml:space="preserve">In addition, </w:t>
        </w:r>
        <w:r w:rsidR="00920FEB">
          <w:rPr>
            <w:rFonts w:ascii="Times New Roman" w:hAnsi="Times New Roman" w:cs="Times New Roman"/>
            <w:sz w:val="24"/>
            <w:szCs w:val="24"/>
          </w:rPr>
          <w:t xml:space="preserve">some groups of causes are not consistent between states. For </w:t>
        </w:r>
        <w:r w:rsidR="00920FEB" w:rsidRPr="00AE4D31">
          <w:rPr>
            <w:rFonts w:ascii="Times New Roman" w:hAnsi="Times New Roman" w:cs="Times New Roman"/>
            <w:sz w:val="24"/>
            <w:szCs w:val="24"/>
          </w:rPr>
          <w:t xml:space="preserve">example, </w:t>
        </w:r>
        <w:r w:rsidR="00920FEB" w:rsidRPr="00F3063D">
          <w:rPr>
            <w:rFonts w:ascii="Times New Roman" w:hAnsi="Times New Roman" w:cs="Times New Roman"/>
            <w:sz w:val="24"/>
            <w:szCs w:val="24"/>
          </w:rPr>
          <w:t xml:space="preserve">the group Y87 </w:t>
        </w:r>
      </w:ins>
      <w:ins w:id="260" w:author="Jose Manuel Aburto" w:date="2021-01-05T16:41:00Z">
        <w:r w:rsidR="002949B8" w:rsidRPr="00AE4D31">
          <w:rPr>
            <w:rFonts w:ascii="Times New Roman" w:hAnsi="Times New Roman" w:cs="Times New Roman"/>
            <w:sz w:val="24"/>
            <w:szCs w:val="24"/>
          </w:rPr>
          <w:t xml:space="preserve">(deaths due to the sequelae of suicides and homicides) </w:t>
        </w:r>
      </w:ins>
      <w:ins w:id="261" w:author="Jose Manuel Aburto" w:date="2021-01-05T16:40:00Z">
        <w:r w:rsidR="00920FEB" w:rsidRPr="00F3063D">
          <w:rPr>
            <w:rFonts w:ascii="Times New Roman" w:hAnsi="Times New Roman" w:cs="Times New Roman"/>
            <w:sz w:val="24"/>
            <w:szCs w:val="24"/>
          </w:rPr>
          <w:t>cannot be disaggregated for all the states in Brazil</w:t>
        </w:r>
      </w:ins>
      <w:ins w:id="262" w:author="Jose Manuel Aburto" w:date="2021-01-05T16:41:00Z">
        <w:r w:rsidR="002949B8" w:rsidRPr="00F3063D">
          <w:rPr>
            <w:rFonts w:ascii="Times New Roman" w:hAnsi="Times New Roman" w:cs="Times New Roman"/>
            <w:sz w:val="24"/>
            <w:szCs w:val="24"/>
          </w:rPr>
          <w:t xml:space="preserve"> to attribute a share to homicides</w:t>
        </w:r>
      </w:ins>
      <w:ins w:id="263" w:author="Jose Manuel Aburto" w:date="2021-01-05T16:40:00Z">
        <w:r w:rsidR="00920FEB" w:rsidRPr="00F3063D">
          <w:rPr>
            <w:rFonts w:ascii="Times New Roman" w:hAnsi="Times New Roman" w:cs="Times New Roman"/>
            <w:sz w:val="24"/>
            <w:szCs w:val="24"/>
          </w:rPr>
          <w:t xml:space="preserve">. The impact that this might have on our results, however, is </w:t>
        </w:r>
      </w:ins>
      <w:ins w:id="264" w:author="Jose Manuel Aburto" w:date="2021-01-07T13:35:00Z">
        <w:r w:rsidR="006E0D5A">
          <w:rPr>
            <w:rFonts w:ascii="Times New Roman" w:hAnsi="Times New Roman" w:cs="Times New Roman"/>
            <w:sz w:val="24"/>
            <w:szCs w:val="24"/>
          </w:rPr>
          <w:t>negligible</w:t>
        </w:r>
      </w:ins>
      <w:ins w:id="265" w:author="Jose Manuel Aburto" w:date="2021-01-05T16:40:00Z">
        <w:r w:rsidR="00920FEB" w:rsidRPr="00F3063D">
          <w:rPr>
            <w:rFonts w:ascii="Times New Roman" w:hAnsi="Times New Roman" w:cs="Times New Roman"/>
            <w:sz w:val="24"/>
            <w:szCs w:val="24"/>
          </w:rPr>
          <w:t xml:space="preserve"> as deaths classified with this group represent only 0.009% of the total deaths. </w:t>
        </w:r>
      </w:ins>
      <w:ins w:id="266" w:author="Shammi Luhar" w:date="2021-01-07T18:29:00Z">
        <w:r w:rsidR="00E3795C">
          <w:rPr>
            <w:rFonts w:ascii="Times New Roman" w:hAnsi="Times New Roman" w:cs="Times New Roman"/>
            <w:sz w:val="24"/>
            <w:szCs w:val="24"/>
          </w:rPr>
          <w:t>Finally, t</w:t>
        </w:r>
      </w:ins>
      <w:r w:rsidRPr="00AE4D31">
        <w:rPr>
          <w:rFonts w:ascii="Times New Roman" w:hAnsi="Times New Roman" w:cs="Times New Roman"/>
          <w:sz w:val="24"/>
          <w:szCs w:val="24"/>
        </w:rPr>
        <w:t>he concept of amenable mortality is not able to allude to differences in the effectiveness of health care interventions over time and between states.</w:t>
      </w:r>
      <w:r w:rsidRPr="000F4D64">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&lt;EndNote&gt;&lt;Cite&gt;&lt;Author&gt;Nolte&lt;/Author&gt;&lt;Year&gt;2008&lt;/Year&gt;&lt;RecNum&gt;34&lt;/RecNum&gt;&lt;DisplayText&gt;&lt;style face="superscript"&gt;49 50&lt;/style&gt;&lt;/DisplayText&gt;&lt;record&gt;&lt;rec-number&gt;34&lt;/rec-number&gt;&lt;foreign-keys&gt;&lt;key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0F4D64">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49 50</w:t>
      </w:r>
      <w:r w:rsidRPr="000F4D64">
        <w:rPr>
          <w:rFonts w:ascii="Times New Roman" w:hAnsi="Times New Roman" w:cs="Times New Roman"/>
          <w:sz w:val="24"/>
          <w:szCs w:val="24"/>
        </w:rPr>
        <w:fldChar w:fldCharType="end"/>
      </w:r>
      <w:r w:rsidRPr="00AE4D31">
        <w:rPr>
          <w:rFonts w:ascii="Times New Roman" w:hAnsi="Times New Roman" w:cs="Times New Roman"/>
          <w:sz w:val="24"/>
          <w:szCs w:val="24"/>
        </w:rPr>
        <w:t xml:space="preserve"> </w:t>
      </w:r>
      <w:r w:rsidR="00A123F6" w:rsidRPr="00AE4D31">
        <w:rPr>
          <w:rFonts w:ascii="Times New Roman" w:hAnsi="Times New Roman" w:cs="Times New Roman"/>
          <w:sz w:val="24"/>
          <w:szCs w:val="24"/>
        </w:rPr>
        <w:t>In addition</w:t>
      </w:r>
      <w:r w:rsidRPr="00AE4D31">
        <w:rPr>
          <w:rFonts w:ascii="Times New Roman" w:hAnsi="Times New Roman" w:cs="Times New Roman"/>
          <w:sz w:val="24"/>
          <w:szCs w:val="24"/>
        </w:rPr>
        <w:t xml:space="preserve">, the Brazilian Ministry of Health </w:t>
      </w:r>
      <w:r w:rsidRPr="00E65132">
        <w:rPr>
          <w:rFonts w:ascii="Times New Roman" w:hAnsi="Times New Roman" w:cs="Times New Roman"/>
          <w:sz w:val="24"/>
          <w:szCs w:val="24"/>
        </w:rPr>
        <w:t xml:space="preserve">restricts classification of causes amenable to </w:t>
      </w:r>
      <w:r w:rsidRPr="00D22F79">
        <w:rPr>
          <w:rFonts w:ascii="Times New Roman" w:hAnsi="Times New Roman" w:cs="Times New Roman"/>
          <w:sz w:val="24"/>
          <w:szCs w:val="24"/>
        </w:rPr>
        <w:t>medical services up to age 75 years, a common practice when classifying avoidable mortality.</w:t>
      </w:r>
      <w:r w:rsidRPr="00E65132">
        <w:rPr>
          <w:rFonts w:ascii="Times New Roman" w:hAnsi="Times New Roman" w:cs="Times New Roman"/>
          <w:sz w:val="24"/>
          <w:szCs w:val="24"/>
        </w:rPr>
        <w:fldChar w:fldCharType="begin"/>
      </w:r>
      <w:r w:rsidR="00E2125E">
        <w:rPr>
          <w:rFonts w:ascii="Times New Roman" w:hAnsi="Times New Roman" w:cs="Times New Roman"/>
          <w:sz w:val="24"/>
          <w:szCs w:val="24"/>
        </w:rPr>
        <w:instrText xml:space="preserve"> ADDIN EN.CITE &lt;EndNote&gt;&lt;Cite&gt;&lt;Author&gt;Aburto&lt;/Author&gt;&lt;Year&gt;2018&lt;/Year&gt;&lt;RecNum&gt;69&lt;/RecNum&gt;&lt;DisplayText&gt;&lt;style face="superscript"&gt;50&lt;/style&gt;&lt;/DisplayText&gt;&lt;record&gt;&lt;rec-number&gt;69&lt;/rec-number&gt;&lt;foreign-keys&gt;&lt;key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E65132">
        <w:rPr>
          <w:rFonts w:ascii="Times New Roman" w:hAnsi="Times New Roman" w:cs="Times New Roman"/>
          <w:sz w:val="24"/>
          <w:szCs w:val="24"/>
        </w:rPr>
        <w:fldChar w:fldCharType="separate"/>
      </w:r>
      <w:r w:rsidR="00E2125E" w:rsidRPr="00E2125E">
        <w:rPr>
          <w:rFonts w:ascii="Times New Roman" w:hAnsi="Times New Roman" w:cs="Times New Roman"/>
          <w:noProof/>
          <w:sz w:val="24"/>
          <w:szCs w:val="24"/>
          <w:vertAlign w:val="superscript"/>
        </w:rPr>
        <w:t>50</w:t>
      </w:r>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w:t>
      </w:r>
      <w:r w:rsidR="00A123F6" w:rsidRPr="00E65132">
        <w:rPr>
          <w:rFonts w:ascii="Times New Roman" w:hAnsi="Times New Roman" w:cs="Times New Roman"/>
          <w:sz w:val="24"/>
          <w:szCs w:val="24"/>
        </w:rPr>
        <w:t xml:space="preserve">To ensure comparability we did not consider causes of death amenable to medical service above age 75. </w:t>
      </w:r>
    </w:p>
    <w:p w14:paraId="33942AE8" w14:textId="77777777" w:rsidR="001D05A8" w:rsidRPr="00D22F79" w:rsidRDefault="001D05A8" w:rsidP="0016581D">
      <w:pPr>
        <w:rPr>
          <w:rFonts w:ascii="Times New Roman" w:hAnsi="Times New Roman" w:cs="Times New Roman"/>
          <w:sz w:val="24"/>
          <w:szCs w:val="24"/>
        </w:rPr>
      </w:pPr>
    </w:p>
    <w:p w14:paraId="09620C39" w14:textId="0011E7BF" w:rsidR="002B35A2" w:rsidRPr="00D22F79" w:rsidRDefault="00C60172" w:rsidP="0016581D">
      <w:pPr>
        <w:pStyle w:val="Subtitle"/>
        <w:rPr>
          <w:ins w:id="267" w:author="Jose Manuel Aburto" w:date="2021-01-04T20:08:00Z"/>
          <w:rFonts w:ascii="Times New Roman" w:hAnsi="Times New Roman" w:cs="Times New Roman"/>
          <w:b/>
          <w:color w:val="auto"/>
        </w:rPr>
      </w:pPr>
      <w:r w:rsidRPr="00D22F79">
        <w:rPr>
          <w:rFonts w:ascii="Times New Roman" w:hAnsi="Times New Roman" w:cs="Times New Roman"/>
          <w:b/>
          <w:color w:val="auto"/>
        </w:rPr>
        <w:t>Conclusion</w:t>
      </w:r>
      <w:r w:rsidR="0011650F" w:rsidRPr="00D22F79">
        <w:rPr>
          <w:rFonts w:ascii="Times New Roman" w:hAnsi="Times New Roman" w:cs="Times New Roman"/>
          <w:b/>
          <w:color w:val="auto"/>
        </w:rPr>
        <w:t xml:space="preserve"> and future directions</w:t>
      </w:r>
    </w:p>
    <w:p w14:paraId="49F439F7" w14:textId="2AF8502F" w:rsidR="008E235E" w:rsidRPr="00E65132" w:rsidRDefault="008E235E" w:rsidP="008E235E">
      <w:pPr>
        <w:rPr>
          <w:ins w:id="268" w:author="Jose Manuel Aburto" w:date="2021-01-04T20:08:00Z"/>
          <w:rFonts w:ascii="Times New Roman" w:hAnsi="Times New Roman" w:cs="Times New Roman"/>
          <w:sz w:val="24"/>
          <w:szCs w:val="24"/>
        </w:rPr>
      </w:pPr>
      <w:ins w:id="269" w:author="Jose Manuel Aburto" w:date="2021-01-04T20:08:00Z">
        <w:r w:rsidRPr="00D22F79">
          <w:rPr>
            <w:rFonts w:ascii="Times New Roman" w:hAnsi="Times New Roman" w:cs="Times New Roman"/>
            <w:sz w:val="24"/>
            <w:szCs w:val="24"/>
          </w:rPr>
          <w:t>There is a need for increased attention and approaches to violence as a public health problem. During the health transition, the emphasis of health care shifted from acute to chronic care without incorporating violence as a dimension of health care.  Latin America, including Brazil, is currently the region with the highest homicide rates globally.</w:t>
        </w:r>
      </w:ins>
      <w:r w:rsidRPr="00E65132">
        <w:rPr>
          <w:rFonts w:ascii="Times New Roman" w:hAnsi="Times New Roman" w:cs="Times New Roman"/>
          <w:sz w:val="24"/>
          <w:szCs w:val="24"/>
        </w:rPr>
        <w:fldChar w:fldCharType="begin"/>
      </w:r>
      <w:r w:rsidR="00E56BA4">
        <w:rPr>
          <w:rFonts w:ascii="Times New Roman" w:hAnsi="Times New Roman" w:cs="Times New Roman"/>
          <w:sz w:val="24"/>
          <w:szCs w:val="24"/>
        </w:rPr>
        <w:instrText xml:space="preserve"> ADDIN EN.CITE &lt;EndNote&gt;&lt;Cite&gt;&lt;Author&gt;United Nations Office on Drugs and Crime&lt;/Author&gt;&lt;Year&gt;2013&lt;/Year&gt;&lt;RecNum&gt;6&lt;/RecNum&gt;&lt;DisplayText&gt;&lt;style face="superscript"&gt;14&lt;/style&gt;&lt;/DisplayText&gt;&lt;record&gt;&lt;rec-number&gt;6&lt;/rec-number&gt;&lt;foreign-keys&gt;&lt;key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65132">
        <w:rPr>
          <w:rFonts w:ascii="Times New Roman" w:hAnsi="Times New Roman" w:cs="Times New Roman"/>
          <w:sz w:val="24"/>
          <w:szCs w:val="24"/>
        </w:rPr>
        <w:fldChar w:fldCharType="separate"/>
      </w:r>
      <w:r w:rsidR="00E56BA4" w:rsidRPr="00E56BA4">
        <w:rPr>
          <w:rFonts w:ascii="Times New Roman" w:hAnsi="Times New Roman" w:cs="Times New Roman"/>
          <w:noProof/>
          <w:sz w:val="24"/>
          <w:szCs w:val="24"/>
          <w:vertAlign w:val="superscript"/>
        </w:rPr>
        <w:t>14</w:t>
      </w:r>
      <w:ins w:id="270" w:author="Jose Manuel Aburto" w:date="2021-01-04T20:08:00Z">
        <w:r w:rsidRPr="00E65132">
          <w:rPr>
            <w:rFonts w:ascii="Times New Roman" w:hAnsi="Times New Roman" w:cs="Times New Roman"/>
            <w:sz w:val="24"/>
            <w:szCs w:val="24"/>
          </w:rPr>
          <w:fldChar w:fldCharType="end"/>
        </w:r>
        <w:r w:rsidRPr="003D495E">
          <w:rPr>
            <w:rFonts w:ascii="Times New Roman" w:hAnsi="Times New Roman" w:cs="Times New Roman"/>
            <w:sz w:val="24"/>
            <w:szCs w:val="24"/>
          </w:rPr>
          <w:t xml:space="preserve"> Homicide mortality in Latin American countries is strongly associated with pol</w:t>
        </w:r>
        <w:r w:rsidRPr="00E65132">
          <w:rPr>
            <w:rFonts w:ascii="Times New Roman" w:hAnsi="Times New Roman" w:cs="Times New Roman"/>
            <w:sz w:val="24"/>
            <w:szCs w:val="24"/>
          </w:rPr>
          <w:t>itical instability, economic inequality, social segre</w:t>
        </w:r>
        <w:r w:rsidRPr="00E65132">
          <w:rPr>
            <w:rFonts w:ascii="Times New Roman" w:hAnsi="Times New Roman" w:cs="Times New Roman"/>
            <w:sz w:val="24"/>
            <w:szCs w:val="24"/>
          </w:rPr>
          <w:lastRenderedPageBreak/>
          <w:t xml:space="preserve">gation, and drug trafficking. We show that in Brazil there is a need for state-specific interventions to change the cultural, </w:t>
        </w:r>
        <w:proofErr w:type="gramStart"/>
        <w:r w:rsidRPr="00E65132">
          <w:rPr>
            <w:rFonts w:ascii="Times New Roman" w:hAnsi="Times New Roman" w:cs="Times New Roman"/>
            <w:sz w:val="24"/>
            <w:szCs w:val="24"/>
          </w:rPr>
          <w:t>economic</w:t>
        </w:r>
        <w:proofErr w:type="gramEnd"/>
        <w:r w:rsidRPr="00E65132">
          <w:rPr>
            <w:rFonts w:ascii="Times New Roman" w:hAnsi="Times New Roman" w:cs="Times New Roman"/>
            <w:sz w:val="24"/>
            <w:szCs w:val="24"/>
          </w:rPr>
          <w:t xml:space="preserve"> and social conditions associated with risk factors </w:t>
        </w:r>
      </w:ins>
      <w:ins w:id="271" w:author="Jose Manuel Aburto" w:date="2021-01-07T14:29:00Z">
        <w:r w:rsidR="009856A4">
          <w:rPr>
            <w:rFonts w:ascii="Times New Roman" w:hAnsi="Times New Roman" w:cs="Times New Roman"/>
            <w:sz w:val="24"/>
            <w:szCs w:val="24"/>
          </w:rPr>
          <w:t>that trigger the surge of</w:t>
        </w:r>
      </w:ins>
      <w:ins w:id="272" w:author="Jose Manuel Aburto" w:date="2021-01-04T20:08:00Z">
        <w:r w:rsidRPr="00E65132">
          <w:rPr>
            <w:rFonts w:ascii="Times New Roman" w:hAnsi="Times New Roman" w:cs="Times New Roman"/>
            <w:sz w:val="24"/>
            <w:szCs w:val="24"/>
          </w:rPr>
          <w:t xml:space="preserve"> violence.</w:t>
        </w:r>
      </w:ins>
    </w:p>
    <w:p w14:paraId="73DE38C5" w14:textId="77777777" w:rsidR="008E235E" w:rsidRPr="00D22F79" w:rsidRDefault="008E235E" w:rsidP="008E235E">
      <w:pPr>
        <w:rPr>
          <w:rFonts w:ascii="Times New Roman" w:hAnsi="Times New Roman" w:cs="Times New Roman"/>
          <w:sz w:val="24"/>
          <w:szCs w:val="24"/>
        </w:rPr>
      </w:pPr>
    </w:p>
    <w:p w14:paraId="156D4961" w14:textId="0DA0F098" w:rsidR="006D4172" w:rsidRPr="00D22F79" w:rsidRDefault="003B61BF" w:rsidP="0016581D">
      <w:pPr>
        <w:pStyle w:val="Subtitle"/>
        <w:rPr>
          <w:ins w:id="273" w:author="Jose Manuel Aburto" w:date="2021-01-04T10:32:00Z"/>
          <w:rFonts w:ascii="Times New Roman" w:eastAsiaTheme="minorHAnsi" w:hAnsi="Times New Roman" w:cs="Times New Roman"/>
          <w:i w:val="0"/>
          <w:iCs w:val="0"/>
          <w:color w:val="auto"/>
          <w:spacing w:val="0"/>
        </w:rPr>
      </w:pPr>
      <w:bookmarkStart w:id="274" w:name="_Hlk25597478"/>
      <w:r w:rsidRPr="00D22F79">
        <w:rPr>
          <w:rFonts w:ascii="Times New Roman" w:eastAsiaTheme="minorHAnsi" w:hAnsi="Times New Roman" w:cs="Times New Roman"/>
          <w:i w:val="0"/>
          <w:iCs w:val="0"/>
          <w:color w:val="auto"/>
          <w:spacing w:val="0"/>
        </w:rPr>
        <w:t xml:space="preserve">The gains made in </w:t>
      </w:r>
      <w:r w:rsidR="001B653C" w:rsidRPr="00D22F79">
        <w:rPr>
          <w:rFonts w:ascii="Times New Roman" w:eastAsiaTheme="minorHAnsi" w:hAnsi="Times New Roman" w:cs="Times New Roman"/>
          <w:i w:val="0"/>
          <w:iCs w:val="0"/>
          <w:color w:val="auto"/>
          <w:spacing w:val="0"/>
        </w:rPr>
        <w:t xml:space="preserve">reducing mortality </w:t>
      </w:r>
      <w:r w:rsidR="003F1F39" w:rsidRPr="00D22F79">
        <w:rPr>
          <w:rFonts w:ascii="Times New Roman" w:eastAsiaTheme="minorHAnsi" w:hAnsi="Times New Roman" w:cs="Times New Roman"/>
          <w:i w:val="0"/>
          <w:iCs w:val="0"/>
          <w:color w:val="auto"/>
          <w:spacing w:val="0"/>
        </w:rPr>
        <w:t xml:space="preserve">attributable </w:t>
      </w:r>
      <w:r w:rsidR="00D7331E" w:rsidRPr="00D22F79">
        <w:rPr>
          <w:rFonts w:ascii="Times New Roman" w:eastAsiaTheme="minorHAnsi" w:hAnsi="Times New Roman" w:cs="Times New Roman"/>
          <w:i w:val="0"/>
          <w:iCs w:val="0"/>
          <w:color w:val="auto"/>
          <w:spacing w:val="0"/>
        </w:rPr>
        <w:t xml:space="preserve">to </w:t>
      </w:r>
      <w:r w:rsidR="001B653C" w:rsidRPr="00D22F79">
        <w:rPr>
          <w:rFonts w:ascii="Times New Roman" w:eastAsiaTheme="minorHAnsi" w:hAnsi="Times New Roman" w:cs="Times New Roman"/>
          <w:i w:val="0"/>
          <w:iCs w:val="0"/>
          <w:color w:val="auto"/>
          <w:spacing w:val="0"/>
        </w:rPr>
        <w:t>causes amenable to medical service</w:t>
      </w:r>
      <w:r w:rsidR="006A13BF" w:rsidRPr="00D22F79">
        <w:rPr>
          <w:rFonts w:ascii="Times New Roman" w:eastAsiaTheme="minorHAnsi" w:hAnsi="Times New Roman" w:cs="Times New Roman"/>
          <w:i w:val="0"/>
          <w:iCs w:val="0"/>
          <w:color w:val="auto"/>
          <w:spacing w:val="0"/>
        </w:rPr>
        <w:t>s</w:t>
      </w:r>
      <w:r w:rsidR="007B6488" w:rsidRPr="00D22F79">
        <w:rPr>
          <w:rFonts w:ascii="Times New Roman" w:eastAsiaTheme="minorHAnsi" w:hAnsi="Times New Roman" w:cs="Times New Roman"/>
          <w:i w:val="0"/>
          <w:iCs w:val="0"/>
          <w:color w:val="auto"/>
          <w:spacing w:val="0"/>
        </w:rPr>
        <w:t xml:space="preserve"> in Brazil</w:t>
      </w:r>
      <w:r w:rsidR="006A13BF" w:rsidRPr="00D22F79">
        <w:rPr>
          <w:rFonts w:ascii="Times New Roman" w:eastAsiaTheme="minorHAnsi" w:hAnsi="Times New Roman" w:cs="Times New Roman"/>
          <w:i w:val="0"/>
          <w:iCs w:val="0"/>
          <w:color w:val="auto"/>
          <w:spacing w:val="0"/>
        </w:rPr>
        <w:t xml:space="preserve"> is the primary driver of </w:t>
      </w:r>
      <w:r w:rsidR="006D4172" w:rsidRPr="00D22F79">
        <w:rPr>
          <w:rFonts w:ascii="Times New Roman" w:eastAsiaTheme="minorHAnsi" w:hAnsi="Times New Roman" w:cs="Times New Roman"/>
          <w:i w:val="0"/>
          <w:iCs w:val="0"/>
          <w:color w:val="auto"/>
          <w:spacing w:val="0"/>
        </w:rPr>
        <w:t>increase</w:t>
      </w:r>
      <w:r w:rsidR="00142B8B" w:rsidRPr="00D22F79">
        <w:rPr>
          <w:rFonts w:ascii="Times New Roman" w:eastAsiaTheme="minorHAnsi" w:hAnsi="Times New Roman" w:cs="Times New Roman"/>
          <w:i w:val="0"/>
          <w:iCs w:val="0"/>
          <w:color w:val="auto"/>
          <w:spacing w:val="0"/>
        </w:rPr>
        <w:t>s</w:t>
      </w:r>
      <w:r w:rsidR="006D4172" w:rsidRPr="00D22F79">
        <w:rPr>
          <w:rFonts w:ascii="Times New Roman" w:eastAsiaTheme="minorHAnsi" w:hAnsi="Times New Roman" w:cs="Times New Roman"/>
          <w:i w:val="0"/>
          <w:iCs w:val="0"/>
          <w:color w:val="auto"/>
          <w:spacing w:val="0"/>
        </w:rPr>
        <w:t xml:space="preserve"> </w:t>
      </w:r>
      <w:r w:rsidR="00A55D0B" w:rsidRPr="00D22F79">
        <w:rPr>
          <w:rFonts w:ascii="Times New Roman" w:eastAsiaTheme="minorHAnsi" w:hAnsi="Times New Roman" w:cs="Times New Roman"/>
          <w:i w:val="0"/>
          <w:iCs w:val="0"/>
          <w:color w:val="auto"/>
          <w:spacing w:val="0"/>
        </w:rPr>
        <w:t>in</w:t>
      </w:r>
      <w:r w:rsidR="006D4172" w:rsidRPr="00D22F79">
        <w:rPr>
          <w:rFonts w:ascii="Times New Roman" w:eastAsiaTheme="minorHAnsi" w:hAnsi="Times New Roman" w:cs="Times New Roman"/>
          <w:i w:val="0"/>
          <w:iCs w:val="0"/>
          <w:color w:val="auto"/>
          <w:spacing w:val="0"/>
        </w:rPr>
        <w:t xml:space="preserve"> life expectancy,</w:t>
      </w:r>
      <w:r w:rsidR="003C14DF" w:rsidRPr="00D22F79">
        <w:rPr>
          <w:rFonts w:ascii="Times New Roman" w:eastAsiaTheme="minorHAnsi" w:hAnsi="Times New Roman" w:cs="Times New Roman"/>
          <w:i w:val="0"/>
          <w:iCs w:val="0"/>
          <w:color w:val="auto"/>
          <w:spacing w:val="0"/>
        </w:rPr>
        <w:t xml:space="preserve"> however</w:t>
      </w:r>
      <w:r w:rsidR="006D4172" w:rsidRPr="00D22F79">
        <w:rPr>
          <w:rFonts w:ascii="Times New Roman" w:eastAsiaTheme="minorHAnsi" w:hAnsi="Times New Roman" w:cs="Times New Roman"/>
          <w:i w:val="0"/>
          <w:iCs w:val="0"/>
          <w:color w:val="auto"/>
          <w:spacing w:val="0"/>
        </w:rPr>
        <w:t xml:space="preserve"> </w:t>
      </w:r>
      <w:r w:rsidR="001B653C" w:rsidRPr="00D22F79">
        <w:rPr>
          <w:rFonts w:ascii="Times New Roman" w:eastAsiaTheme="minorHAnsi" w:hAnsi="Times New Roman" w:cs="Times New Roman"/>
          <w:i w:val="0"/>
          <w:iCs w:val="0"/>
          <w:color w:val="auto"/>
          <w:spacing w:val="0"/>
        </w:rPr>
        <w:t>homicide mortality</w:t>
      </w:r>
      <w:r w:rsidR="006D4172" w:rsidRPr="00D22F79">
        <w:rPr>
          <w:rFonts w:ascii="Times New Roman" w:eastAsiaTheme="minorHAnsi" w:hAnsi="Times New Roman" w:cs="Times New Roman"/>
          <w:i w:val="0"/>
          <w:iCs w:val="0"/>
          <w:color w:val="auto"/>
          <w:spacing w:val="0"/>
        </w:rPr>
        <w:t xml:space="preserve"> </w:t>
      </w:r>
      <w:del w:id="275" w:author="Shammi Luhar" w:date="2021-01-07T18:31:00Z">
        <w:r w:rsidR="00C92E6F" w:rsidRPr="00D22F79" w:rsidDel="00E3795C">
          <w:rPr>
            <w:rFonts w:ascii="Times New Roman" w:eastAsiaTheme="minorHAnsi" w:hAnsi="Times New Roman" w:cs="Times New Roman"/>
            <w:i w:val="0"/>
            <w:iCs w:val="0"/>
            <w:color w:val="auto"/>
            <w:spacing w:val="0"/>
          </w:rPr>
          <w:delText xml:space="preserve">opposes </w:delText>
        </w:r>
      </w:del>
      <w:ins w:id="276" w:author="Shammi Luhar" w:date="2021-01-07T18:31:00Z">
        <w:r w:rsidR="00E3795C">
          <w:rPr>
            <w:rFonts w:ascii="Times New Roman" w:eastAsiaTheme="minorHAnsi" w:hAnsi="Times New Roman" w:cs="Times New Roman"/>
            <w:i w:val="0"/>
            <w:iCs w:val="0"/>
            <w:color w:val="auto"/>
            <w:spacing w:val="0"/>
          </w:rPr>
          <w:t>offsets</w:t>
        </w:r>
        <w:r w:rsidR="00E3795C" w:rsidRPr="00D22F79">
          <w:rPr>
            <w:rFonts w:ascii="Times New Roman" w:eastAsiaTheme="minorHAnsi" w:hAnsi="Times New Roman" w:cs="Times New Roman"/>
            <w:i w:val="0"/>
            <w:iCs w:val="0"/>
            <w:color w:val="auto"/>
            <w:spacing w:val="0"/>
          </w:rPr>
          <w:t xml:space="preserve"> </w:t>
        </w:r>
      </w:ins>
      <w:r w:rsidR="00C92E6F" w:rsidRPr="00D22F79">
        <w:rPr>
          <w:rFonts w:ascii="Times New Roman" w:eastAsiaTheme="minorHAnsi" w:hAnsi="Times New Roman" w:cs="Times New Roman"/>
          <w:i w:val="0"/>
          <w:iCs w:val="0"/>
          <w:color w:val="auto"/>
          <w:spacing w:val="0"/>
        </w:rPr>
        <w:t>this increase</w:t>
      </w:r>
      <w:r w:rsidR="006D4172" w:rsidRPr="00D22F79">
        <w:rPr>
          <w:rFonts w:ascii="Times New Roman" w:eastAsiaTheme="minorHAnsi" w:hAnsi="Times New Roman" w:cs="Times New Roman"/>
          <w:i w:val="0"/>
          <w:iCs w:val="0"/>
          <w:color w:val="auto"/>
          <w:spacing w:val="0"/>
        </w:rPr>
        <w:t xml:space="preserve"> by over half a year in 12 states</w:t>
      </w:r>
      <w:bookmarkEnd w:id="274"/>
      <w:r w:rsidR="006D4172" w:rsidRPr="00D22F79">
        <w:rPr>
          <w:rFonts w:ascii="Times New Roman" w:eastAsiaTheme="minorHAnsi" w:hAnsi="Times New Roman" w:cs="Times New Roman"/>
          <w:i w:val="0"/>
          <w:iCs w:val="0"/>
          <w:color w:val="auto"/>
          <w:spacing w:val="0"/>
        </w:rPr>
        <w:t>.</w:t>
      </w:r>
      <w:r w:rsidR="00A55D0B" w:rsidRPr="00D22F79">
        <w:rPr>
          <w:rFonts w:ascii="Times New Roman" w:eastAsiaTheme="minorHAnsi" w:hAnsi="Times New Roman" w:cs="Times New Roman"/>
          <w:i w:val="0"/>
          <w:iCs w:val="0"/>
          <w:color w:val="auto"/>
          <w:spacing w:val="0"/>
        </w:rPr>
        <w:t xml:space="preserve"> </w:t>
      </w:r>
      <w:r w:rsidR="006D4172" w:rsidRPr="00D22F79">
        <w:rPr>
          <w:rFonts w:ascii="Times New Roman" w:eastAsiaTheme="minorHAnsi" w:hAnsi="Times New Roman" w:cs="Times New Roman"/>
          <w:i w:val="0"/>
          <w:iCs w:val="0"/>
          <w:color w:val="auto"/>
          <w:spacing w:val="0"/>
        </w:rPr>
        <w:t xml:space="preserve">This </w:t>
      </w:r>
      <w:r w:rsidR="00D7331E" w:rsidRPr="00D22F79">
        <w:rPr>
          <w:rFonts w:ascii="Times New Roman" w:eastAsiaTheme="minorHAnsi" w:hAnsi="Times New Roman" w:cs="Times New Roman"/>
          <w:i w:val="0"/>
          <w:iCs w:val="0"/>
          <w:color w:val="auto"/>
          <w:spacing w:val="0"/>
        </w:rPr>
        <w:t>subnational heterogeneity</w:t>
      </w:r>
      <w:r w:rsidR="006D4172" w:rsidRPr="00D22F79">
        <w:rPr>
          <w:rFonts w:ascii="Times New Roman" w:eastAsiaTheme="minorHAnsi" w:hAnsi="Times New Roman" w:cs="Times New Roman"/>
          <w:i w:val="0"/>
          <w:iCs w:val="0"/>
          <w:color w:val="auto"/>
          <w:spacing w:val="0"/>
        </w:rPr>
        <w:t xml:space="preserve"> within Brazil </w:t>
      </w:r>
      <w:r w:rsidR="00D7331E" w:rsidRPr="00D22F79">
        <w:rPr>
          <w:rFonts w:ascii="Times New Roman" w:eastAsiaTheme="minorHAnsi" w:hAnsi="Times New Roman" w:cs="Times New Roman"/>
          <w:i w:val="0"/>
          <w:iCs w:val="0"/>
          <w:color w:val="auto"/>
          <w:spacing w:val="0"/>
        </w:rPr>
        <w:t xml:space="preserve">mirrors the </w:t>
      </w:r>
      <w:r w:rsidR="006D4172" w:rsidRPr="00D22F79">
        <w:rPr>
          <w:rFonts w:ascii="Times New Roman" w:eastAsiaTheme="minorHAnsi" w:hAnsi="Times New Roman" w:cs="Times New Roman"/>
          <w:i w:val="0"/>
          <w:iCs w:val="0"/>
          <w:color w:val="auto"/>
          <w:spacing w:val="0"/>
        </w:rPr>
        <w:t xml:space="preserve">diversity </w:t>
      </w:r>
      <w:r w:rsidR="00A55D0B" w:rsidRPr="00D22F79">
        <w:rPr>
          <w:rFonts w:ascii="Times New Roman" w:eastAsiaTheme="minorHAnsi" w:hAnsi="Times New Roman" w:cs="Times New Roman"/>
          <w:i w:val="0"/>
          <w:iCs w:val="0"/>
          <w:color w:val="auto"/>
          <w:spacing w:val="0"/>
        </w:rPr>
        <w:t xml:space="preserve">found across </w:t>
      </w:r>
      <w:r w:rsidR="00D7331E" w:rsidRPr="00D22F79">
        <w:rPr>
          <w:rFonts w:ascii="Times New Roman" w:eastAsiaTheme="minorHAnsi" w:hAnsi="Times New Roman" w:cs="Times New Roman"/>
          <w:i w:val="0"/>
          <w:iCs w:val="0"/>
          <w:color w:val="auto"/>
          <w:spacing w:val="0"/>
        </w:rPr>
        <w:t xml:space="preserve">many Latin American </w:t>
      </w:r>
      <w:r w:rsidR="006D4172" w:rsidRPr="00D22F79">
        <w:rPr>
          <w:rFonts w:ascii="Times New Roman" w:eastAsiaTheme="minorHAnsi" w:hAnsi="Times New Roman" w:cs="Times New Roman"/>
          <w:i w:val="0"/>
          <w:iCs w:val="0"/>
          <w:color w:val="auto"/>
          <w:spacing w:val="0"/>
        </w:rPr>
        <w:t>countries</w:t>
      </w:r>
      <w:r w:rsidR="00024818" w:rsidRPr="00D22F79">
        <w:rPr>
          <w:rFonts w:ascii="Times New Roman" w:eastAsiaTheme="minorHAnsi" w:hAnsi="Times New Roman" w:cs="Times New Roman"/>
          <w:i w:val="0"/>
          <w:iCs w:val="0"/>
          <w:color w:val="auto"/>
          <w:spacing w:val="0"/>
        </w:rPr>
        <w:t xml:space="preserve">. Homicide mortality is a </w:t>
      </w:r>
      <w:r w:rsidR="00A55D0B" w:rsidRPr="00D22F79">
        <w:rPr>
          <w:rFonts w:ascii="Times New Roman" w:eastAsiaTheme="minorHAnsi" w:hAnsi="Times New Roman" w:cs="Times New Roman"/>
          <w:i w:val="0"/>
          <w:iCs w:val="0"/>
          <w:color w:val="auto"/>
          <w:spacing w:val="0"/>
        </w:rPr>
        <w:t xml:space="preserve">local problem, </w:t>
      </w:r>
      <w:r w:rsidR="00D7331E" w:rsidRPr="00D22F79">
        <w:rPr>
          <w:rFonts w:ascii="Times New Roman" w:eastAsiaTheme="minorHAnsi" w:hAnsi="Times New Roman" w:cs="Times New Roman"/>
          <w:i w:val="0"/>
          <w:iCs w:val="0"/>
          <w:color w:val="auto"/>
          <w:spacing w:val="0"/>
        </w:rPr>
        <w:t xml:space="preserve">however </w:t>
      </w:r>
      <w:r w:rsidR="00A55D0B" w:rsidRPr="00D22F79">
        <w:rPr>
          <w:rFonts w:ascii="Times New Roman" w:eastAsiaTheme="minorHAnsi" w:hAnsi="Times New Roman" w:cs="Times New Roman"/>
          <w:i w:val="0"/>
          <w:iCs w:val="0"/>
          <w:color w:val="auto"/>
          <w:spacing w:val="0"/>
        </w:rPr>
        <w:t xml:space="preserve">one that </w:t>
      </w:r>
      <w:r w:rsidR="00807DD0" w:rsidRPr="00D22F79">
        <w:rPr>
          <w:rFonts w:ascii="Times New Roman" w:eastAsiaTheme="minorHAnsi" w:hAnsi="Times New Roman" w:cs="Times New Roman"/>
          <w:i w:val="0"/>
          <w:iCs w:val="0"/>
          <w:color w:val="auto"/>
          <w:spacing w:val="0"/>
        </w:rPr>
        <w:t>is a pertinent public health issue across the region</w:t>
      </w:r>
      <w:r w:rsidR="00A55D0B" w:rsidRPr="00D22F79">
        <w:rPr>
          <w:rFonts w:ascii="Times New Roman" w:eastAsiaTheme="minorHAnsi" w:hAnsi="Times New Roman" w:cs="Times New Roman"/>
          <w:i w:val="0"/>
          <w:iCs w:val="0"/>
          <w:color w:val="auto"/>
          <w:spacing w:val="0"/>
        </w:rPr>
        <w:t>,</w:t>
      </w:r>
      <w:r w:rsidR="00024818" w:rsidRPr="00D22F79">
        <w:rPr>
          <w:rFonts w:ascii="Times New Roman" w:eastAsiaTheme="minorHAnsi" w:hAnsi="Times New Roman" w:cs="Times New Roman"/>
          <w:i w:val="0"/>
          <w:iCs w:val="0"/>
          <w:color w:val="auto"/>
          <w:spacing w:val="0"/>
        </w:rPr>
        <w:t xml:space="preserve"> and </w:t>
      </w:r>
      <w:r w:rsidR="00A55D0B" w:rsidRPr="00D22F79">
        <w:rPr>
          <w:rFonts w:ascii="Times New Roman" w:eastAsiaTheme="minorHAnsi" w:hAnsi="Times New Roman" w:cs="Times New Roman"/>
          <w:i w:val="0"/>
          <w:iCs w:val="0"/>
          <w:color w:val="auto"/>
          <w:spacing w:val="0"/>
        </w:rPr>
        <w:t>which</w:t>
      </w:r>
      <w:r w:rsidR="00024818" w:rsidRPr="00D22F79">
        <w:rPr>
          <w:rFonts w:ascii="Times New Roman" w:eastAsiaTheme="minorHAnsi" w:hAnsi="Times New Roman" w:cs="Times New Roman"/>
          <w:i w:val="0"/>
          <w:iCs w:val="0"/>
          <w:color w:val="auto"/>
          <w:spacing w:val="0"/>
        </w:rPr>
        <w:t xml:space="preserve"> continues to</w:t>
      </w:r>
      <w:r w:rsidR="00990244" w:rsidRPr="00D22F79">
        <w:rPr>
          <w:rFonts w:ascii="Times New Roman" w:eastAsiaTheme="minorHAnsi" w:hAnsi="Times New Roman" w:cs="Times New Roman"/>
          <w:i w:val="0"/>
          <w:iCs w:val="0"/>
          <w:color w:val="auto"/>
          <w:spacing w:val="0"/>
        </w:rPr>
        <w:t xml:space="preserve"> </w:t>
      </w:r>
      <w:r w:rsidR="00807DD0" w:rsidRPr="00D22F79">
        <w:rPr>
          <w:rFonts w:ascii="Times New Roman" w:eastAsiaTheme="minorHAnsi" w:hAnsi="Times New Roman" w:cs="Times New Roman"/>
          <w:i w:val="0"/>
          <w:iCs w:val="0"/>
          <w:color w:val="auto"/>
          <w:spacing w:val="0"/>
        </w:rPr>
        <w:t xml:space="preserve">inhibit </w:t>
      </w:r>
      <w:r w:rsidR="00A55D0B" w:rsidRPr="00D22F79">
        <w:rPr>
          <w:rFonts w:ascii="Times New Roman" w:eastAsiaTheme="minorHAnsi" w:hAnsi="Times New Roman" w:cs="Times New Roman"/>
          <w:i w:val="0"/>
          <w:iCs w:val="0"/>
          <w:color w:val="auto"/>
          <w:spacing w:val="0"/>
        </w:rPr>
        <w:t xml:space="preserve">progress towards longer and </w:t>
      </w:r>
      <w:r w:rsidR="00990244" w:rsidRPr="00D22F79">
        <w:rPr>
          <w:rFonts w:ascii="Times New Roman" w:eastAsiaTheme="minorHAnsi" w:hAnsi="Times New Roman" w:cs="Times New Roman"/>
          <w:i w:val="0"/>
          <w:iCs w:val="0"/>
          <w:color w:val="auto"/>
          <w:spacing w:val="0"/>
        </w:rPr>
        <w:t>health</w:t>
      </w:r>
      <w:r w:rsidR="00A55D0B" w:rsidRPr="00D22F79">
        <w:rPr>
          <w:rFonts w:ascii="Times New Roman" w:eastAsiaTheme="minorHAnsi" w:hAnsi="Times New Roman" w:cs="Times New Roman"/>
          <w:i w:val="0"/>
          <w:iCs w:val="0"/>
          <w:color w:val="auto"/>
          <w:spacing w:val="0"/>
        </w:rPr>
        <w:t>ier live</w:t>
      </w:r>
      <w:r w:rsidR="007B6488" w:rsidRPr="00D22F79">
        <w:rPr>
          <w:rFonts w:ascii="Times New Roman" w:eastAsiaTheme="minorHAnsi" w:hAnsi="Times New Roman" w:cs="Times New Roman"/>
          <w:i w:val="0"/>
          <w:iCs w:val="0"/>
          <w:color w:val="auto"/>
          <w:spacing w:val="0"/>
        </w:rPr>
        <w:t>s. Better data collection is needed to accurately</w:t>
      </w:r>
      <w:bookmarkStart w:id="277" w:name="_Hlk43282401"/>
      <w:r w:rsidR="007B6488" w:rsidRPr="00D22F79">
        <w:rPr>
          <w:rFonts w:ascii="Times New Roman" w:eastAsiaTheme="minorHAnsi" w:hAnsi="Times New Roman" w:cs="Times New Roman"/>
          <w:i w:val="0"/>
          <w:iCs w:val="0"/>
          <w:color w:val="auto"/>
          <w:spacing w:val="0"/>
        </w:rPr>
        <w:t xml:space="preserve"> assess the effects of mortality from homicides on life expectancy by subpopulations, including within states</w:t>
      </w:r>
      <w:bookmarkEnd w:id="277"/>
      <w:r w:rsidR="007B6488" w:rsidRPr="00D22F79">
        <w:rPr>
          <w:rFonts w:ascii="Times New Roman" w:eastAsiaTheme="minorHAnsi" w:hAnsi="Times New Roman" w:cs="Times New Roman"/>
          <w:i w:val="0"/>
          <w:iCs w:val="0"/>
          <w:color w:val="auto"/>
          <w:spacing w:val="0"/>
        </w:rPr>
        <w:t>.</w:t>
      </w:r>
    </w:p>
    <w:p w14:paraId="377D6496" w14:textId="608896F2" w:rsidR="00452B69" w:rsidRPr="00D22F79" w:rsidRDefault="00452B69" w:rsidP="005E03E9">
      <w:pPr>
        <w:rPr>
          <w:ins w:id="278" w:author="Jose Manuel Aburto" w:date="2021-01-04T10:32:00Z"/>
          <w:rFonts w:ascii="Times New Roman" w:hAnsi="Times New Roman" w:cs="Times New Roman"/>
          <w:sz w:val="24"/>
          <w:szCs w:val="24"/>
        </w:rPr>
      </w:pPr>
    </w:p>
    <w:p w14:paraId="560281FA" w14:textId="77777777" w:rsidR="00452B69" w:rsidRPr="00D22F79" w:rsidRDefault="00452B69" w:rsidP="00452B69">
      <w:pPr>
        <w:rPr>
          <w:ins w:id="279" w:author="Jose Manuel Aburto" w:date="2021-01-04T10:32:00Z"/>
          <w:rFonts w:ascii="Times New Roman" w:hAnsi="Times New Roman" w:cs="Times New Roman"/>
          <w:sz w:val="24"/>
          <w:szCs w:val="24"/>
        </w:rPr>
      </w:pPr>
      <w:ins w:id="280" w:author="Jose Manuel Aburto" w:date="2021-01-04T10:32:00Z">
        <w:r w:rsidRPr="00D22F79">
          <w:rPr>
            <w:rFonts w:ascii="Times New Roman" w:hAnsi="Times New Roman" w:cs="Times New Roman"/>
            <w:b/>
            <w:bCs/>
            <w:sz w:val="24"/>
            <w:szCs w:val="24"/>
          </w:rPr>
          <w:t>Competing interest:</w:t>
        </w:r>
        <w:r w:rsidRPr="00D22F79">
          <w:rPr>
            <w:rFonts w:ascii="Times New Roman" w:hAnsi="Times New Roman" w:cs="Times New Roman"/>
            <w:sz w:val="24"/>
            <w:szCs w:val="24"/>
          </w:rPr>
          <w:t xml:space="preserve"> None declared.</w:t>
        </w:r>
      </w:ins>
    </w:p>
    <w:p w14:paraId="39413E4B" w14:textId="77777777" w:rsidR="00452B69" w:rsidRPr="00D22F79" w:rsidRDefault="00452B69" w:rsidP="00452B69">
      <w:pPr>
        <w:rPr>
          <w:ins w:id="281" w:author="Jose Manuel Aburto" w:date="2021-01-04T10:32:00Z"/>
          <w:rFonts w:ascii="Times New Roman" w:hAnsi="Times New Roman" w:cs="Times New Roman"/>
          <w:sz w:val="24"/>
          <w:szCs w:val="24"/>
        </w:rPr>
      </w:pPr>
      <w:bookmarkStart w:id="282" w:name="_peymk1swjh8t" w:colFirst="0" w:colLast="0"/>
      <w:bookmarkEnd w:id="282"/>
    </w:p>
    <w:p w14:paraId="16FFA15C" w14:textId="72BFDF7A" w:rsidR="00452B69" w:rsidRPr="003D495E" w:rsidRDefault="00452B69" w:rsidP="00452B69">
      <w:pPr>
        <w:rPr>
          <w:ins w:id="283" w:author="Jose Manuel Aburto" w:date="2021-01-04T10:32:00Z"/>
          <w:rFonts w:ascii="Times New Roman" w:hAnsi="Times New Roman" w:cs="Times New Roman"/>
          <w:sz w:val="24"/>
          <w:szCs w:val="24"/>
        </w:rPr>
      </w:pPr>
      <w:bookmarkStart w:id="284" w:name="_9snzcu6y958e" w:colFirst="0" w:colLast="0"/>
      <w:bookmarkEnd w:id="284"/>
      <w:ins w:id="285" w:author="Jose Manuel Aburto" w:date="2021-01-04T10:32:00Z">
        <w:r w:rsidRPr="00D22F79">
          <w:rPr>
            <w:rFonts w:ascii="Times New Roman" w:hAnsi="Times New Roman" w:cs="Times New Roman"/>
            <w:b/>
            <w:sz w:val="24"/>
            <w:szCs w:val="24"/>
          </w:rPr>
          <w:t xml:space="preserve">Data sharing statement: </w:t>
        </w:r>
        <w:r w:rsidRPr="00D22F79">
          <w:rPr>
            <w:rFonts w:ascii="Times New Roman" w:hAnsi="Times New Roman" w:cs="Times New Roman"/>
            <w:sz w:val="24"/>
            <w:szCs w:val="24"/>
          </w:rPr>
          <w:t xml:space="preserve">This analysis used publicly available data. All data and scripts are available at </w:t>
        </w:r>
      </w:ins>
      <w:ins w:id="286" w:author="Jose Manuel Aburto" w:date="2021-01-04T10:33:00Z">
        <w:r w:rsidRPr="00D22F79">
          <w:fldChar w:fldCharType="begin"/>
        </w:r>
        <w:r w:rsidRPr="00D22F79">
          <w:instrText xml:space="preserve"> HYPERLINK "https://github.com/jmaburto/Homicides-and-life-expectancy-in-Brazil" </w:instrText>
        </w:r>
        <w:r w:rsidRPr="00D22F79">
          <w:fldChar w:fldCharType="separate"/>
        </w:r>
        <w:r w:rsidRPr="00D22F79">
          <w:rPr>
            <w:rFonts w:ascii="Times New Roman" w:hAnsi="Times New Roman" w:cs="Times New Roman"/>
            <w:sz w:val="24"/>
            <w:szCs w:val="24"/>
          </w:rPr>
          <w:t>https://github.com/jmaburto/Homicides-and-life-expectancy-in-Brazil</w:t>
        </w:r>
        <w:r w:rsidRPr="00D22F79">
          <w:rPr>
            <w:rFonts w:ascii="Times New Roman" w:hAnsi="Times New Roman" w:cs="Times New Roman"/>
            <w:sz w:val="24"/>
            <w:szCs w:val="24"/>
          </w:rPr>
          <w:fldChar w:fldCharType="end"/>
        </w:r>
      </w:ins>
    </w:p>
    <w:p w14:paraId="67DDFF4A" w14:textId="77777777" w:rsidR="00452B69" w:rsidRPr="00E65132" w:rsidRDefault="00452B69" w:rsidP="00452B69">
      <w:pPr>
        <w:rPr>
          <w:ins w:id="287" w:author="Jose Manuel Aburto" w:date="2021-01-04T10:32:00Z"/>
          <w:rFonts w:ascii="Times New Roman" w:hAnsi="Times New Roman" w:cs="Times New Roman"/>
          <w:sz w:val="24"/>
          <w:szCs w:val="24"/>
        </w:rPr>
      </w:pPr>
      <w:bookmarkStart w:id="288" w:name="_7ig86x6alci3" w:colFirst="0" w:colLast="0"/>
      <w:bookmarkEnd w:id="288"/>
    </w:p>
    <w:p w14:paraId="4A97B4EA" w14:textId="00FE97FC" w:rsidR="00452B69" w:rsidRPr="00D22F79" w:rsidRDefault="00452B69" w:rsidP="00452B69">
      <w:pPr>
        <w:rPr>
          <w:ins w:id="289" w:author="Jose Manuel Aburto" w:date="2021-01-04T10:32:00Z"/>
          <w:rFonts w:ascii="Times New Roman" w:hAnsi="Times New Roman" w:cs="Times New Roman"/>
          <w:sz w:val="24"/>
          <w:szCs w:val="24"/>
          <w:highlight w:val="white"/>
        </w:rPr>
      </w:pPr>
      <w:ins w:id="290" w:author="Jose Manuel Aburto" w:date="2021-01-04T10:32:00Z">
        <w:r w:rsidRPr="00E65132">
          <w:rPr>
            <w:rFonts w:ascii="Times New Roman" w:hAnsi="Times New Roman" w:cs="Times New Roman"/>
            <w:b/>
            <w:sz w:val="24"/>
            <w:szCs w:val="24"/>
          </w:rPr>
          <w:t xml:space="preserve">Contributors: </w:t>
        </w:r>
        <w:r w:rsidRPr="00D22F79">
          <w:rPr>
            <w:rFonts w:ascii="Times New Roman" w:hAnsi="Times New Roman" w:cs="Times New Roman"/>
            <w:sz w:val="24"/>
            <w:szCs w:val="24"/>
          </w:rPr>
          <w:t>JMA</w:t>
        </w:r>
      </w:ins>
      <w:ins w:id="291" w:author="Jose Manuel Aburto" w:date="2021-01-04T10:36:00Z">
        <w:r w:rsidR="00F81D66" w:rsidRPr="00D22F79">
          <w:rPr>
            <w:rFonts w:ascii="Times New Roman" w:hAnsi="Times New Roman" w:cs="Times New Roman"/>
            <w:sz w:val="24"/>
            <w:szCs w:val="24"/>
          </w:rPr>
          <w:t xml:space="preserve">, </w:t>
        </w:r>
        <w:r w:rsidR="001D2E72" w:rsidRPr="00D22F79">
          <w:rPr>
            <w:rFonts w:ascii="Times New Roman" w:hAnsi="Times New Roman" w:cs="Times New Roman"/>
            <w:sz w:val="24"/>
            <w:szCs w:val="24"/>
          </w:rPr>
          <w:t>JC, BLQ</w:t>
        </w:r>
      </w:ins>
      <w:ins w:id="292" w:author="Jose Manuel Aburto" w:date="2021-01-07T13:14:00Z">
        <w:r w:rsidR="00785BE5">
          <w:rPr>
            <w:rFonts w:ascii="Times New Roman" w:hAnsi="Times New Roman" w:cs="Times New Roman"/>
            <w:sz w:val="24"/>
            <w:szCs w:val="24"/>
          </w:rPr>
          <w:t>, SL</w:t>
        </w:r>
      </w:ins>
      <w:ins w:id="293" w:author="Jose Manuel Aburto" w:date="2021-01-04T10:36:00Z">
        <w:r w:rsidR="001D2E72" w:rsidRPr="00D22F79">
          <w:rPr>
            <w:rFonts w:ascii="Times New Roman" w:hAnsi="Times New Roman" w:cs="Times New Roman"/>
            <w:sz w:val="24"/>
            <w:szCs w:val="24"/>
          </w:rPr>
          <w:t xml:space="preserve"> and </w:t>
        </w:r>
      </w:ins>
      <w:ins w:id="294" w:author="Jose Manuel Aburto" w:date="2021-01-04T10:37:00Z">
        <w:r w:rsidR="001D2E72" w:rsidRPr="00D22F79">
          <w:rPr>
            <w:rFonts w:ascii="Times New Roman" w:hAnsi="Times New Roman" w:cs="Times New Roman"/>
            <w:sz w:val="24"/>
            <w:szCs w:val="24"/>
          </w:rPr>
          <w:t>VCR</w:t>
        </w:r>
      </w:ins>
      <w:ins w:id="295" w:author="Jose Manuel Aburto" w:date="2021-01-04T10:32:00Z">
        <w:r w:rsidRPr="00D22F79">
          <w:rPr>
            <w:rFonts w:ascii="Times New Roman" w:hAnsi="Times New Roman" w:cs="Times New Roman"/>
            <w:sz w:val="24"/>
            <w:szCs w:val="24"/>
          </w:rPr>
          <w:t xml:space="preserve"> contributed to the design of the study. JMA </w:t>
        </w:r>
      </w:ins>
      <w:ins w:id="296" w:author="Jose Manuel Aburto" w:date="2021-01-04T10:37:00Z">
        <w:r w:rsidR="001D2E72" w:rsidRPr="00D22F79">
          <w:rPr>
            <w:rFonts w:ascii="Times New Roman" w:hAnsi="Times New Roman" w:cs="Times New Roman"/>
            <w:sz w:val="24"/>
            <w:szCs w:val="24"/>
          </w:rPr>
          <w:t xml:space="preserve">wrote the first </w:t>
        </w:r>
      </w:ins>
      <w:ins w:id="297" w:author="Jose Manuel Aburto" w:date="2021-01-04T10:32:00Z">
        <w:r w:rsidRPr="00D22F79">
          <w:rPr>
            <w:rFonts w:ascii="Times New Roman" w:hAnsi="Times New Roman" w:cs="Times New Roman"/>
            <w:sz w:val="24"/>
            <w:szCs w:val="24"/>
          </w:rPr>
          <w:t>draf</w:t>
        </w:r>
      </w:ins>
      <w:ins w:id="298" w:author="Jose Manuel Aburto" w:date="2021-01-04T10:37:00Z">
        <w:r w:rsidR="001D2E72" w:rsidRPr="00D22F79">
          <w:rPr>
            <w:rFonts w:ascii="Times New Roman" w:hAnsi="Times New Roman" w:cs="Times New Roman"/>
            <w:sz w:val="24"/>
            <w:szCs w:val="24"/>
          </w:rPr>
          <w:t>t</w:t>
        </w:r>
      </w:ins>
      <w:ins w:id="299" w:author="Jose Manuel Aburto" w:date="2021-01-04T10:32:00Z">
        <w:r w:rsidRPr="00D22F79">
          <w:rPr>
            <w:rFonts w:ascii="Times New Roman" w:hAnsi="Times New Roman" w:cs="Times New Roman"/>
            <w:sz w:val="24"/>
            <w:szCs w:val="24"/>
          </w:rPr>
          <w:t xml:space="preserve"> </w:t>
        </w:r>
      </w:ins>
      <w:ins w:id="300" w:author="Jose Manuel Aburto" w:date="2021-01-04T10:37:00Z">
        <w:r w:rsidR="001D2E72" w:rsidRPr="00D22F79">
          <w:rPr>
            <w:rFonts w:ascii="Times New Roman" w:hAnsi="Times New Roman" w:cs="Times New Roman"/>
            <w:sz w:val="24"/>
            <w:szCs w:val="24"/>
          </w:rPr>
          <w:t xml:space="preserve">of </w:t>
        </w:r>
      </w:ins>
      <w:ins w:id="301" w:author="Jose Manuel Aburto" w:date="2021-01-04T10:32:00Z">
        <w:r w:rsidRPr="00D22F79">
          <w:rPr>
            <w:rFonts w:ascii="Times New Roman" w:hAnsi="Times New Roman" w:cs="Times New Roman"/>
            <w:sz w:val="24"/>
            <w:szCs w:val="24"/>
          </w:rPr>
          <w:t>the manuscript</w:t>
        </w:r>
      </w:ins>
      <w:ins w:id="302" w:author="Jose Manuel Aburto" w:date="2021-01-04T10:37:00Z">
        <w:r w:rsidR="00FC6A81" w:rsidRPr="00D22F79">
          <w:rPr>
            <w:rFonts w:ascii="Times New Roman" w:hAnsi="Times New Roman" w:cs="Times New Roman"/>
            <w:sz w:val="24"/>
            <w:szCs w:val="24"/>
          </w:rPr>
          <w:t xml:space="preserve"> and was revised by all authors</w:t>
        </w:r>
      </w:ins>
      <w:ins w:id="303" w:author="Jose Manuel Aburto" w:date="2021-01-04T10:32:00Z">
        <w:r w:rsidRPr="00D22F79">
          <w:rPr>
            <w:rFonts w:ascii="Times New Roman" w:hAnsi="Times New Roman" w:cs="Times New Roman"/>
            <w:sz w:val="24"/>
            <w:szCs w:val="24"/>
          </w:rPr>
          <w:t xml:space="preserve">. </w:t>
        </w:r>
      </w:ins>
      <w:ins w:id="304" w:author="Jose Manuel Aburto" w:date="2021-01-04T10:37:00Z">
        <w:r w:rsidR="00FC6A81" w:rsidRPr="00D22F79">
          <w:rPr>
            <w:rFonts w:ascii="Times New Roman" w:hAnsi="Times New Roman" w:cs="Times New Roman"/>
            <w:sz w:val="24"/>
            <w:szCs w:val="24"/>
          </w:rPr>
          <w:t>JMA, BLQ and JC</w:t>
        </w:r>
      </w:ins>
      <w:ins w:id="305" w:author="Jose Manuel Aburto" w:date="2021-01-04T10:32:00Z">
        <w:r w:rsidRPr="00D22F79">
          <w:rPr>
            <w:rFonts w:ascii="Times New Roman" w:hAnsi="Times New Roman" w:cs="Times New Roman"/>
            <w:sz w:val="24"/>
            <w:szCs w:val="24"/>
          </w:rPr>
          <w:t xml:space="preserve"> performed the </w:t>
        </w:r>
      </w:ins>
      <w:ins w:id="306" w:author="Jose Manuel Aburto" w:date="2021-01-04T10:38:00Z">
        <w:r w:rsidR="00FC6A81" w:rsidRPr="00D22F79">
          <w:rPr>
            <w:rFonts w:ascii="Times New Roman" w:hAnsi="Times New Roman" w:cs="Times New Roman"/>
            <w:sz w:val="24"/>
            <w:szCs w:val="24"/>
          </w:rPr>
          <w:t xml:space="preserve">demographic and </w:t>
        </w:r>
      </w:ins>
      <w:ins w:id="307" w:author="Jose Manuel Aburto" w:date="2021-01-04T10:32:00Z">
        <w:r w:rsidRPr="00D22F79">
          <w:rPr>
            <w:rFonts w:ascii="Times New Roman" w:hAnsi="Times New Roman" w:cs="Times New Roman"/>
            <w:sz w:val="24"/>
            <w:szCs w:val="24"/>
          </w:rPr>
          <w:t xml:space="preserve">statistical analysis. All authors contributed to interpretation of data, revised the article critically for important intellectual content, and approved the final version of the manuscript. JMA, </w:t>
        </w:r>
        <w:r w:rsidRPr="00D22F79">
          <w:rPr>
            <w:rFonts w:ascii="Times New Roman" w:hAnsi="Times New Roman" w:cs="Times New Roman"/>
            <w:sz w:val="24"/>
            <w:szCs w:val="24"/>
            <w:highlight w:val="white"/>
          </w:rPr>
          <w:t>the corresponding author</w:t>
        </w:r>
      </w:ins>
      <w:ins w:id="308" w:author="Jose Manuel Aburto" w:date="2021-01-04T10:38:00Z">
        <w:r w:rsidR="00FC6A81" w:rsidRPr="00D22F79">
          <w:rPr>
            <w:rFonts w:ascii="Times New Roman" w:hAnsi="Times New Roman" w:cs="Times New Roman"/>
            <w:sz w:val="24"/>
            <w:szCs w:val="24"/>
            <w:highlight w:val="white"/>
          </w:rPr>
          <w:t>,</w:t>
        </w:r>
      </w:ins>
      <w:ins w:id="309" w:author="Jose Manuel Aburto" w:date="2021-01-04T10:32:00Z">
        <w:r w:rsidRPr="00D22F79">
          <w:rPr>
            <w:rFonts w:ascii="Times New Roman" w:hAnsi="Times New Roman" w:cs="Times New Roman"/>
            <w:sz w:val="24"/>
            <w:szCs w:val="24"/>
            <w:highlight w:val="white"/>
          </w:rPr>
          <w:t xml:space="preserve"> attest that all listed authors meet authorship criteria and that no others meeting the criteria have been omitted.</w:t>
        </w:r>
      </w:ins>
    </w:p>
    <w:p w14:paraId="39045897" w14:textId="77777777" w:rsidR="00452B69" w:rsidRPr="00D22F79" w:rsidRDefault="00452B69" w:rsidP="00452B69">
      <w:pPr>
        <w:rPr>
          <w:ins w:id="310" w:author="Jose Manuel Aburto" w:date="2021-01-04T10:32:00Z"/>
          <w:rFonts w:ascii="Times New Roman" w:hAnsi="Times New Roman" w:cs="Times New Roman"/>
          <w:i/>
          <w:sz w:val="24"/>
          <w:szCs w:val="24"/>
        </w:rPr>
      </w:pPr>
    </w:p>
    <w:p w14:paraId="175CE236" w14:textId="6D028EF0" w:rsidR="00F81D66" w:rsidRPr="00D22F79" w:rsidRDefault="00452B69" w:rsidP="00452B69">
      <w:pPr>
        <w:rPr>
          <w:ins w:id="311" w:author="Jose Manuel Aburto" w:date="2021-01-04T10:32:00Z"/>
          <w:rFonts w:ascii="Times New Roman" w:hAnsi="Times New Roman" w:cs="Times New Roman"/>
          <w:sz w:val="24"/>
          <w:szCs w:val="24"/>
        </w:rPr>
      </w:pPr>
      <w:ins w:id="312" w:author="Jose Manuel Aburto" w:date="2021-01-04T10:32:00Z">
        <w:r w:rsidRPr="00D22F79">
          <w:rPr>
            <w:rFonts w:ascii="Times New Roman" w:hAnsi="Times New Roman" w:cs="Times New Roman"/>
            <w:b/>
            <w:sz w:val="24"/>
            <w:szCs w:val="24"/>
          </w:rPr>
          <w:t xml:space="preserve">Funding: </w:t>
        </w:r>
        <w:r w:rsidRPr="00D22F79">
          <w:rPr>
            <w:rFonts w:ascii="Times New Roman" w:hAnsi="Times New Roman" w:cs="Times New Roman"/>
            <w:sz w:val="24"/>
            <w:szCs w:val="24"/>
          </w:rPr>
          <w:t>JMA acknowledge</w:t>
        </w:r>
      </w:ins>
      <w:ins w:id="313" w:author="Jose Manuel Aburto" w:date="2021-01-04T10:34:00Z">
        <w:r w:rsidR="00BD19FB" w:rsidRPr="00D22F79">
          <w:rPr>
            <w:rFonts w:ascii="Times New Roman" w:hAnsi="Times New Roman" w:cs="Times New Roman"/>
            <w:sz w:val="24"/>
            <w:szCs w:val="24"/>
          </w:rPr>
          <w:t>s</w:t>
        </w:r>
      </w:ins>
      <w:ins w:id="314" w:author="Jose Manuel Aburto" w:date="2021-01-04T10:32:00Z">
        <w:r w:rsidRPr="00D22F79">
          <w:rPr>
            <w:rFonts w:ascii="Times New Roman" w:hAnsi="Times New Roman" w:cs="Times New Roman"/>
            <w:sz w:val="24"/>
            <w:szCs w:val="24"/>
          </w:rPr>
          <w:t xml:space="preserve"> support from the Newton International Fellowship</w:t>
        </w:r>
      </w:ins>
      <w:ins w:id="315" w:author="Jose Manuel Aburto" w:date="2021-01-04T10:34:00Z">
        <w:r w:rsidR="00BD19FB" w:rsidRPr="00D22F79">
          <w:rPr>
            <w:rFonts w:ascii="Times New Roman" w:hAnsi="Times New Roman" w:cs="Times New Roman"/>
            <w:sz w:val="24"/>
            <w:szCs w:val="24"/>
          </w:rPr>
          <w:t xml:space="preserve"> and the Leverhulme Trust. </w:t>
        </w:r>
      </w:ins>
    </w:p>
    <w:p w14:paraId="7313B48D" w14:textId="77777777" w:rsidR="00452B69" w:rsidRPr="00D22F79" w:rsidRDefault="00452B69" w:rsidP="005E03E9">
      <w:pPr>
        <w:rPr>
          <w:ins w:id="316" w:author="Jose Manuel Aburto" w:date="2021-01-04T10:32:00Z"/>
          <w:rFonts w:ascii="Times New Roman" w:hAnsi="Times New Roman" w:cs="Times New Roman"/>
          <w:sz w:val="24"/>
          <w:szCs w:val="24"/>
        </w:rPr>
      </w:pPr>
    </w:p>
    <w:p w14:paraId="0E6E3D67" w14:textId="77777777" w:rsidR="005E03E9" w:rsidRPr="00D22F79" w:rsidRDefault="005E03E9" w:rsidP="005E03E9"/>
    <w:p w14:paraId="0668426E" w14:textId="224CCF88" w:rsidR="001B653C" w:rsidRPr="00D22F79" w:rsidRDefault="006D4172" w:rsidP="0016581D">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 xml:space="preserve">  </w:t>
      </w:r>
      <w:r w:rsidR="001B653C" w:rsidRPr="00D22F79">
        <w:rPr>
          <w:rFonts w:ascii="Times New Roman" w:eastAsiaTheme="minorHAnsi" w:hAnsi="Times New Roman" w:cs="Times New Roman"/>
          <w:i w:val="0"/>
          <w:iCs w:val="0"/>
          <w:color w:val="auto"/>
          <w:spacing w:val="0"/>
        </w:rPr>
        <w:t xml:space="preserve">   </w:t>
      </w:r>
    </w:p>
    <w:p w14:paraId="131F242E" w14:textId="5E1C1F56" w:rsidR="00CB5F83" w:rsidRPr="000700BC" w:rsidRDefault="00E7393E" w:rsidP="0016581D">
      <w:pPr>
        <w:pStyle w:val="Subtitle"/>
        <w:rPr>
          <w:rFonts w:ascii="Times New Roman" w:hAnsi="Times New Roman" w:cs="Times New Roman"/>
          <w:b/>
          <w:i w:val="0"/>
          <w:iCs w:val="0"/>
          <w:color w:val="auto"/>
        </w:rPr>
      </w:pPr>
      <w:r w:rsidRPr="000700BC">
        <w:rPr>
          <w:rFonts w:ascii="Times New Roman" w:hAnsi="Times New Roman" w:cs="Times New Roman"/>
          <w:b/>
          <w:i w:val="0"/>
          <w:iCs w:val="0"/>
          <w:color w:val="auto"/>
        </w:rPr>
        <w:t>References</w:t>
      </w:r>
    </w:p>
    <w:p w14:paraId="4C58B351" w14:textId="053DBF0F" w:rsidR="00F170B0" w:rsidRPr="000700BC" w:rsidRDefault="00F170B0" w:rsidP="0016581D">
      <w:pPr>
        <w:rPr>
          <w:rFonts w:ascii="Times New Roman" w:hAnsi="Times New Roman" w:cs="Times New Roman"/>
          <w:sz w:val="24"/>
          <w:szCs w:val="24"/>
        </w:rPr>
      </w:pPr>
    </w:p>
    <w:p w14:paraId="5BB2C97E" w14:textId="77777777" w:rsidR="00033CE9" w:rsidRPr="00033CE9" w:rsidRDefault="00CB5F83" w:rsidP="00033CE9">
      <w:pPr>
        <w:pStyle w:val="EndNoteBibliography"/>
        <w:ind w:left="720" w:hanging="720"/>
      </w:pPr>
      <w:r w:rsidRPr="00D22F79">
        <w:rPr>
          <w:rFonts w:ascii="Times New Roman" w:hAnsi="Times New Roman" w:cs="Times New Roman"/>
          <w:noProof w:val="0"/>
          <w:sz w:val="24"/>
          <w:szCs w:val="24"/>
        </w:rPr>
        <w:fldChar w:fldCharType="begin"/>
      </w:r>
      <w:r w:rsidRPr="000700BC">
        <w:rPr>
          <w:rFonts w:ascii="Times New Roman" w:hAnsi="Times New Roman" w:cs="Times New Roman"/>
          <w:noProof w:val="0"/>
          <w:sz w:val="24"/>
          <w:szCs w:val="24"/>
        </w:rPr>
        <w:instrText xml:space="preserve"> ADDIN EN.REFLIST </w:instrText>
      </w:r>
      <w:r w:rsidRPr="00D22F79">
        <w:rPr>
          <w:rFonts w:ascii="Times New Roman" w:hAnsi="Times New Roman" w:cs="Times New Roman"/>
          <w:noProof w:val="0"/>
          <w:sz w:val="24"/>
          <w:szCs w:val="24"/>
        </w:rPr>
        <w:fldChar w:fldCharType="separate"/>
      </w:r>
      <w:r w:rsidR="00033CE9" w:rsidRPr="00033CE9">
        <w:t xml:space="preserve">1. Canudas-Romo V, Aburto JM. Youth lost to homicides: disparities in survival in Latin America and the Caribbean. </w:t>
      </w:r>
      <w:r w:rsidR="00033CE9" w:rsidRPr="00033CE9">
        <w:rPr>
          <w:i/>
        </w:rPr>
        <w:t>BMJ global health</w:t>
      </w:r>
      <w:r w:rsidR="00033CE9" w:rsidRPr="00033CE9">
        <w:t xml:space="preserve"> 2019;4(2):e001275.</w:t>
      </w:r>
    </w:p>
    <w:p w14:paraId="7BF73F1C" w14:textId="77777777" w:rsidR="00033CE9" w:rsidRPr="00033CE9" w:rsidRDefault="00033CE9" w:rsidP="00033CE9">
      <w:pPr>
        <w:pStyle w:val="EndNoteBibliography"/>
        <w:ind w:left="720" w:hanging="720"/>
      </w:pPr>
      <w:r w:rsidRPr="00033CE9">
        <w:t xml:space="preserve">2. Malta DC, Minayo MCdS, Soares Filho AM, et al. Mortalidade e anos de vida perdidos por violências interpessoais e autoprovocadas no Brasil e Estados: análise das estimativas do Estudo Carga Global de Doença, 1990 e 2015. </w:t>
      </w:r>
      <w:r w:rsidRPr="00033CE9">
        <w:rPr>
          <w:i/>
        </w:rPr>
        <w:t>Revista Brasileira de Epidemiologia</w:t>
      </w:r>
      <w:r w:rsidRPr="00033CE9">
        <w:t xml:space="preserve"> 2017;20:142-56.</w:t>
      </w:r>
    </w:p>
    <w:p w14:paraId="36D49DC7" w14:textId="77777777" w:rsidR="00033CE9" w:rsidRPr="00033CE9" w:rsidRDefault="00033CE9" w:rsidP="00033CE9">
      <w:pPr>
        <w:pStyle w:val="EndNoteBibliography"/>
        <w:ind w:left="720" w:hanging="720"/>
      </w:pPr>
      <w:r w:rsidRPr="00033CE9">
        <w:t xml:space="preserve">3. Reichenheim ME, De Souza ER, Moraes CL, et al. Violence and injuries in Brazil: the effect, progress made, and challenges ahead. </w:t>
      </w:r>
      <w:r w:rsidRPr="00033CE9">
        <w:rPr>
          <w:i/>
        </w:rPr>
        <w:t>The Lancet</w:t>
      </w:r>
      <w:r w:rsidRPr="00033CE9">
        <w:t xml:space="preserve"> 2011;377(9781):1962-75.</w:t>
      </w:r>
    </w:p>
    <w:p w14:paraId="7776E512" w14:textId="77777777" w:rsidR="00033CE9" w:rsidRPr="00033CE9" w:rsidRDefault="00033CE9" w:rsidP="00033CE9">
      <w:pPr>
        <w:pStyle w:val="EndNoteBibliography"/>
        <w:ind w:left="720" w:hanging="720"/>
      </w:pPr>
      <w:r w:rsidRPr="00033CE9">
        <w:t xml:space="preserve">4. Guanais FC, Macinko J. The health effects of decentralizing primary care in Brazil. </w:t>
      </w:r>
      <w:r w:rsidRPr="00033CE9">
        <w:rPr>
          <w:i/>
        </w:rPr>
        <w:t>Health Affairs</w:t>
      </w:r>
      <w:r w:rsidRPr="00033CE9">
        <w:t xml:space="preserve"> 2009;28(4):1127-35.</w:t>
      </w:r>
    </w:p>
    <w:p w14:paraId="0BB7704E" w14:textId="77777777" w:rsidR="00033CE9" w:rsidRPr="00033CE9" w:rsidRDefault="00033CE9" w:rsidP="00033CE9">
      <w:pPr>
        <w:pStyle w:val="EndNoteBibliography"/>
        <w:ind w:left="720" w:hanging="720"/>
      </w:pPr>
      <w:r w:rsidRPr="00033CE9">
        <w:t xml:space="preserve">5. Macinko J, Harris MJ. Brazil's family health strategy—delivering community-based primary care in a universal health system. </w:t>
      </w:r>
      <w:r w:rsidRPr="00033CE9">
        <w:rPr>
          <w:i/>
        </w:rPr>
        <w:t>New England Journal of Medicine</w:t>
      </w:r>
      <w:r w:rsidRPr="00033CE9">
        <w:t xml:space="preserve"> 2015;372(23):2177-81.</w:t>
      </w:r>
    </w:p>
    <w:p w14:paraId="3B2F7107" w14:textId="77777777" w:rsidR="00033CE9" w:rsidRPr="00033CE9" w:rsidRDefault="00033CE9" w:rsidP="00033CE9">
      <w:pPr>
        <w:pStyle w:val="EndNoteBibliography"/>
        <w:ind w:left="720" w:hanging="720"/>
      </w:pPr>
      <w:r w:rsidRPr="00033CE9">
        <w:t xml:space="preserve">6. Paim J, Travassos C, Almeida C, et al. The Brazilian health system: history, advances, and challenges. </w:t>
      </w:r>
      <w:r w:rsidRPr="00033CE9">
        <w:rPr>
          <w:i/>
        </w:rPr>
        <w:t>The Lancet</w:t>
      </w:r>
      <w:r w:rsidRPr="00033CE9">
        <w:t xml:space="preserve"> 2011;377(9779):1778-97.</w:t>
      </w:r>
    </w:p>
    <w:p w14:paraId="4BED744D" w14:textId="77777777" w:rsidR="00033CE9" w:rsidRPr="00033CE9" w:rsidRDefault="00033CE9" w:rsidP="00033CE9">
      <w:pPr>
        <w:pStyle w:val="EndNoteBibliography"/>
        <w:ind w:left="720" w:hanging="720"/>
      </w:pPr>
      <w:r w:rsidRPr="00033CE9">
        <w:t xml:space="preserve">7. Victora CG, Barreto ML, do Carmo Leal M, et al. Health conditions and health-policy innovations in Brazil: the way forward. </w:t>
      </w:r>
      <w:r w:rsidRPr="00033CE9">
        <w:rPr>
          <w:i/>
        </w:rPr>
        <w:t>The Lancet</w:t>
      </w:r>
      <w:r w:rsidRPr="00033CE9">
        <w:t xml:space="preserve"> 2011;377(9782):2042-53.</w:t>
      </w:r>
    </w:p>
    <w:p w14:paraId="03183278" w14:textId="77777777" w:rsidR="00033CE9" w:rsidRPr="00033CE9" w:rsidRDefault="00033CE9" w:rsidP="00033CE9">
      <w:pPr>
        <w:pStyle w:val="EndNoteBibliography"/>
        <w:ind w:left="720" w:hanging="720"/>
      </w:pPr>
      <w:r w:rsidRPr="00033CE9">
        <w:lastRenderedPageBreak/>
        <w:t xml:space="preserve">8. United Nations. World population prospects: the 2017 revision. </w:t>
      </w:r>
      <w:r w:rsidRPr="00033CE9">
        <w:rPr>
          <w:i/>
        </w:rPr>
        <w:t>Population division of the department of economic and social affairs of the United Nations Secretariat, New York</w:t>
      </w:r>
      <w:r w:rsidRPr="00033CE9">
        <w:t xml:space="preserve"> 2017</w:t>
      </w:r>
    </w:p>
    <w:p w14:paraId="06F4F7CE" w14:textId="77777777" w:rsidR="00033CE9" w:rsidRPr="00033CE9" w:rsidRDefault="00033CE9" w:rsidP="00033CE9">
      <w:pPr>
        <w:pStyle w:val="EndNoteBibliography"/>
        <w:ind w:left="720" w:hanging="720"/>
      </w:pPr>
      <w:r w:rsidRPr="00033CE9">
        <w:t xml:space="preserve">9. Hone T, Rasella D, Barreto M, et al. Large reductions in amenable mortality associated with Brazil’s primary care expansion and strong health governance. </w:t>
      </w:r>
      <w:r w:rsidRPr="00033CE9">
        <w:rPr>
          <w:i/>
        </w:rPr>
        <w:t>Health Affairs</w:t>
      </w:r>
      <w:r w:rsidRPr="00033CE9">
        <w:t xml:space="preserve"> 2017;36(1):149-58.</w:t>
      </w:r>
    </w:p>
    <w:p w14:paraId="0D1E52A8" w14:textId="77777777" w:rsidR="00033CE9" w:rsidRPr="00033CE9" w:rsidRDefault="00033CE9" w:rsidP="00033CE9">
      <w:pPr>
        <w:pStyle w:val="EndNoteBibliography"/>
        <w:ind w:left="720" w:hanging="720"/>
      </w:pPr>
      <w:r w:rsidRPr="00033CE9">
        <w:t xml:space="preserve">10. Macinko J, Dourado I, Aquino R, et al. Major expansion of primary care in Brazil linked to decline in unnecessary hospitalization. </w:t>
      </w:r>
      <w:r w:rsidRPr="00033CE9">
        <w:rPr>
          <w:i/>
        </w:rPr>
        <w:t>Health Affairs</w:t>
      </w:r>
      <w:r w:rsidRPr="00033CE9">
        <w:t xml:space="preserve"> 2010;29(12):2149-60.</w:t>
      </w:r>
    </w:p>
    <w:p w14:paraId="27A1280D" w14:textId="77777777" w:rsidR="00033CE9" w:rsidRPr="00033CE9" w:rsidRDefault="00033CE9" w:rsidP="00033CE9">
      <w:pPr>
        <w:pStyle w:val="EndNoteBibliography"/>
        <w:ind w:left="720" w:hanging="720"/>
      </w:pPr>
      <w:r w:rsidRPr="00033CE9">
        <w:t xml:space="preserve">11. Briceño-León R, Villaveces A, Concha-Eastman A. Understanding the uneven distribution of the incidence of homicide in Latin America. </w:t>
      </w:r>
      <w:r w:rsidRPr="00033CE9">
        <w:rPr>
          <w:i/>
        </w:rPr>
        <w:t>International Journal of Epidemiology</w:t>
      </w:r>
      <w:r w:rsidRPr="00033CE9">
        <w:t xml:space="preserve"> 2008;37(4):751-57.</w:t>
      </w:r>
    </w:p>
    <w:p w14:paraId="6FC8FC61" w14:textId="77777777" w:rsidR="00033CE9" w:rsidRPr="00033CE9" w:rsidRDefault="00033CE9" w:rsidP="00033CE9">
      <w:pPr>
        <w:pStyle w:val="EndNoteBibliography"/>
        <w:ind w:left="720" w:hanging="720"/>
      </w:pPr>
      <w:r w:rsidRPr="00033CE9">
        <w:t xml:space="preserve">12. Borges GM. Health transition in Brazil: regional variations and divergence/convergence in mortality. </w:t>
      </w:r>
      <w:r w:rsidRPr="00033CE9">
        <w:rPr>
          <w:i/>
        </w:rPr>
        <w:t>Cadernos de saude publica</w:t>
      </w:r>
      <w:r w:rsidRPr="00033CE9">
        <w:t xml:space="preserve"> 2017;33(8)</w:t>
      </w:r>
    </w:p>
    <w:p w14:paraId="32D31E74" w14:textId="77777777" w:rsidR="00033CE9" w:rsidRPr="00033CE9" w:rsidRDefault="00033CE9" w:rsidP="00033CE9">
      <w:pPr>
        <w:pStyle w:val="EndNoteBibliography"/>
        <w:ind w:left="720" w:hanging="720"/>
      </w:pPr>
      <w:r w:rsidRPr="00033CE9">
        <w:t xml:space="preserve">13. Iwakami Beltrão K, Dellasoppa EE. El designio de los hombres. Años de vida perdidos en Brasil y en sus grandes regiones, 1980 a 2005. </w:t>
      </w:r>
      <w:r w:rsidRPr="00033CE9">
        <w:rPr>
          <w:i/>
        </w:rPr>
        <w:t>Estudios demográficos y urbanos</w:t>
      </w:r>
      <w:r w:rsidRPr="00033CE9">
        <w:t xml:space="preserve"> 2011;26(2):299-343.</w:t>
      </w:r>
    </w:p>
    <w:p w14:paraId="009BFAD0" w14:textId="77777777" w:rsidR="00033CE9" w:rsidRPr="00033CE9" w:rsidRDefault="00033CE9" w:rsidP="00033CE9">
      <w:pPr>
        <w:pStyle w:val="EndNoteBibliography"/>
        <w:ind w:left="720" w:hanging="720"/>
      </w:pPr>
      <w:r w:rsidRPr="00033CE9">
        <w:t>14. United Nations Office on Drugs and Crime. Global study on homicide 2013: trends, contexts, data: UNODC 2013.</w:t>
      </w:r>
    </w:p>
    <w:p w14:paraId="260793F6" w14:textId="1CA57EAF" w:rsidR="00033CE9" w:rsidRPr="00033CE9" w:rsidRDefault="00033CE9" w:rsidP="00033CE9">
      <w:pPr>
        <w:pStyle w:val="EndNoteBibliography"/>
        <w:ind w:left="720" w:hanging="720"/>
      </w:pPr>
      <w:r w:rsidRPr="00033CE9">
        <w:t xml:space="preserve">15. Ministry of Health in Brazil. System of Mortality Information </w:t>
      </w:r>
      <w:r w:rsidR="00490514">
        <w:fldChar w:fldCharType="begin"/>
      </w:r>
      <w:ins w:id="317" w:author="Shammi Luhar" w:date="2021-01-07T18:31:00Z">
        <w:r w:rsidR="00A3384B">
          <w:instrText>HYPERLINK "file:///Users/shammiluhar/Downloads/www.datasus.gov.br2017"</w:instrText>
        </w:r>
      </w:ins>
      <w:del w:id="318" w:author="Shammi Luhar" w:date="2021-01-07T18:31:00Z">
        <w:r w:rsidR="00490514" w:rsidDel="00A3384B">
          <w:delInstrText xml:space="preserve"> HYPERLINK "www.datasus.gov.br2017" </w:delInstrText>
        </w:r>
      </w:del>
      <w:r w:rsidR="00490514">
        <w:fldChar w:fldCharType="separate"/>
      </w:r>
      <w:r w:rsidRPr="00033CE9">
        <w:rPr>
          <w:rStyle w:val="Hyperlink"/>
        </w:rPr>
        <w:t>www.datasus.gov.br2017</w:t>
      </w:r>
      <w:r w:rsidR="00490514">
        <w:rPr>
          <w:rStyle w:val="Hyperlink"/>
        </w:rPr>
        <w:fldChar w:fldCharType="end"/>
      </w:r>
      <w:r w:rsidRPr="00033CE9">
        <w:t xml:space="preserve"> [</w:t>
      </w:r>
    </w:p>
    <w:p w14:paraId="3CBFDE8B" w14:textId="47FF0C42" w:rsidR="00033CE9" w:rsidRPr="00033CE9" w:rsidRDefault="00033CE9" w:rsidP="00033CE9">
      <w:pPr>
        <w:pStyle w:val="EndNoteBibliography"/>
        <w:ind w:left="720" w:hanging="720"/>
      </w:pPr>
      <w:r w:rsidRPr="00033CE9">
        <w:t xml:space="preserve">16. Brazilian National Statistics Office. Population Projections. </w:t>
      </w:r>
      <w:hyperlink r:id="rId9" w:history="1">
        <w:r w:rsidRPr="00033CE9">
          <w:rPr>
            <w:rStyle w:val="Hyperlink"/>
          </w:rPr>
          <w:t>https://www.ibge.gov.br/estatisticas-novoportal/sociais/populacao/9103-estimativas-de-populacao.html2017</w:t>
        </w:r>
      </w:hyperlink>
      <w:r w:rsidRPr="00033CE9">
        <w:t>.</w:t>
      </w:r>
    </w:p>
    <w:p w14:paraId="15167C8F" w14:textId="77777777" w:rsidR="00033CE9" w:rsidRPr="00033CE9" w:rsidRDefault="00033CE9" w:rsidP="00033CE9">
      <w:pPr>
        <w:pStyle w:val="EndNoteBibliography"/>
        <w:ind w:left="720" w:hanging="720"/>
      </w:pPr>
      <w:r w:rsidRPr="00033CE9">
        <w:t>17. Estimating census and death registration completeness. Asian and Pacific population forum/East-West Population Institute, East-West Center; 1987. The Asian &amp; Pacific Population Forum.</w:t>
      </w:r>
    </w:p>
    <w:p w14:paraId="36EF59FD" w14:textId="77777777" w:rsidR="00033CE9" w:rsidRPr="00033CE9" w:rsidRDefault="00033CE9" w:rsidP="00033CE9">
      <w:pPr>
        <w:pStyle w:val="EndNoteBibliography"/>
        <w:ind w:left="720" w:hanging="720"/>
      </w:pPr>
      <w:r w:rsidRPr="00033CE9">
        <w:t xml:space="preserve">18. Hill K, You D, Choi Y. Death distribution methods for estimating adult mortality: sensitivity analysis with simulated data errors. </w:t>
      </w:r>
      <w:r w:rsidRPr="00033CE9">
        <w:rPr>
          <w:i/>
        </w:rPr>
        <w:t>Demographic Research</w:t>
      </w:r>
      <w:r w:rsidRPr="00033CE9">
        <w:t xml:space="preserve"> 2009;21:235-54.</w:t>
      </w:r>
    </w:p>
    <w:p w14:paraId="199E44E9" w14:textId="77777777" w:rsidR="00033CE9" w:rsidRPr="00033CE9" w:rsidRDefault="00033CE9" w:rsidP="00033CE9">
      <w:pPr>
        <w:pStyle w:val="EndNoteBibliography"/>
        <w:ind w:left="720" w:hanging="720"/>
      </w:pPr>
      <w:r w:rsidRPr="00033CE9">
        <w:t xml:space="preserve">19. Lima EECd, Queiroz BL. Evolution of the deaths registry system in Brazil: associations with changes in the mortality profile, under-registration of death counts, and ill-defined causes of death. </w:t>
      </w:r>
      <w:r w:rsidRPr="00033CE9">
        <w:rPr>
          <w:i/>
        </w:rPr>
        <w:t>Cadernos de Saúde Pública</w:t>
      </w:r>
      <w:r w:rsidRPr="00033CE9">
        <w:t xml:space="preserve"> 2014;30:1721-30.</w:t>
      </w:r>
    </w:p>
    <w:p w14:paraId="69717B95" w14:textId="77777777" w:rsidR="00033CE9" w:rsidRPr="00033CE9" w:rsidRDefault="00033CE9" w:rsidP="00033CE9">
      <w:pPr>
        <w:pStyle w:val="EndNoteBibliography"/>
        <w:ind w:left="720" w:hanging="720"/>
      </w:pPr>
      <w:r w:rsidRPr="00033CE9">
        <w:t xml:space="preserve">20. Queiroz BL, Freire FHMdA, Gonzaga MR, et al. Completeness of death-count coverage and adult mortality (45q15) for Brazilian states from 1980 to 2010. </w:t>
      </w:r>
      <w:r w:rsidRPr="00033CE9">
        <w:rPr>
          <w:i/>
        </w:rPr>
        <w:t>Revista Brasileira de Epidemiologia</w:t>
      </w:r>
      <w:r w:rsidRPr="00033CE9">
        <w:t xml:space="preserve"> 2017;20:21-33.</w:t>
      </w:r>
    </w:p>
    <w:p w14:paraId="0C21A7A0" w14:textId="77777777" w:rsidR="00033CE9" w:rsidRPr="00033CE9" w:rsidRDefault="00033CE9" w:rsidP="00033CE9">
      <w:pPr>
        <w:pStyle w:val="EndNoteBibliography"/>
        <w:ind w:left="720" w:hanging="720"/>
      </w:pPr>
      <w:r w:rsidRPr="00033CE9">
        <w:t>21. Nolte E, McKee M. Does health care save lives? Avoidable mortality revisited: The Nuffield Trust 2004.</w:t>
      </w:r>
    </w:p>
    <w:p w14:paraId="508FC431" w14:textId="77777777" w:rsidR="00033CE9" w:rsidRPr="00033CE9" w:rsidRDefault="00033CE9" w:rsidP="00033CE9">
      <w:pPr>
        <w:pStyle w:val="EndNoteBibliography"/>
        <w:ind w:left="720" w:hanging="720"/>
      </w:pPr>
      <w:r w:rsidRPr="00033CE9">
        <w:t xml:space="preserve">22. Aburto JM, Beltrán-Sánchez H, García-Guerrero VM, et al. Homicides in Mexico reversed life expectancy gains for men and slowed them for women, 2000–10. </w:t>
      </w:r>
      <w:r w:rsidRPr="00033CE9">
        <w:rPr>
          <w:i/>
        </w:rPr>
        <w:t>Health Affairs</w:t>
      </w:r>
      <w:r w:rsidRPr="00033CE9">
        <w:t xml:space="preserve"> 2016;35(1):88-95.</w:t>
      </w:r>
    </w:p>
    <w:p w14:paraId="22F8DC0B" w14:textId="77777777" w:rsidR="00033CE9" w:rsidRPr="00033CE9" w:rsidRDefault="00033CE9" w:rsidP="00033CE9">
      <w:pPr>
        <w:pStyle w:val="EndNoteBibliography"/>
        <w:ind w:left="720" w:hanging="720"/>
      </w:pPr>
      <w:r w:rsidRPr="00033CE9">
        <w:t xml:space="preserve">23. Malta DC, Sardinha L, Moura Ld, et al. Atualização da lista de causas de mortes evitáveis por intervenções do Sistema Único de Saúde do Brasil. </w:t>
      </w:r>
      <w:r w:rsidRPr="00033CE9">
        <w:rPr>
          <w:i/>
        </w:rPr>
        <w:t>Epidemiologia e Serviços de Saúde</w:t>
      </w:r>
      <w:r w:rsidRPr="00033CE9">
        <w:t xml:space="preserve"> 2010;19(2):173-76.</w:t>
      </w:r>
    </w:p>
    <w:p w14:paraId="53EA03E1" w14:textId="77777777" w:rsidR="00033CE9" w:rsidRPr="00033CE9" w:rsidRDefault="00033CE9" w:rsidP="00033CE9">
      <w:pPr>
        <w:pStyle w:val="EndNoteBibliography"/>
        <w:ind w:left="720" w:hanging="720"/>
      </w:pPr>
      <w:r w:rsidRPr="00033CE9">
        <w:t xml:space="preserve">24. de Almeida-Pititto B, Dias ML, de Moraes ACF, et al. Type 2 diabetes in Brazil: epidemiology and management. </w:t>
      </w:r>
      <w:r w:rsidRPr="00033CE9">
        <w:rPr>
          <w:i/>
        </w:rPr>
        <w:t>Diabetes, metabolic syndrome and obesity: targets and therapy</w:t>
      </w:r>
      <w:r w:rsidRPr="00033CE9">
        <w:t xml:space="preserve"> 2015;8:17.</w:t>
      </w:r>
    </w:p>
    <w:p w14:paraId="0D01DDF5" w14:textId="77777777" w:rsidR="00033CE9" w:rsidRPr="00033CE9" w:rsidRDefault="00033CE9" w:rsidP="00033CE9">
      <w:pPr>
        <w:pStyle w:val="EndNoteBibliography"/>
        <w:ind w:left="720" w:hanging="720"/>
      </w:pPr>
      <w:r w:rsidRPr="00033CE9">
        <w:t xml:space="preserve">25. Rasella D, Harhay MO, Pamponet ML, et al. Impact of primary health care on mortality from heart and cerebrovascular diseases in Brazil: a nationwide analysis of longitudinal data. </w:t>
      </w:r>
      <w:r w:rsidRPr="00033CE9">
        <w:rPr>
          <w:i/>
        </w:rPr>
        <w:t>Bmj</w:t>
      </w:r>
      <w:r w:rsidRPr="00033CE9">
        <w:t xml:space="preserve"> 2014;349:g4014.</w:t>
      </w:r>
    </w:p>
    <w:p w14:paraId="493DC093" w14:textId="77777777" w:rsidR="00033CE9" w:rsidRPr="00033CE9" w:rsidRDefault="00033CE9" w:rsidP="00033CE9">
      <w:pPr>
        <w:pStyle w:val="EndNoteBibliography"/>
        <w:ind w:left="720" w:hanging="720"/>
      </w:pPr>
      <w:r w:rsidRPr="00033CE9">
        <w:t xml:space="preserve">26. Botega NJ, Garcia LdSL. Brazil: the need for violence (including suicide) prevention. </w:t>
      </w:r>
      <w:r w:rsidRPr="00033CE9">
        <w:rPr>
          <w:i/>
        </w:rPr>
        <w:t>World psychiatry</w:t>
      </w:r>
      <w:r w:rsidRPr="00033CE9">
        <w:t xml:space="preserve"> 2004;3(3):157.</w:t>
      </w:r>
    </w:p>
    <w:p w14:paraId="5CE54629" w14:textId="77777777" w:rsidR="00033CE9" w:rsidRPr="00033CE9" w:rsidRDefault="00033CE9" w:rsidP="00033CE9">
      <w:pPr>
        <w:pStyle w:val="EndNoteBibliography"/>
        <w:ind w:left="720" w:hanging="720"/>
      </w:pPr>
      <w:r w:rsidRPr="00033CE9">
        <w:t xml:space="preserve">27. Macinko J, de Souza MdFM, Guanais FC, et al. Going to scale with community-based primary care: an analysis of the family health program and infant mortality in Brazil, 1999–2004. </w:t>
      </w:r>
      <w:r w:rsidRPr="00033CE9">
        <w:rPr>
          <w:i/>
        </w:rPr>
        <w:t>Social science &amp; medicine</w:t>
      </w:r>
      <w:r w:rsidRPr="00033CE9">
        <w:t xml:space="preserve"> 2007;65(10):2070-80.</w:t>
      </w:r>
    </w:p>
    <w:p w14:paraId="339D2124" w14:textId="77777777" w:rsidR="00033CE9" w:rsidRPr="00033CE9" w:rsidRDefault="00033CE9" w:rsidP="00033CE9">
      <w:pPr>
        <w:pStyle w:val="EndNoteBibliography"/>
        <w:ind w:left="720" w:hanging="720"/>
      </w:pPr>
      <w:r w:rsidRPr="00033CE9">
        <w:t>28. Preston S, Heuveline P, Guillot M. Demography: measuring and modeling population processes. 2000</w:t>
      </w:r>
    </w:p>
    <w:p w14:paraId="211F3F08" w14:textId="77777777" w:rsidR="00033CE9" w:rsidRPr="00033CE9" w:rsidRDefault="00033CE9" w:rsidP="00033CE9">
      <w:pPr>
        <w:pStyle w:val="EndNoteBibliography"/>
        <w:ind w:left="720" w:hanging="720"/>
      </w:pPr>
      <w:r w:rsidRPr="00033CE9">
        <w:lastRenderedPageBreak/>
        <w:t xml:space="preserve">29. Horiuchi S, Wilmoth JR, Pletcher SD. A decomposition method based on a model of continuous change. </w:t>
      </w:r>
      <w:r w:rsidRPr="00033CE9">
        <w:rPr>
          <w:i/>
        </w:rPr>
        <w:t>Demography</w:t>
      </w:r>
      <w:r w:rsidRPr="00033CE9">
        <w:t xml:space="preserve"> 2008;45(4):785-801.</w:t>
      </w:r>
    </w:p>
    <w:p w14:paraId="6A1DCE10" w14:textId="1E8CA8AA" w:rsidR="00033CE9" w:rsidRPr="00033CE9" w:rsidRDefault="00033CE9" w:rsidP="00033CE9">
      <w:pPr>
        <w:pStyle w:val="EndNoteBibliography"/>
        <w:ind w:left="720" w:hanging="720"/>
      </w:pPr>
      <w:r w:rsidRPr="00033CE9">
        <w:t xml:space="preserve">30. Team RC. R: A language and environment for statistical computing [Internet]. R Foundation for Statistical Computing, Vienna, Austria; 2016. </w:t>
      </w:r>
      <w:r w:rsidRPr="00033CE9">
        <w:rPr>
          <w:i/>
        </w:rPr>
        <w:t xml:space="preserve">Document freely available on the internet at: </w:t>
      </w:r>
      <w:hyperlink r:id="rId10" w:history="1">
        <w:r w:rsidRPr="00033CE9">
          <w:rPr>
            <w:rStyle w:val="Hyperlink"/>
            <w:i/>
          </w:rPr>
          <w:t>http://www</w:t>
        </w:r>
      </w:hyperlink>
      <w:r w:rsidRPr="00033CE9">
        <w:rPr>
          <w:i/>
        </w:rPr>
        <w:t xml:space="preserve"> r-project org2015</w:t>
      </w:r>
      <w:r w:rsidRPr="00033CE9">
        <w:t xml:space="preserve"> 2013</w:t>
      </w:r>
    </w:p>
    <w:p w14:paraId="52521920" w14:textId="5776E2A5" w:rsidR="00033CE9" w:rsidRPr="00033CE9" w:rsidRDefault="00033CE9" w:rsidP="00033CE9">
      <w:pPr>
        <w:pStyle w:val="EndNoteBibliography"/>
        <w:ind w:left="720" w:hanging="720"/>
      </w:pPr>
      <w:r w:rsidRPr="00033CE9">
        <w:t xml:space="preserve">31. Consejo Ciudadano para la Segfuridad Pública y la Justicia Penal. Las 50 ciduades más violentas del mundo 2018 [The 50 most dangerous cities in the worl 2018]: Seguridad, Justicia y Paz; 2019 [Available from: </w:t>
      </w:r>
      <w:hyperlink r:id="rId11" w:history="1">
        <w:r w:rsidRPr="00033CE9">
          <w:rPr>
            <w:rStyle w:val="Hyperlink"/>
          </w:rPr>
          <w:t>http://www.seguridadjusticiaypaz.org.mx/seguridad/1567-estudio-las-50-ciudades-mas-violentas-del-mundo-2018</w:t>
        </w:r>
      </w:hyperlink>
      <w:r w:rsidRPr="00033CE9">
        <w:t>.</w:t>
      </w:r>
    </w:p>
    <w:p w14:paraId="58572FE3" w14:textId="77777777" w:rsidR="00033CE9" w:rsidRPr="00033CE9" w:rsidRDefault="00033CE9" w:rsidP="00033CE9">
      <w:pPr>
        <w:pStyle w:val="EndNoteBibliography"/>
        <w:ind w:left="720" w:hanging="720"/>
      </w:pPr>
      <w:r w:rsidRPr="00033CE9">
        <w:t xml:space="preserve">32. Marinho F, de Azeredo Passos VM, Malta DC, et al. Burden of disease in Brazil, 1990–2016: a systematic subnational analysis for the Global Burden of Disease Study 2016. </w:t>
      </w:r>
      <w:r w:rsidRPr="00033CE9">
        <w:rPr>
          <w:i/>
        </w:rPr>
        <w:t>The Lancet</w:t>
      </w:r>
      <w:r w:rsidRPr="00033CE9">
        <w:t xml:space="preserve"> 2018;392(10149):760-75.</w:t>
      </w:r>
    </w:p>
    <w:p w14:paraId="552A32BD" w14:textId="77777777" w:rsidR="00033CE9" w:rsidRPr="00033CE9" w:rsidRDefault="00033CE9" w:rsidP="00033CE9">
      <w:pPr>
        <w:pStyle w:val="EndNoteBibliography"/>
        <w:ind w:left="720" w:hanging="720"/>
      </w:pPr>
      <w:r w:rsidRPr="00033CE9">
        <w:t xml:space="preserve">33. de Fatima Marinho de Souza M, Macinko J, Alencar AP, et al. Reductions in firearm-related mortality and hospitalizations in Brazil after gun control. </w:t>
      </w:r>
      <w:r w:rsidRPr="00033CE9">
        <w:rPr>
          <w:i/>
        </w:rPr>
        <w:t>Health Affairs</w:t>
      </w:r>
      <w:r w:rsidRPr="00033CE9">
        <w:t xml:space="preserve"> 2007;26(2):575-84.</w:t>
      </w:r>
    </w:p>
    <w:p w14:paraId="67B9A8E7" w14:textId="77777777" w:rsidR="00033CE9" w:rsidRPr="00033CE9" w:rsidRDefault="00033CE9" w:rsidP="00033CE9">
      <w:pPr>
        <w:pStyle w:val="EndNoteBibliography"/>
        <w:ind w:left="720" w:hanging="720"/>
      </w:pPr>
      <w:r w:rsidRPr="00033CE9">
        <w:t xml:space="preserve">34. Murray J, de Castro Cerqueira DR, Kahn T. Crime and violence in Brazil: Systematic review of time trends, prevalence rates and risk factors. </w:t>
      </w:r>
      <w:r w:rsidRPr="00033CE9">
        <w:rPr>
          <w:i/>
        </w:rPr>
        <w:t>Aggression and Violent Behavior</w:t>
      </w:r>
      <w:r w:rsidRPr="00033CE9">
        <w:t xml:space="preserve"> 2013;18(5):471-83.</w:t>
      </w:r>
    </w:p>
    <w:p w14:paraId="587B9992" w14:textId="77777777" w:rsidR="00033CE9" w:rsidRPr="00033CE9" w:rsidRDefault="00033CE9" w:rsidP="00033CE9">
      <w:pPr>
        <w:pStyle w:val="EndNoteBibliography"/>
        <w:ind w:left="720" w:hanging="720"/>
      </w:pPr>
      <w:r w:rsidRPr="00033CE9">
        <w:t>35. Cerqueira DR, Moura RLd. Vidas perdidas e racismo no Brasil. 2013</w:t>
      </w:r>
    </w:p>
    <w:p w14:paraId="7FAA2DEC" w14:textId="77777777" w:rsidR="00033CE9" w:rsidRPr="00033CE9" w:rsidRDefault="00033CE9" w:rsidP="00033CE9">
      <w:pPr>
        <w:pStyle w:val="EndNoteBibliography"/>
        <w:ind w:left="720" w:hanging="720"/>
      </w:pPr>
      <w:r w:rsidRPr="00033CE9">
        <w:t xml:space="preserve">36. Souza G, Magalhães F, Gama I, et al. Determinantes sociais e sua interferência nas taxas de homicídio em uma metrópole do Nordeste brasileiro. </w:t>
      </w:r>
      <w:r w:rsidRPr="00033CE9">
        <w:rPr>
          <w:i/>
        </w:rPr>
        <w:t>Rev Bras Epidemiol Suppl DSS</w:t>
      </w:r>
      <w:r w:rsidRPr="00033CE9">
        <w:t xml:space="preserve"> 2014:194-203.</w:t>
      </w:r>
    </w:p>
    <w:p w14:paraId="38A92597" w14:textId="77777777" w:rsidR="00033CE9" w:rsidRPr="00033CE9" w:rsidRDefault="00033CE9" w:rsidP="00033CE9">
      <w:pPr>
        <w:pStyle w:val="EndNoteBibliography"/>
        <w:ind w:left="720" w:hanging="720"/>
      </w:pPr>
      <w:r w:rsidRPr="00033CE9">
        <w:t xml:space="preserve">37. Waiselfisz JJ. Homicídios por armas de fogo no Brasil. </w:t>
      </w:r>
      <w:r w:rsidRPr="00033CE9">
        <w:rPr>
          <w:i/>
        </w:rPr>
        <w:t>Mapa da Violência</w:t>
      </w:r>
      <w:r w:rsidRPr="00033CE9">
        <w:t xml:space="preserve"> 2016</w:t>
      </w:r>
    </w:p>
    <w:p w14:paraId="2FAE06B9" w14:textId="77777777" w:rsidR="00033CE9" w:rsidRPr="00033CE9" w:rsidRDefault="00033CE9" w:rsidP="00033CE9">
      <w:pPr>
        <w:pStyle w:val="EndNoteBibliography"/>
        <w:ind w:left="720" w:hanging="720"/>
      </w:pPr>
      <w:r w:rsidRPr="00033CE9">
        <w:t xml:space="preserve">38. Wanzinack C, Signorelli MC, Reis C. Homicides and socio-environmental determinants of health in Brazil: a systematic literature review. </w:t>
      </w:r>
      <w:r w:rsidRPr="00033CE9">
        <w:rPr>
          <w:i/>
        </w:rPr>
        <w:t>Cadernos de saude publica</w:t>
      </w:r>
      <w:r w:rsidRPr="00033CE9">
        <w:t xml:space="preserve"> 2018;34:e00012818.</w:t>
      </w:r>
    </w:p>
    <w:p w14:paraId="769F22F0" w14:textId="77777777" w:rsidR="00033CE9" w:rsidRPr="00033CE9" w:rsidRDefault="00033CE9" w:rsidP="00033CE9">
      <w:pPr>
        <w:pStyle w:val="EndNoteBibliography"/>
        <w:ind w:left="720" w:hanging="720"/>
      </w:pPr>
      <w:r w:rsidRPr="00033CE9">
        <w:t xml:space="preserve">39. Wanzinack C, Signorelli MC, Reis C. Homicides and socio-environmental determinants of health in Brazil: a systematic literature review. </w:t>
      </w:r>
      <w:r w:rsidRPr="00033CE9">
        <w:rPr>
          <w:i/>
        </w:rPr>
        <w:t>Cadernos de Saúde Pública</w:t>
      </w:r>
      <w:r w:rsidRPr="00033CE9">
        <w:t xml:space="preserve"> 2018;34:e00012818.</w:t>
      </w:r>
    </w:p>
    <w:p w14:paraId="44BC095B" w14:textId="77777777" w:rsidR="00033CE9" w:rsidRPr="00033CE9" w:rsidRDefault="00033CE9" w:rsidP="00033CE9">
      <w:pPr>
        <w:pStyle w:val="EndNoteBibliography"/>
        <w:ind w:left="720" w:hanging="720"/>
      </w:pPr>
      <w:r w:rsidRPr="00033CE9">
        <w:t xml:space="preserve">40. Canudas-Romo V, García-Guerrero VM, Echarri-Cánovas CJ. The stagnation of the Mexican male life expectancy in the first decade of the 21st century: the impact of homicides and diabetes mellitus. </w:t>
      </w:r>
      <w:r w:rsidRPr="00033CE9">
        <w:rPr>
          <w:i/>
        </w:rPr>
        <w:t>J Epidemiol Community Health</w:t>
      </w:r>
      <w:r w:rsidRPr="00033CE9">
        <w:t xml:space="preserve"> 2015;69(1):28-34.</w:t>
      </w:r>
    </w:p>
    <w:p w14:paraId="364B599E" w14:textId="77777777" w:rsidR="00033CE9" w:rsidRPr="00033CE9" w:rsidRDefault="00033CE9" w:rsidP="00033CE9">
      <w:pPr>
        <w:pStyle w:val="EndNoteBibliography"/>
        <w:ind w:left="720" w:hanging="720"/>
      </w:pPr>
      <w:r w:rsidRPr="00033CE9">
        <w:t xml:space="preserve">41. González-Pérez GJ, Vega-López MG, Flores-Villavicencio ME. The increase of firearm mortality and its relationship with the stagnation of life expectancy in Mexico. </w:t>
      </w:r>
      <w:r w:rsidRPr="00033CE9">
        <w:rPr>
          <w:i/>
        </w:rPr>
        <w:t>Ciência &amp; Saúde Coletiva</w:t>
      </w:r>
      <w:r w:rsidRPr="00033CE9">
        <w:t xml:space="preserve"> 2017;22:2861-72.</w:t>
      </w:r>
    </w:p>
    <w:p w14:paraId="37FE2A81" w14:textId="77777777" w:rsidR="00033CE9" w:rsidRPr="00033CE9" w:rsidRDefault="00033CE9" w:rsidP="00033CE9">
      <w:pPr>
        <w:pStyle w:val="EndNoteBibliography"/>
        <w:ind w:left="720" w:hanging="720"/>
      </w:pPr>
      <w:r w:rsidRPr="00033CE9">
        <w:t xml:space="preserve">42. Aburto JM, Beltrán-Sánchez H. Upsurge of homicides and its impact on life expectancy and life span inequality in Mexico, 2005–2015. </w:t>
      </w:r>
      <w:r w:rsidRPr="00033CE9">
        <w:rPr>
          <w:i/>
        </w:rPr>
        <w:t>American journal of public health</w:t>
      </w:r>
      <w:r w:rsidRPr="00033CE9">
        <w:t xml:space="preserve"> 2019;109(3):483-89.</w:t>
      </w:r>
    </w:p>
    <w:p w14:paraId="2B189F46" w14:textId="77777777" w:rsidR="00033CE9" w:rsidRPr="00033CE9" w:rsidRDefault="00033CE9" w:rsidP="00033CE9">
      <w:pPr>
        <w:pStyle w:val="EndNoteBibliography"/>
        <w:ind w:left="720" w:hanging="720"/>
      </w:pPr>
      <w:r w:rsidRPr="00033CE9">
        <w:t xml:space="preserve">43. García J, Aburto JM. The impact of violence on Venezuelan life expectancy and lifespan inequality. </w:t>
      </w:r>
      <w:r w:rsidRPr="00033CE9">
        <w:rPr>
          <w:i/>
        </w:rPr>
        <w:t>International journal of epidemiology</w:t>
      </w:r>
      <w:r w:rsidRPr="00033CE9">
        <w:t xml:space="preserve"> 2019</w:t>
      </w:r>
    </w:p>
    <w:p w14:paraId="121E2E56" w14:textId="77777777" w:rsidR="00033CE9" w:rsidRPr="00033CE9" w:rsidRDefault="00033CE9" w:rsidP="00033CE9">
      <w:pPr>
        <w:pStyle w:val="EndNoteBibliography"/>
        <w:ind w:left="720" w:hanging="720"/>
      </w:pPr>
      <w:r w:rsidRPr="00033CE9">
        <w:t xml:space="preserve">44. Dávila-Cervantes C, Pardo-Montaño A. Violence in Colombia and Mexico: trend and impact on life expectancy of homicide mortality between 1998 and 2015. </w:t>
      </w:r>
      <w:r w:rsidRPr="00033CE9">
        <w:rPr>
          <w:i/>
        </w:rPr>
        <w:t>Public health</w:t>
      </w:r>
      <w:r w:rsidRPr="00033CE9">
        <w:t xml:space="preserve"> 2018;163:1-8.</w:t>
      </w:r>
    </w:p>
    <w:p w14:paraId="5B20D5B4" w14:textId="77777777" w:rsidR="00033CE9" w:rsidRPr="00033CE9" w:rsidRDefault="00033CE9" w:rsidP="00033CE9">
      <w:pPr>
        <w:pStyle w:val="EndNoteBibliography"/>
        <w:ind w:left="720" w:hanging="720"/>
      </w:pPr>
      <w:r w:rsidRPr="00033CE9">
        <w:t xml:space="preserve">45. González-Pérez GJ, Vega-López MG, Souza ERd, et al. Violence deaths and its impact on life expectancy: a comparison between Mexico and Brazil. </w:t>
      </w:r>
      <w:r w:rsidRPr="00033CE9">
        <w:rPr>
          <w:i/>
        </w:rPr>
        <w:t>Ciência &amp; Saúde Coletiva</w:t>
      </w:r>
      <w:r w:rsidRPr="00033CE9">
        <w:t xml:space="preserve"> 2017;22:2797-809.</w:t>
      </w:r>
    </w:p>
    <w:p w14:paraId="16019774" w14:textId="77777777" w:rsidR="00033CE9" w:rsidRPr="00033CE9" w:rsidRDefault="00033CE9" w:rsidP="00033CE9">
      <w:pPr>
        <w:pStyle w:val="EndNoteBibliography"/>
        <w:ind w:left="720" w:hanging="720"/>
      </w:pPr>
      <w:r w:rsidRPr="00033CE9">
        <w:t xml:space="preserve">46. Canudas-Romo V, Aburto JM, García-Guerrero VM, et al. Mexico's epidemic of violence and its public health significance on average length of life. </w:t>
      </w:r>
      <w:r w:rsidRPr="00033CE9">
        <w:rPr>
          <w:i/>
        </w:rPr>
        <w:t>J Epidemiol Community Health</w:t>
      </w:r>
      <w:r w:rsidRPr="00033CE9">
        <w:t xml:space="preserve"> 2017;71(2):188-93.</w:t>
      </w:r>
    </w:p>
    <w:p w14:paraId="0C42625A" w14:textId="77777777" w:rsidR="00033CE9" w:rsidRPr="00033CE9" w:rsidRDefault="00033CE9" w:rsidP="00033CE9">
      <w:pPr>
        <w:pStyle w:val="EndNoteBibliography"/>
        <w:ind w:left="720" w:hanging="720"/>
      </w:pPr>
      <w:r w:rsidRPr="00033CE9">
        <w:t xml:space="preserve">47. Alvarez J-A, Aburto JM, Canudas-Romo V. Latin American convergence and divergence towards the mortality profiles of developed countries. </w:t>
      </w:r>
      <w:r w:rsidRPr="00033CE9">
        <w:rPr>
          <w:i/>
        </w:rPr>
        <w:t>Population studies</w:t>
      </w:r>
      <w:r w:rsidRPr="00033CE9">
        <w:t xml:space="preserve"> 2019:1-18.</w:t>
      </w:r>
    </w:p>
    <w:p w14:paraId="0A5BA167" w14:textId="77777777" w:rsidR="00033CE9" w:rsidRPr="00033CE9" w:rsidRDefault="00033CE9" w:rsidP="00033CE9">
      <w:pPr>
        <w:pStyle w:val="EndNoteBibliography"/>
        <w:ind w:left="720" w:hanging="720"/>
      </w:pPr>
      <w:r w:rsidRPr="00033CE9">
        <w:t>48. OPS. Situacion de salud en las Americas: indicadores basicos 2000: OPS (Organizacion Panamericana de la Salud) 2000.</w:t>
      </w:r>
    </w:p>
    <w:p w14:paraId="06BAF775" w14:textId="77777777" w:rsidR="00033CE9" w:rsidRPr="00033CE9" w:rsidRDefault="00033CE9" w:rsidP="00033CE9">
      <w:pPr>
        <w:pStyle w:val="EndNoteBibliography"/>
        <w:ind w:left="720" w:hanging="720"/>
      </w:pPr>
      <w:r w:rsidRPr="00033CE9">
        <w:t xml:space="preserve">49. Nolte E, McKee CM. Measuring the health of nations: updating an earlier analysis. </w:t>
      </w:r>
      <w:r w:rsidRPr="00033CE9">
        <w:rPr>
          <w:i/>
        </w:rPr>
        <w:t>Health affairs</w:t>
      </w:r>
      <w:r w:rsidRPr="00033CE9">
        <w:t xml:space="preserve"> 2008;27(1):58-71.</w:t>
      </w:r>
    </w:p>
    <w:p w14:paraId="01A16542" w14:textId="77777777" w:rsidR="00033CE9" w:rsidRPr="00033CE9" w:rsidRDefault="00033CE9" w:rsidP="00033CE9">
      <w:pPr>
        <w:pStyle w:val="EndNoteBibliography"/>
        <w:ind w:left="720" w:hanging="720"/>
      </w:pPr>
      <w:r w:rsidRPr="00033CE9">
        <w:lastRenderedPageBreak/>
        <w:t xml:space="preserve">50. Aburto JM, Riffe T, Canudas-Romo V. Trends in avoidable mortality over the life course in Mexico, 1990–2015: a cross-sectional demographic analysis. </w:t>
      </w:r>
      <w:r w:rsidRPr="00033CE9">
        <w:rPr>
          <w:i/>
        </w:rPr>
        <w:t>BMJ open</w:t>
      </w:r>
      <w:r w:rsidRPr="00033CE9">
        <w:t xml:space="preserve"> 2018;8(7):e022350.</w:t>
      </w:r>
    </w:p>
    <w:p w14:paraId="59799B42" w14:textId="09528E81" w:rsidR="00D92D0E" w:rsidRPr="003D495E" w:rsidRDefault="00CB5F83" w:rsidP="0016581D">
      <w:pPr>
        <w:ind w:firstLine="720"/>
        <w:rPr>
          <w:rFonts w:ascii="Times New Roman" w:hAnsi="Times New Roman" w:cs="Times New Roman"/>
          <w:sz w:val="24"/>
          <w:szCs w:val="24"/>
        </w:rPr>
      </w:pPr>
      <w:r w:rsidRPr="00D22F79">
        <w:rPr>
          <w:rFonts w:ascii="Times New Roman" w:hAnsi="Times New Roman" w:cs="Times New Roman"/>
          <w:sz w:val="24"/>
          <w:szCs w:val="24"/>
        </w:rPr>
        <w:fldChar w:fldCharType="end"/>
      </w:r>
    </w:p>
    <w:sectPr w:rsidR="00D92D0E" w:rsidRPr="003D495E" w:rsidSect="00D91C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20855" w14:textId="77777777" w:rsidR="00D151FD" w:rsidRDefault="00D151FD" w:rsidP="008626B5">
      <w:r>
        <w:separator/>
      </w:r>
    </w:p>
  </w:endnote>
  <w:endnote w:type="continuationSeparator" w:id="0">
    <w:p w14:paraId="31E2ACFE" w14:textId="77777777" w:rsidR="00D151FD" w:rsidRDefault="00D151FD"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C2856" w14:textId="77777777" w:rsidR="00D151FD" w:rsidRDefault="00D151FD" w:rsidP="008626B5">
      <w:r>
        <w:separator/>
      </w:r>
    </w:p>
  </w:footnote>
  <w:footnote w:type="continuationSeparator" w:id="0">
    <w:p w14:paraId="4A05D57E" w14:textId="77777777" w:rsidR="00D151FD" w:rsidRDefault="00D151FD"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D1609"/>
    <w:multiLevelType w:val="hybridMultilevel"/>
    <w:tmpl w:val="571E83EE"/>
    <w:lvl w:ilvl="0" w:tplc="D1CE8AC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Manuel Aburto">
    <w15:presenceInfo w15:providerId="None" w15:userId="Jose Manuel Aburto"/>
  </w15:person>
  <w15:person w15:author="Shammi Luhar">
    <w15:presenceInfo w15:providerId="AD" w15:userId="S::sl989@cam.ac.uk::afa57adb-430d-4f24-b7df-213b9311f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5&lt;/item&gt;&lt;item&gt;6&lt;/item&gt;&lt;item&gt;20&lt;/item&gt;&lt;item&gt;21&lt;/item&gt;&lt;item&gt;25&lt;/item&gt;&lt;item&gt;26&lt;/item&gt;&lt;item&gt;28&lt;/item&gt;&lt;item&gt;29&lt;/item&gt;&lt;item&gt;30&lt;/item&gt;&lt;item&gt;31&lt;/item&gt;&lt;item&gt;33&lt;/item&gt;&lt;item&gt;34&lt;/item&gt;&lt;item&gt;41&lt;/item&gt;&lt;item&gt;44&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6&lt;/item&gt;&lt;item&gt;67&lt;/item&gt;&lt;item&gt;68&lt;/item&gt;&lt;item&gt;69&lt;/item&gt;&lt;item&gt;70&lt;/item&gt;&lt;item&gt;72&lt;/item&gt;&lt;item&gt;77&lt;/item&gt;&lt;item&gt;78&lt;/item&gt;&lt;item&gt;79&lt;/item&gt;&lt;item&gt;81&lt;/item&gt;&lt;item&gt;82&lt;/item&gt;&lt;item&gt;83&lt;/item&gt;&lt;item&gt;84&lt;/item&gt;&lt;item&gt;85&lt;/item&gt;&lt;item&gt;86&lt;/item&gt;&lt;item&gt;87&lt;/item&gt;&lt;item&gt;88&lt;/item&gt;&lt;item&gt;89&lt;/item&gt;&lt;item&gt;90&lt;/item&gt;&lt;item&gt;91&lt;/item&gt;&lt;/record-ids&gt;&lt;/item&gt;&lt;/Libraries&gt;"/>
  </w:docVars>
  <w:rsids>
    <w:rsidRoot w:val="00897FA5"/>
    <w:rsid w:val="0000056F"/>
    <w:rsid w:val="000009D7"/>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3CE9"/>
    <w:rsid w:val="00034D1D"/>
    <w:rsid w:val="00035EB4"/>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499"/>
    <w:rsid w:val="00062D28"/>
    <w:rsid w:val="000652F3"/>
    <w:rsid w:val="00065382"/>
    <w:rsid w:val="000700BC"/>
    <w:rsid w:val="00070618"/>
    <w:rsid w:val="0007098C"/>
    <w:rsid w:val="00070F33"/>
    <w:rsid w:val="0007160B"/>
    <w:rsid w:val="000725BC"/>
    <w:rsid w:val="00074773"/>
    <w:rsid w:val="00074845"/>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00AC"/>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1A9"/>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4D64"/>
    <w:rsid w:val="000F6024"/>
    <w:rsid w:val="000F63C3"/>
    <w:rsid w:val="000F659B"/>
    <w:rsid w:val="000F6E84"/>
    <w:rsid w:val="00101AB5"/>
    <w:rsid w:val="00102234"/>
    <w:rsid w:val="00102266"/>
    <w:rsid w:val="001028C2"/>
    <w:rsid w:val="00103644"/>
    <w:rsid w:val="00103E44"/>
    <w:rsid w:val="001056D7"/>
    <w:rsid w:val="001113E7"/>
    <w:rsid w:val="00114117"/>
    <w:rsid w:val="00115438"/>
    <w:rsid w:val="001154AB"/>
    <w:rsid w:val="00115CC5"/>
    <w:rsid w:val="001162B7"/>
    <w:rsid w:val="0011650F"/>
    <w:rsid w:val="00117917"/>
    <w:rsid w:val="00121776"/>
    <w:rsid w:val="00121F08"/>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616D"/>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4049"/>
    <w:rsid w:val="00165475"/>
    <w:rsid w:val="0016581D"/>
    <w:rsid w:val="00166E6F"/>
    <w:rsid w:val="00170F3D"/>
    <w:rsid w:val="001727D8"/>
    <w:rsid w:val="001740BF"/>
    <w:rsid w:val="00174601"/>
    <w:rsid w:val="00174FCB"/>
    <w:rsid w:val="0017529C"/>
    <w:rsid w:val="001754AF"/>
    <w:rsid w:val="00180A6A"/>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97A9A"/>
    <w:rsid w:val="001A0F1F"/>
    <w:rsid w:val="001A1137"/>
    <w:rsid w:val="001A2D40"/>
    <w:rsid w:val="001A727A"/>
    <w:rsid w:val="001B1926"/>
    <w:rsid w:val="001B2B90"/>
    <w:rsid w:val="001B311D"/>
    <w:rsid w:val="001B4A59"/>
    <w:rsid w:val="001B4E2A"/>
    <w:rsid w:val="001B569C"/>
    <w:rsid w:val="001B5964"/>
    <w:rsid w:val="001B5AE5"/>
    <w:rsid w:val="001B653C"/>
    <w:rsid w:val="001B6761"/>
    <w:rsid w:val="001C18C8"/>
    <w:rsid w:val="001C2A65"/>
    <w:rsid w:val="001C5C3B"/>
    <w:rsid w:val="001C66F4"/>
    <w:rsid w:val="001C6A61"/>
    <w:rsid w:val="001D05A8"/>
    <w:rsid w:val="001D2E72"/>
    <w:rsid w:val="001D4A33"/>
    <w:rsid w:val="001D4C92"/>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A1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246C"/>
    <w:rsid w:val="002633A0"/>
    <w:rsid w:val="00267B7B"/>
    <w:rsid w:val="002708AE"/>
    <w:rsid w:val="002710BD"/>
    <w:rsid w:val="0027117C"/>
    <w:rsid w:val="002724BD"/>
    <w:rsid w:val="00274362"/>
    <w:rsid w:val="002749F3"/>
    <w:rsid w:val="00274C09"/>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49B8"/>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3765"/>
    <w:rsid w:val="002C5B6D"/>
    <w:rsid w:val="002C61FE"/>
    <w:rsid w:val="002C7805"/>
    <w:rsid w:val="002D1920"/>
    <w:rsid w:val="002D3340"/>
    <w:rsid w:val="002D3379"/>
    <w:rsid w:val="002D386C"/>
    <w:rsid w:val="002D3E3E"/>
    <w:rsid w:val="002D4937"/>
    <w:rsid w:val="002D7332"/>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0BD7"/>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6E97"/>
    <w:rsid w:val="00327149"/>
    <w:rsid w:val="00327D20"/>
    <w:rsid w:val="00330E2A"/>
    <w:rsid w:val="0033151D"/>
    <w:rsid w:val="00331DAE"/>
    <w:rsid w:val="00331EC7"/>
    <w:rsid w:val="00332435"/>
    <w:rsid w:val="0033386C"/>
    <w:rsid w:val="00334480"/>
    <w:rsid w:val="003345D2"/>
    <w:rsid w:val="003347A2"/>
    <w:rsid w:val="003347D9"/>
    <w:rsid w:val="003350A0"/>
    <w:rsid w:val="003373D7"/>
    <w:rsid w:val="00337B25"/>
    <w:rsid w:val="00340C1C"/>
    <w:rsid w:val="00340C80"/>
    <w:rsid w:val="00340D5D"/>
    <w:rsid w:val="003444C2"/>
    <w:rsid w:val="00344ABF"/>
    <w:rsid w:val="0034584C"/>
    <w:rsid w:val="003467D2"/>
    <w:rsid w:val="00346AEB"/>
    <w:rsid w:val="00346F99"/>
    <w:rsid w:val="00347533"/>
    <w:rsid w:val="003479AF"/>
    <w:rsid w:val="003501D4"/>
    <w:rsid w:val="003507DA"/>
    <w:rsid w:val="003520A7"/>
    <w:rsid w:val="00352584"/>
    <w:rsid w:val="003539B4"/>
    <w:rsid w:val="0035474E"/>
    <w:rsid w:val="00355863"/>
    <w:rsid w:val="00355B63"/>
    <w:rsid w:val="0035669C"/>
    <w:rsid w:val="00356A89"/>
    <w:rsid w:val="003576E6"/>
    <w:rsid w:val="00357D2E"/>
    <w:rsid w:val="00360A9B"/>
    <w:rsid w:val="0036116F"/>
    <w:rsid w:val="00361AF1"/>
    <w:rsid w:val="003628C1"/>
    <w:rsid w:val="0036394E"/>
    <w:rsid w:val="003712AD"/>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4FF6"/>
    <w:rsid w:val="003C5029"/>
    <w:rsid w:val="003C5A50"/>
    <w:rsid w:val="003C62C2"/>
    <w:rsid w:val="003D2847"/>
    <w:rsid w:val="003D32CF"/>
    <w:rsid w:val="003D37E8"/>
    <w:rsid w:val="003D3BFF"/>
    <w:rsid w:val="003D3C95"/>
    <w:rsid w:val="003D495E"/>
    <w:rsid w:val="003D6493"/>
    <w:rsid w:val="003E0075"/>
    <w:rsid w:val="003E0F2D"/>
    <w:rsid w:val="003E1A3A"/>
    <w:rsid w:val="003E2B2C"/>
    <w:rsid w:val="003E34C8"/>
    <w:rsid w:val="003E3B4F"/>
    <w:rsid w:val="003E3F81"/>
    <w:rsid w:val="003E57B7"/>
    <w:rsid w:val="003E6608"/>
    <w:rsid w:val="003E6AE6"/>
    <w:rsid w:val="003E6F9C"/>
    <w:rsid w:val="003F02CE"/>
    <w:rsid w:val="003F0A99"/>
    <w:rsid w:val="003F0C85"/>
    <w:rsid w:val="003F1F39"/>
    <w:rsid w:val="003F41E2"/>
    <w:rsid w:val="003F66A1"/>
    <w:rsid w:val="003F7298"/>
    <w:rsid w:val="003F7A3C"/>
    <w:rsid w:val="004004FE"/>
    <w:rsid w:val="00402C9B"/>
    <w:rsid w:val="00403BCF"/>
    <w:rsid w:val="00403FD3"/>
    <w:rsid w:val="004053DE"/>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0D56"/>
    <w:rsid w:val="00421100"/>
    <w:rsid w:val="00421590"/>
    <w:rsid w:val="004218ED"/>
    <w:rsid w:val="00422417"/>
    <w:rsid w:val="0042339B"/>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52B69"/>
    <w:rsid w:val="00454334"/>
    <w:rsid w:val="004617D6"/>
    <w:rsid w:val="0046185B"/>
    <w:rsid w:val="004622FC"/>
    <w:rsid w:val="00465690"/>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0514"/>
    <w:rsid w:val="00490C09"/>
    <w:rsid w:val="0049228A"/>
    <w:rsid w:val="004939C9"/>
    <w:rsid w:val="00495B4C"/>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C7208"/>
    <w:rsid w:val="004D1134"/>
    <w:rsid w:val="004D17E3"/>
    <w:rsid w:val="004D2C34"/>
    <w:rsid w:val="004D2DF3"/>
    <w:rsid w:val="004D32D1"/>
    <w:rsid w:val="004D395A"/>
    <w:rsid w:val="004D3C1C"/>
    <w:rsid w:val="004D44CF"/>
    <w:rsid w:val="004D44DD"/>
    <w:rsid w:val="004D6E28"/>
    <w:rsid w:val="004D7456"/>
    <w:rsid w:val="004D7A20"/>
    <w:rsid w:val="004E1203"/>
    <w:rsid w:val="004E1794"/>
    <w:rsid w:val="004E1D86"/>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5791"/>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3BCC"/>
    <w:rsid w:val="005A4068"/>
    <w:rsid w:val="005A4974"/>
    <w:rsid w:val="005B02EC"/>
    <w:rsid w:val="005B0662"/>
    <w:rsid w:val="005B18E0"/>
    <w:rsid w:val="005B2094"/>
    <w:rsid w:val="005B25D2"/>
    <w:rsid w:val="005B3F32"/>
    <w:rsid w:val="005B45D9"/>
    <w:rsid w:val="005B5B35"/>
    <w:rsid w:val="005C2F6A"/>
    <w:rsid w:val="005C4B58"/>
    <w:rsid w:val="005C775B"/>
    <w:rsid w:val="005C78C1"/>
    <w:rsid w:val="005C7E5B"/>
    <w:rsid w:val="005D0434"/>
    <w:rsid w:val="005D0E0A"/>
    <w:rsid w:val="005D0E4D"/>
    <w:rsid w:val="005D116B"/>
    <w:rsid w:val="005D1509"/>
    <w:rsid w:val="005D18E2"/>
    <w:rsid w:val="005D2D1B"/>
    <w:rsid w:val="005D3D25"/>
    <w:rsid w:val="005D57BD"/>
    <w:rsid w:val="005D68A9"/>
    <w:rsid w:val="005D7C52"/>
    <w:rsid w:val="005D7D9B"/>
    <w:rsid w:val="005E03E9"/>
    <w:rsid w:val="005E0526"/>
    <w:rsid w:val="005E13CD"/>
    <w:rsid w:val="005E392D"/>
    <w:rsid w:val="005E4AC8"/>
    <w:rsid w:val="005E7A46"/>
    <w:rsid w:val="005F2A5A"/>
    <w:rsid w:val="005F4FDF"/>
    <w:rsid w:val="005F582B"/>
    <w:rsid w:val="005F5B26"/>
    <w:rsid w:val="005F67D3"/>
    <w:rsid w:val="005F7F34"/>
    <w:rsid w:val="00602AA6"/>
    <w:rsid w:val="00603388"/>
    <w:rsid w:val="00603418"/>
    <w:rsid w:val="00603B99"/>
    <w:rsid w:val="00603E54"/>
    <w:rsid w:val="0060446D"/>
    <w:rsid w:val="006063E3"/>
    <w:rsid w:val="006066D8"/>
    <w:rsid w:val="00607710"/>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BA9"/>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16CA"/>
    <w:rsid w:val="006825DF"/>
    <w:rsid w:val="00684228"/>
    <w:rsid w:val="006871AA"/>
    <w:rsid w:val="0069087B"/>
    <w:rsid w:val="00691321"/>
    <w:rsid w:val="0069185B"/>
    <w:rsid w:val="00691F93"/>
    <w:rsid w:val="00692C5D"/>
    <w:rsid w:val="00693FF7"/>
    <w:rsid w:val="00694D73"/>
    <w:rsid w:val="00695911"/>
    <w:rsid w:val="00695FC1"/>
    <w:rsid w:val="00696047"/>
    <w:rsid w:val="00697068"/>
    <w:rsid w:val="006A0065"/>
    <w:rsid w:val="006A006D"/>
    <w:rsid w:val="006A02AE"/>
    <w:rsid w:val="006A13BF"/>
    <w:rsid w:val="006A1571"/>
    <w:rsid w:val="006A1950"/>
    <w:rsid w:val="006A1A34"/>
    <w:rsid w:val="006A1BDD"/>
    <w:rsid w:val="006A307B"/>
    <w:rsid w:val="006A3113"/>
    <w:rsid w:val="006A34D7"/>
    <w:rsid w:val="006A42B4"/>
    <w:rsid w:val="006A549E"/>
    <w:rsid w:val="006A67ED"/>
    <w:rsid w:val="006A6829"/>
    <w:rsid w:val="006B0ACA"/>
    <w:rsid w:val="006B17D9"/>
    <w:rsid w:val="006B1E04"/>
    <w:rsid w:val="006B34CC"/>
    <w:rsid w:val="006B3821"/>
    <w:rsid w:val="006B54D5"/>
    <w:rsid w:val="006B5AD0"/>
    <w:rsid w:val="006B646A"/>
    <w:rsid w:val="006B6A6C"/>
    <w:rsid w:val="006C002F"/>
    <w:rsid w:val="006C0220"/>
    <w:rsid w:val="006C0332"/>
    <w:rsid w:val="006C0C3F"/>
    <w:rsid w:val="006C11CA"/>
    <w:rsid w:val="006C21C6"/>
    <w:rsid w:val="006C3198"/>
    <w:rsid w:val="006C3B3E"/>
    <w:rsid w:val="006C6D29"/>
    <w:rsid w:val="006C6FCB"/>
    <w:rsid w:val="006C74A1"/>
    <w:rsid w:val="006D0BB5"/>
    <w:rsid w:val="006D27D1"/>
    <w:rsid w:val="006D2D24"/>
    <w:rsid w:val="006D3ED7"/>
    <w:rsid w:val="006D4172"/>
    <w:rsid w:val="006D4C44"/>
    <w:rsid w:val="006D63B1"/>
    <w:rsid w:val="006D6DA6"/>
    <w:rsid w:val="006D7692"/>
    <w:rsid w:val="006E018F"/>
    <w:rsid w:val="006E03DF"/>
    <w:rsid w:val="006E0D5A"/>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335"/>
    <w:rsid w:val="007039A4"/>
    <w:rsid w:val="00703EDC"/>
    <w:rsid w:val="00705321"/>
    <w:rsid w:val="00706116"/>
    <w:rsid w:val="0070631A"/>
    <w:rsid w:val="00707470"/>
    <w:rsid w:val="00711638"/>
    <w:rsid w:val="007116DF"/>
    <w:rsid w:val="00713ADA"/>
    <w:rsid w:val="007142DA"/>
    <w:rsid w:val="00714651"/>
    <w:rsid w:val="00714A81"/>
    <w:rsid w:val="007154EE"/>
    <w:rsid w:val="007168A7"/>
    <w:rsid w:val="00717490"/>
    <w:rsid w:val="0072180B"/>
    <w:rsid w:val="00721BA4"/>
    <w:rsid w:val="007234BF"/>
    <w:rsid w:val="00724004"/>
    <w:rsid w:val="007245C1"/>
    <w:rsid w:val="00725F66"/>
    <w:rsid w:val="007265A8"/>
    <w:rsid w:val="007307BC"/>
    <w:rsid w:val="00731836"/>
    <w:rsid w:val="00732C3C"/>
    <w:rsid w:val="00733791"/>
    <w:rsid w:val="007362CE"/>
    <w:rsid w:val="00736F9C"/>
    <w:rsid w:val="0073742F"/>
    <w:rsid w:val="00737769"/>
    <w:rsid w:val="00741500"/>
    <w:rsid w:val="0074295F"/>
    <w:rsid w:val="00742BA1"/>
    <w:rsid w:val="00743FBF"/>
    <w:rsid w:val="007451A0"/>
    <w:rsid w:val="00745769"/>
    <w:rsid w:val="00745B0B"/>
    <w:rsid w:val="007470E0"/>
    <w:rsid w:val="0075108C"/>
    <w:rsid w:val="00751467"/>
    <w:rsid w:val="007539AB"/>
    <w:rsid w:val="00753F17"/>
    <w:rsid w:val="00756D74"/>
    <w:rsid w:val="007570E2"/>
    <w:rsid w:val="00757370"/>
    <w:rsid w:val="00757607"/>
    <w:rsid w:val="00757FAD"/>
    <w:rsid w:val="0076005B"/>
    <w:rsid w:val="00760823"/>
    <w:rsid w:val="00761998"/>
    <w:rsid w:val="007619AD"/>
    <w:rsid w:val="00761AA7"/>
    <w:rsid w:val="00761F20"/>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5BE5"/>
    <w:rsid w:val="00786D9D"/>
    <w:rsid w:val="0079067C"/>
    <w:rsid w:val="007921D5"/>
    <w:rsid w:val="00792E6E"/>
    <w:rsid w:val="00797598"/>
    <w:rsid w:val="00797EDD"/>
    <w:rsid w:val="007A35CE"/>
    <w:rsid w:val="007A585B"/>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0F3"/>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3A3"/>
    <w:rsid w:val="008269B1"/>
    <w:rsid w:val="008275D9"/>
    <w:rsid w:val="00827796"/>
    <w:rsid w:val="00831DA6"/>
    <w:rsid w:val="00832BB2"/>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025"/>
    <w:rsid w:val="00876579"/>
    <w:rsid w:val="00876C71"/>
    <w:rsid w:val="008771DD"/>
    <w:rsid w:val="00877D32"/>
    <w:rsid w:val="008818A6"/>
    <w:rsid w:val="008818CF"/>
    <w:rsid w:val="008832B3"/>
    <w:rsid w:val="0088336A"/>
    <w:rsid w:val="008841B5"/>
    <w:rsid w:val="008844E5"/>
    <w:rsid w:val="00885957"/>
    <w:rsid w:val="00885DB7"/>
    <w:rsid w:val="0089131C"/>
    <w:rsid w:val="00891AF9"/>
    <w:rsid w:val="00892DE8"/>
    <w:rsid w:val="00892E4D"/>
    <w:rsid w:val="008937BE"/>
    <w:rsid w:val="00893AD4"/>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B65E1"/>
    <w:rsid w:val="008C0DDF"/>
    <w:rsid w:val="008C17E8"/>
    <w:rsid w:val="008C2CFB"/>
    <w:rsid w:val="008C308E"/>
    <w:rsid w:val="008C378D"/>
    <w:rsid w:val="008C48A1"/>
    <w:rsid w:val="008C52A9"/>
    <w:rsid w:val="008C54D3"/>
    <w:rsid w:val="008C5F3F"/>
    <w:rsid w:val="008C5F7F"/>
    <w:rsid w:val="008C6339"/>
    <w:rsid w:val="008C659C"/>
    <w:rsid w:val="008C7E5A"/>
    <w:rsid w:val="008D100B"/>
    <w:rsid w:val="008D4B6C"/>
    <w:rsid w:val="008D6171"/>
    <w:rsid w:val="008D65FD"/>
    <w:rsid w:val="008D6987"/>
    <w:rsid w:val="008D6B56"/>
    <w:rsid w:val="008D790D"/>
    <w:rsid w:val="008D7C06"/>
    <w:rsid w:val="008E0072"/>
    <w:rsid w:val="008E00EF"/>
    <w:rsid w:val="008E02C6"/>
    <w:rsid w:val="008E1F58"/>
    <w:rsid w:val="008E235E"/>
    <w:rsid w:val="008E2576"/>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05C"/>
    <w:rsid w:val="008F7818"/>
    <w:rsid w:val="00900AEB"/>
    <w:rsid w:val="00901147"/>
    <w:rsid w:val="00902C87"/>
    <w:rsid w:val="00903A26"/>
    <w:rsid w:val="009049C9"/>
    <w:rsid w:val="00910539"/>
    <w:rsid w:val="00911DE4"/>
    <w:rsid w:val="00911E2B"/>
    <w:rsid w:val="0091403B"/>
    <w:rsid w:val="00914E84"/>
    <w:rsid w:val="00915DF7"/>
    <w:rsid w:val="00915FF9"/>
    <w:rsid w:val="00920B4E"/>
    <w:rsid w:val="00920FEB"/>
    <w:rsid w:val="00922EAA"/>
    <w:rsid w:val="009257A8"/>
    <w:rsid w:val="0092616C"/>
    <w:rsid w:val="009262CB"/>
    <w:rsid w:val="00926C45"/>
    <w:rsid w:val="00927ECF"/>
    <w:rsid w:val="0093044D"/>
    <w:rsid w:val="00930804"/>
    <w:rsid w:val="00932696"/>
    <w:rsid w:val="00933345"/>
    <w:rsid w:val="00937AE8"/>
    <w:rsid w:val="00937B11"/>
    <w:rsid w:val="00941996"/>
    <w:rsid w:val="00942BBE"/>
    <w:rsid w:val="0094310B"/>
    <w:rsid w:val="009438D2"/>
    <w:rsid w:val="00943D24"/>
    <w:rsid w:val="00944DBB"/>
    <w:rsid w:val="00946318"/>
    <w:rsid w:val="00946ACE"/>
    <w:rsid w:val="00946EA4"/>
    <w:rsid w:val="00947BB1"/>
    <w:rsid w:val="009507F2"/>
    <w:rsid w:val="00954471"/>
    <w:rsid w:val="00955360"/>
    <w:rsid w:val="009554BD"/>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56A4"/>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4DB4"/>
    <w:rsid w:val="009B547A"/>
    <w:rsid w:val="009B57FA"/>
    <w:rsid w:val="009B6A5A"/>
    <w:rsid w:val="009B72AE"/>
    <w:rsid w:val="009C04C3"/>
    <w:rsid w:val="009C1FFC"/>
    <w:rsid w:val="009C2518"/>
    <w:rsid w:val="009C52D0"/>
    <w:rsid w:val="009C655E"/>
    <w:rsid w:val="009D0C25"/>
    <w:rsid w:val="009D4EE9"/>
    <w:rsid w:val="009D5B8E"/>
    <w:rsid w:val="009D5CF0"/>
    <w:rsid w:val="009D6249"/>
    <w:rsid w:val="009E0DBC"/>
    <w:rsid w:val="009E38B8"/>
    <w:rsid w:val="009E40C4"/>
    <w:rsid w:val="009E4783"/>
    <w:rsid w:val="009E4F13"/>
    <w:rsid w:val="009E6414"/>
    <w:rsid w:val="009E6528"/>
    <w:rsid w:val="009E678E"/>
    <w:rsid w:val="009E72AC"/>
    <w:rsid w:val="009E7386"/>
    <w:rsid w:val="009E791B"/>
    <w:rsid w:val="009E7A1F"/>
    <w:rsid w:val="009F158B"/>
    <w:rsid w:val="009F1DA5"/>
    <w:rsid w:val="009F367E"/>
    <w:rsid w:val="009F3A8B"/>
    <w:rsid w:val="009F4BBB"/>
    <w:rsid w:val="00A00DB8"/>
    <w:rsid w:val="00A00FBA"/>
    <w:rsid w:val="00A0296F"/>
    <w:rsid w:val="00A038F5"/>
    <w:rsid w:val="00A03AD5"/>
    <w:rsid w:val="00A05B14"/>
    <w:rsid w:val="00A05DEF"/>
    <w:rsid w:val="00A10D5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8CE"/>
    <w:rsid w:val="00A309BD"/>
    <w:rsid w:val="00A3268F"/>
    <w:rsid w:val="00A3336F"/>
    <w:rsid w:val="00A3384B"/>
    <w:rsid w:val="00A33F44"/>
    <w:rsid w:val="00A341AE"/>
    <w:rsid w:val="00A34284"/>
    <w:rsid w:val="00A36C51"/>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57AB8"/>
    <w:rsid w:val="00A60E9F"/>
    <w:rsid w:val="00A61459"/>
    <w:rsid w:val="00A61D04"/>
    <w:rsid w:val="00A62A11"/>
    <w:rsid w:val="00A6304A"/>
    <w:rsid w:val="00A64F93"/>
    <w:rsid w:val="00A67AA2"/>
    <w:rsid w:val="00A711AD"/>
    <w:rsid w:val="00A7176F"/>
    <w:rsid w:val="00A72E0F"/>
    <w:rsid w:val="00A73113"/>
    <w:rsid w:val="00A74AE3"/>
    <w:rsid w:val="00A75F30"/>
    <w:rsid w:val="00A76246"/>
    <w:rsid w:val="00A76FE9"/>
    <w:rsid w:val="00A80A7B"/>
    <w:rsid w:val="00A81DC1"/>
    <w:rsid w:val="00A82186"/>
    <w:rsid w:val="00A830E0"/>
    <w:rsid w:val="00A840F1"/>
    <w:rsid w:val="00A857E5"/>
    <w:rsid w:val="00A85929"/>
    <w:rsid w:val="00A86A02"/>
    <w:rsid w:val="00A91859"/>
    <w:rsid w:val="00A935C2"/>
    <w:rsid w:val="00A93DF5"/>
    <w:rsid w:val="00AA207C"/>
    <w:rsid w:val="00AA63FC"/>
    <w:rsid w:val="00AA7B7B"/>
    <w:rsid w:val="00AB2101"/>
    <w:rsid w:val="00AB333A"/>
    <w:rsid w:val="00AB5798"/>
    <w:rsid w:val="00AB6751"/>
    <w:rsid w:val="00AC05D8"/>
    <w:rsid w:val="00AC08BE"/>
    <w:rsid w:val="00AC3941"/>
    <w:rsid w:val="00AC45C1"/>
    <w:rsid w:val="00AC59F1"/>
    <w:rsid w:val="00AC5E09"/>
    <w:rsid w:val="00AC6EB6"/>
    <w:rsid w:val="00AD071F"/>
    <w:rsid w:val="00AD1FD2"/>
    <w:rsid w:val="00AD64DA"/>
    <w:rsid w:val="00AD6526"/>
    <w:rsid w:val="00AD66A7"/>
    <w:rsid w:val="00AD6EB1"/>
    <w:rsid w:val="00AD6EB3"/>
    <w:rsid w:val="00AD79ED"/>
    <w:rsid w:val="00AE19FF"/>
    <w:rsid w:val="00AE4D31"/>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422"/>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389"/>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0B55"/>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9FB"/>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273"/>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375"/>
    <w:rsid w:val="00C35658"/>
    <w:rsid w:val="00C3613E"/>
    <w:rsid w:val="00C36397"/>
    <w:rsid w:val="00C3799B"/>
    <w:rsid w:val="00C411D6"/>
    <w:rsid w:val="00C41563"/>
    <w:rsid w:val="00C4339B"/>
    <w:rsid w:val="00C44080"/>
    <w:rsid w:val="00C4569E"/>
    <w:rsid w:val="00C458A5"/>
    <w:rsid w:val="00C4717F"/>
    <w:rsid w:val="00C471FB"/>
    <w:rsid w:val="00C4799D"/>
    <w:rsid w:val="00C47EA8"/>
    <w:rsid w:val="00C50643"/>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8698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D5B4C"/>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04FE"/>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0083"/>
    <w:rsid w:val="00D11110"/>
    <w:rsid w:val="00D11EC2"/>
    <w:rsid w:val="00D1436F"/>
    <w:rsid w:val="00D14AE6"/>
    <w:rsid w:val="00D151FD"/>
    <w:rsid w:val="00D15314"/>
    <w:rsid w:val="00D1557C"/>
    <w:rsid w:val="00D17C5F"/>
    <w:rsid w:val="00D20D4D"/>
    <w:rsid w:val="00D2173D"/>
    <w:rsid w:val="00D22BA2"/>
    <w:rsid w:val="00D22F79"/>
    <w:rsid w:val="00D2501F"/>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2D0E"/>
    <w:rsid w:val="00D84AE2"/>
    <w:rsid w:val="00D8729C"/>
    <w:rsid w:val="00D87795"/>
    <w:rsid w:val="00D9083C"/>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734"/>
    <w:rsid w:val="00DC3C5B"/>
    <w:rsid w:val="00DC3ED4"/>
    <w:rsid w:val="00DC4AB2"/>
    <w:rsid w:val="00DC4E23"/>
    <w:rsid w:val="00DC6E30"/>
    <w:rsid w:val="00DC720E"/>
    <w:rsid w:val="00DD07B4"/>
    <w:rsid w:val="00DD63AD"/>
    <w:rsid w:val="00DD69BD"/>
    <w:rsid w:val="00DE03EA"/>
    <w:rsid w:val="00DE1726"/>
    <w:rsid w:val="00DE2041"/>
    <w:rsid w:val="00DE2BC3"/>
    <w:rsid w:val="00DE65FB"/>
    <w:rsid w:val="00DE6746"/>
    <w:rsid w:val="00DF2326"/>
    <w:rsid w:val="00DF258C"/>
    <w:rsid w:val="00DF3CA7"/>
    <w:rsid w:val="00DF4B17"/>
    <w:rsid w:val="00DF62C2"/>
    <w:rsid w:val="00DF78BE"/>
    <w:rsid w:val="00E011E5"/>
    <w:rsid w:val="00E02A8F"/>
    <w:rsid w:val="00E048B1"/>
    <w:rsid w:val="00E10C0F"/>
    <w:rsid w:val="00E10F2E"/>
    <w:rsid w:val="00E11BB9"/>
    <w:rsid w:val="00E12301"/>
    <w:rsid w:val="00E1579D"/>
    <w:rsid w:val="00E2125E"/>
    <w:rsid w:val="00E22012"/>
    <w:rsid w:val="00E232F6"/>
    <w:rsid w:val="00E24EAC"/>
    <w:rsid w:val="00E26920"/>
    <w:rsid w:val="00E2756D"/>
    <w:rsid w:val="00E27748"/>
    <w:rsid w:val="00E278B8"/>
    <w:rsid w:val="00E27C39"/>
    <w:rsid w:val="00E326F7"/>
    <w:rsid w:val="00E32FC8"/>
    <w:rsid w:val="00E341CC"/>
    <w:rsid w:val="00E3461A"/>
    <w:rsid w:val="00E34DC0"/>
    <w:rsid w:val="00E360C2"/>
    <w:rsid w:val="00E3719C"/>
    <w:rsid w:val="00E3795C"/>
    <w:rsid w:val="00E37E04"/>
    <w:rsid w:val="00E41370"/>
    <w:rsid w:val="00E44F7E"/>
    <w:rsid w:val="00E45680"/>
    <w:rsid w:val="00E46700"/>
    <w:rsid w:val="00E4747F"/>
    <w:rsid w:val="00E51EF8"/>
    <w:rsid w:val="00E52D82"/>
    <w:rsid w:val="00E54640"/>
    <w:rsid w:val="00E54FCA"/>
    <w:rsid w:val="00E56BA4"/>
    <w:rsid w:val="00E606DE"/>
    <w:rsid w:val="00E62E1F"/>
    <w:rsid w:val="00E634C3"/>
    <w:rsid w:val="00E64363"/>
    <w:rsid w:val="00E65132"/>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815"/>
    <w:rsid w:val="00E9498A"/>
    <w:rsid w:val="00E95846"/>
    <w:rsid w:val="00E96183"/>
    <w:rsid w:val="00E967A9"/>
    <w:rsid w:val="00E97A83"/>
    <w:rsid w:val="00E97C32"/>
    <w:rsid w:val="00EA090A"/>
    <w:rsid w:val="00EA1A0F"/>
    <w:rsid w:val="00EA39FC"/>
    <w:rsid w:val="00EA42E8"/>
    <w:rsid w:val="00EA4EB0"/>
    <w:rsid w:val="00EA5C6F"/>
    <w:rsid w:val="00EA65B4"/>
    <w:rsid w:val="00EA673E"/>
    <w:rsid w:val="00EA7559"/>
    <w:rsid w:val="00EA7706"/>
    <w:rsid w:val="00EB0090"/>
    <w:rsid w:val="00EB1435"/>
    <w:rsid w:val="00EB197F"/>
    <w:rsid w:val="00EB205B"/>
    <w:rsid w:val="00EB23BB"/>
    <w:rsid w:val="00EB2466"/>
    <w:rsid w:val="00EB25AE"/>
    <w:rsid w:val="00EB3A9C"/>
    <w:rsid w:val="00EB4901"/>
    <w:rsid w:val="00EB4B6D"/>
    <w:rsid w:val="00EB5AAE"/>
    <w:rsid w:val="00EC0BA1"/>
    <w:rsid w:val="00EC1940"/>
    <w:rsid w:val="00EC2274"/>
    <w:rsid w:val="00EC2F1C"/>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5265"/>
    <w:rsid w:val="00EF638F"/>
    <w:rsid w:val="00EF6D66"/>
    <w:rsid w:val="00EF6E0B"/>
    <w:rsid w:val="00EF6F70"/>
    <w:rsid w:val="00F00192"/>
    <w:rsid w:val="00F00AF7"/>
    <w:rsid w:val="00F01698"/>
    <w:rsid w:val="00F03ADE"/>
    <w:rsid w:val="00F03DDD"/>
    <w:rsid w:val="00F040AF"/>
    <w:rsid w:val="00F04F11"/>
    <w:rsid w:val="00F102F1"/>
    <w:rsid w:val="00F108E0"/>
    <w:rsid w:val="00F10FC9"/>
    <w:rsid w:val="00F129F8"/>
    <w:rsid w:val="00F12BE1"/>
    <w:rsid w:val="00F13F57"/>
    <w:rsid w:val="00F14D16"/>
    <w:rsid w:val="00F15816"/>
    <w:rsid w:val="00F16E50"/>
    <w:rsid w:val="00F170B0"/>
    <w:rsid w:val="00F177A9"/>
    <w:rsid w:val="00F17DF1"/>
    <w:rsid w:val="00F206C1"/>
    <w:rsid w:val="00F210B7"/>
    <w:rsid w:val="00F2459F"/>
    <w:rsid w:val="00F25F63"/>
    <w:rsid w:val="00F264BD"/>
    <w:rsid w:val="00F26C7F"/>
    <w:rsid w:val="00F3063D"/>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5A35"/>
    <w:rsid w:val="00F46179"/>
    <w:rsid w:val="00F51F22"/>
    <w:rsid w:val="00F52DB7"/>
    <w:rsid w:val="00F5380B"/>
    <w:rsid w:val="00F57059"/>
    <w:rsid w:val="00F57BF4"/>
    <w:rsid w:val="00F626E3"/>
    <w:rsid w:val="00F6341C"/>
    <w:rsid w:val="00F63A09"/>
    <w:rsid w:val="00F646F9"/>
    <w:rsid w:val="00F64BB0"/>
    <w:rsid w:val="00F64CA6"/>
    <w:rsid w:val="00F64CC0"/>
    <w:rsid w:val="00F6547D"/>
    <w:rsid w:val="00F66652"/>
    <w:rsid w:val="00F66D1A"/>
    <w:rsid w:val="00F67358"/>
    <w:rsid w:val="00F67464"/>
    <w:rsid w:val="00F67ED5"/>
    <w:rsid w:val="00F711D2"/>
    <w:rsid w:val="00F71D52"/>
    <w:rsid w:val="00F72DF8"/>
    <w:rsid w:val="00F7503A"/>
    <w:rsid w:val="00F751D8"/>
    <w:rsid w:val="00F757D9"/>
    <w:rsid w:val="00F77B3E"/>
    <w:rsid w:val="00F800FD"/>
    <w:rsid w:val="00F80187"/>
    <w:rsid w:val="00F80A6F"/>
    <w:rsid w:val="00F81D66"/>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108"/>
    <w:rsid w:val="00FB580E"/>
    <w:rsid w:val="00FB5829"/>
    <w:rsid w:val="00FB5984"/>
    <w:rsid w:val="00FB5DC7"/>
    <w:rsid w:val="00FB705E"/>
    <w:rsid w:val="00FB7DB3"/>
    <w:rsid w:val="00FC0955"/>
    <w:rsid w:val="00FC0996"/>
    <w:rsid w:val="00FC174B"/>
    <w:rsid w:val="00FC213D"/>
    <w:rsid w:val="00FC26D9"/>
    <w:rsid w:val="00FC3CB9"/>
    <w:rsid w:val="00FC535A"/>
    <w:rsid w:val="00FC6A81"/>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4D5D"/>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lang w:val="en-GB"/>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lang w:val="en-GB"/>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 w:type="character" w:styleId="Strong">
    <w:name w:val="Strong"/>
    <w:basedOn w:val="DefaultParagraphFont"/>
    <w:uiPriority w:val="22"/>
    <w:qFormat/>
    <w:rsid w:val="00703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13652</Words>
  <Characters>77823</Characters>
  <Application>Microsoft Office Word</Application>
  <DocSecurity>0</DocSecurity>
  <Lines>648</Lines>
  <Paragraphs>182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91293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3</cp:revision>
  <dcterms:created xsi:type="dcterms:W3CDTF">2021-01-07T18:31:00Z</dcterms:created>
  <dcterms:modified xsi:type="dcterms:W3CDTF">2021-01-08T10:59:00Z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