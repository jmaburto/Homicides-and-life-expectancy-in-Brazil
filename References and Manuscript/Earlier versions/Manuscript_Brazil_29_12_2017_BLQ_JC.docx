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FBC40" w14:textId="0E3098BE" w:rsidR="00990BFC" w:rsidRPr="00F170B0" w:rsidRDefault="00897FA5">
      <w:pPr>
        <w:rPr>
          <w:rFonts w:cstheme="minorHAnsi"/>
          <w:b/>
          <w:sz w:val="24"/>
          <w:szCs w:val="24"/>
        </w:rPr>
      </w:pPr>
      <w:r w:rsidRPr="00F170B0">
        <w:rPr>
          <w:rFonts w:cstheme="minorHAnsi"/>
          <w:b/>
          <w:sz w:val="24"/>
          <w:szCs w:val="24"/>
        </w:rPr>
        <w:t xml:space="preserve">Title: </w:t>
      </w:r>
      <w:r w:rsidR="00144583" w:rsidRPr="00F170B0">
        <w:rPr>
          <w:rFonts w:cstheme="minorHAnsi"/>
          <w:b/>
          <w:sz w:val="24"/>
          <w:szCs w:val="24"/>
        </w:rPr>
        <w:t xml:space="preserve">The effect of homicides on life expectancy </w:t>
      </w:r>
      <w:ins w:id="0" w:author="JÚLIA" w:date="2017-12-29T17:42:00Z">
        <w:r w:rsidR="001D5A95">
          <w:rPr>
            <w:rFonts w:cstheme="minorHAnsi"/>
            <w:b/>
            <w:sz w:val="24"/>
            <w:szCs w:val="24"/>
          </w:rPr>
          <w:t xml:space="preserve">in </w:t>
        </w:r>
      </w:ins>
      <w:del w:id="1" w:author="JÚLIA" w:date="2017-12-29T17:42:00Z">
        <w:r w:rsidR="00144583" w:rsidRPr="00F170B0" w:rsidDel="001D5A95">
          <w:rPr>
            <w:rFonts w:cstheme="minorHAnsi"/>
            <w:b/>
            <w:sz w:val="24"/>
            <w:szCs w:val="24"/>
          </w:rPr>
          <w:delText>and</w:delText>
        </w:r>
      </w:del>
      <w:r w:rsidR="00144583" w:rsidRPr="00F170B0">
        <w:rPr>
          <w:rFonts w:cstheme="minorHAnsi"/>
          <w:b/>
          <w:sz w:val="24"/>
          <w:szCs w:val="24"/>
        </w:rPr>
        <w:t xml:space="preserve"> Brazil</w:t>
      </w:r>
      <w:r w:rsidR="0041591B" w:rsidRPr="00F170B0">
        <w:rPr>
          <w:rFonts w:cstheme="minorHAnsi"/>
          <w:b/>
          <w:sz w:val="24"/>
          <w:szCs w:val="24"/>
        </w:rPr>
        <w:t xml:space="preserve"> (Aim: Health Affairs, AJPH</w:t>
      </w:r>
      <w:proofErr w:type="gramStart"/>
      <w:r w:rsidR="0041591B" w:rsidRPr="00F170B0">
        <w:rPr>
          <w:rFonts w:cstheme="minorHAnsi"/>
          <w:b/>
          <w:sz w:val="24"/>
          <w:szCs w:val="24"/>
        </w:rPr>
        <w:t>,…</w:t>
      </w:r>
      <w:proofErr w:type="gramEnd"/>
      <w:r w:rsidR="0041591B" w:rsidRPr="00F170B0">
        <w:rPr>
          <w:rFonts w:cstheme="minorHAnsi"/>
          <w:b/>
          <w:sz w:val="24"/>
          <w:szCs w:val="24"/>
        </w:rPr>
        <w:t>)</w:t>
      </w:r>
    </w:p>
    <w:p w14:paraId="76E59C1E" w14:textId="77777777" w:rsidR="007C17E2" w:rsidRPr="00F170B0" w:rsidRDefault="007C17E2">
      <w:pPr>
        <w:rPr>
          <w:rFonts w:cstheme="minorHAnsi"/>
          <w:b/>
          <w:sz w:val="24"/>
          <w:szCs w:val="24"/>
        </w:rPr>
      </w:pPr>
    </w:p>
    <w:p w14:paraId="2A9C71FA" w14:textId="37481FE3" w:rsidR="000A4E0C" w:rsidRPr="00F170B0" w:rsidRDefault="00897FA5" w:rsidP="0051024E">
      <w:pPr>
        <w:rPr>
          <w:rFonts w:cstheme="minorHAnsi"/>
          <w:sz w:val="24"/>
          <w:szCs w:val="24"/>
          <w:vertAlign w:val="superscript"/>
          <w:lang w:val="es-MX"/>
        </w:rPr>
      </w:pPr>
      <w:proofErr w:type="spellStart"/>
      <w:r w:rsidRPr="00F170B0">
        <w:rPr>
          <w:rFonts w:cstheme="minorHAnsi"/>
          <w:b/>
          <w:sz w:val="24"/>
          <w:szCs w:val="24"/>
          <w:lang w:val="es-MX"/>
        </w:rPr>
        <w:t>Authors</w:t>
      </w:r>
      <w:proofErr w:type="spellEnd"/>
      <w:r w:rsidRPr="00F170B0">
        <w:rPr>
          <w:rFonts w:cstheme="minorHAnsi"/>
          <w:b/>
          <w:sz w:val="24"/>
          <w:szCs w:val="24"/>
          <w:lang w:val="es-MX"/>
        </w:rPr>
        <w:t>:</w:t>
      </w:r>
      <w:r w:rsidR="00673358" w:rsidRPr="00F170B0">
        <w:rPr>
          <w:rFonts w:cstheme="minorHAnsi"/>
          <w:sz w:val="24"/>
          <w:szCs w:val="24"/>
          <w:lang w:val="es-MX"/>
        </w:rPr>
        <w:t xml:space="preserve"> José Manuel </w:t>
      </w:r>
      <w:proofErr w:type="spellStart"/>
      <w:r w:rsidR="00673358" w:rsidRPr="00F170B0">
        <w:rPr>
          <w:rFonts w:cstheme="minorHAnsi"/>
          <w:sz w:val="24"/>
          <w:szCs w:val="24"/>
          <w:lang w:val="es-MX"/>
        </w:rPr>
        <w:t>Aburto</w:t>
      </w:r>
      <w:r w:rsidRPr="00F170B0">
        <w:rPr>
          <w:rFonts w:cstheme="minorHAnsi"/>
          <w:sz w:val="24"/>
          <w:szCs w:val="24"/>
          <w:vertAlign w:val="superscript"/>
          <w:lang w:val="es-MX"/>
        </w:rPr>
        <w:t>a</w:t>
      </w:r>
      <w:proofErr w:type="spellEnd"/>
      <w:r w:rsidR="00DB38C9" w:rsidRPr="00F170B0">
        <w:rPr>
          <w:rFonts w:cstheme="minorHAnsi"/>
          <w:sz w:val="24"/>
          <w:szCs w:val="24"/>
          <w:lang w:val="es-MX"/>
        </w:rPr>
        <w:t xml:space="preserve">, Bernardo L. </w:t>
      </w:r>
      <w:proofErr w:type="spellStart"/>
      <w:r w:rsidR="00DB38C9" w:rsidRPr="00F170B0">
        <w:rPr>
          <w:rFonts w:cstheme="minorHAnsi"/>
          <w:sz w:val="24"/>
          <w:szCs w:val="24"/>
          <w:lang w:val="es-MX"/>
        </w:rPr>
        <w:t>Queiroz</w:t>
      </w:r>
      <w:r w:rsidR="00DB38C9" w:rsidRPr="00F170B0">
        <w:rPr>
          <w:rFonts w:cstheme="minorHAnsi"/>
          <w:sz w:val="24"/>
          <w:szCs w:val="24"/>
          <w:vertAlign w:val="superscript"/>
          <w:lang w:val="es-MX"/>
        </w:rPr>
        <w:t>b</w:t>
      </w:r>
      <w:proofErr w:type="spellEnd"/>
      <w:r w:rsidR="00DB38C9" w:rsidRPr="00F170B0">
        <w:rPr>
          <w:rFonts w:cstheme="minorHAnsi"/>
          <w:sz w:val="24"/>
          <w:szCs w:val="24"/>
          <w:lang w:val="es-MX"/>
        </w:rPr>
        <w:t xml:space="preserve">, Julia </w:t>
      </w:r>
      <w:proofErr w:type="spellStart"/>
      <w:r w:rsidR="00DB38C9" w:rsidRPr="00F170B0">
        <w:rPr>
          <w:rFonts w:cstheme="minorHAnsi"/>
          <w:sz w:val="24"/>
          <w:szCs w:val="24"/>
          <w:lang w:val="es-MX"/>
        </w:rPr>
        <w:t>Calazans</w:t>
      </w:r>
      <w:r w:rsidR="00DB38C9" w:rsidRPr="00F170B0">
        <w:rPr>
          <w:rFonts w:cstheme="minorHAnsi"/>
          <w:sz w:val="24"/>
          <w:szCs w:val="24"/>
          <w:vertAlign w:val="superscript"/>
          <w:lang w:val="es-MX"/>
        </w:rPr>
        <w:t>b</w:t>
      </w:r>
      <w:proofErr w:type="spellEnd"/>
      <w:r w:rsidR="00DB38C9" w:rsidRPr="00F170B0">
        <w:rPr>
          <w:rFonts w:cstheme="minorHAnsi"/>
          <w:sz w:val="24"/>
          <w:szCs w:val="24"/>
          <w:lang w:val="es-MX"/>
        </w:rPr>
        <w:t xml:space="preserve">, &amp; Vladimir </w:t>
      </w:r>
      <w:proofErr w:type="spellStart"/>
      <w:r w:rsidR="00DB38C9" w:rsidRPr="00F170B0">
        <w:rPr>
          <w:rFonts w:cstheme="minorHAnsi"/>
          <w:sz w:val="24"/>
          <w:szCs w:val="24"/>
          <w:lang w:val="es-MX"/>
        </w:rPr>
        <w:t>Canudas-Romo</w:t>
      </w:r>
      <w:r w:rsidR="00DB38C9" w:rsidRPr="00F170B0">
        <w:rPr>
          <w:rFonts w:cstheme="minorHAnsi"/>
          <w:sz w:val="24"/>
          <w:szCs w:val="24"/>
          <w:vertAlign w:val="superscript"/>
          <w:lang w:val="es-MX"/>
        </w:rPr>
        <w:t>c</w:t>
      </w:r>
      <w:proofErr w:type="spellEnd"/>
    </w:p>
    <w:p w14:paraId="366549F4" w14:textId="77777777" w:rsidR="00DB38C9" w:rsidRPr="00F170B0" w:rsidRDefault="00DB38C9" w:rsidP="0051024E">
      <w:pPr>
        <w:rPr>
          <w:rFonts w:cstheme="minorHAnsi"/>
          <w:b/>
          <w:sz w:val="24"/>
          <w:szCs w:val="24"/>
          <w:lang w:val="es-MX"/>
        </w:rPr>
      </w:pPr>
    </w:p>
    <w:p w14:paraId="4AF2FF31" w14:textId="35E535DD" w:rsidR="0051024E" w:rsidRPr="00C97BD8" w:rsidRDefault="00897FA5" w:rsidP="0051024E">
      <w:pPr>
        <w:rPr>
          <w:rFonts w:cstheme="minorHAnsi"/>
          <w:b/>
          <w:color w:val="FF0000"/>
          <w:sz w:val="24"/>
          <w:szCs w:val="24"/>
        </w:rPr>
      </w:pPr>
      <w:r w:rsidRPr="00F170B0">
        <w:rPr>
          <w:rFonts w:cstheme="minorHAnsi"/>
          <w:b/>
          <w:sz w:val="24"/>
          <w:szCs w:val="24"/>
        </w:rPr>
        <w:t>Author affiliations</w:t>
      </w:r>
      <w:r w:rsidR="0051024E" w:rsidRPr="00F170B0">
        <w:rPr>
          <w:rFonts w:cstheme="minorHAnsi"/>
          <w:b/>
          <w:sz w:val="24"/>
          <w:szCs w:val="24"/>
        </w:rPr>
        <w:t>:</w:t>
      </w:r>
      <w:r w:rsidR="00C97BD8">
        <w:rPr>
          <w:rFonts w:cstheme="minorHAnsi"/>
          <w:b/>
          <w:sz w:val="24"/>
          <w:szCs w:val="24"/>
        </w:rPr>
        <w:t xml:space="preserve"> </w:t>
      </w:r>
      <w:r w:rsidR="00C97BD8" w:rsidRPr="00C97BD8">
        <w:rPr>
          <w:rFonts w:cstheme="minorHAnsi"/>
          <w:b/>
          <w:color w:val="FF0000"/>
          <w:sz w:val="24"/>
          <w:szCs w:val="24"/>
        </w:rPr>
        <w:t>[Write your affiliations accordingly]</w:t>
      </w:r>
    </w:p>
    <w:p w14:paraId="6734CB92" w14:textId="18009AD5" w:rsidR="00897FA5" w:rsidRPr="00F170B0" w:rsidRDefault="0051024E" w:rsidP="0051024E">
      <w:pPr>
        <w:rPr>
          <w:rFonts w:cstheme="minorHAnsi"/>
          <w:sz w:val="24"/>
          <w:szCs w:val="24"/>
        </w:rPr>
      </w:pPr>
      <w:r w:rsidRPr="00F170B0">
        <w:rPr>
          <w:rFonts w:cstheme="minorHAnsi"/>
          <w:sz w:val="24"/>
          <w:szCs w:val="24"/>
          <w:vertAlign w:val="superscript"/>
        </w:rPr>
        <w:t>a</w:t>
      </w:r>
      <w:r w:rsidR="009D4EE9" w:rsidRPr="00F170B0">
        <w:rPr>
          <w:rFonts w:cstheme="minorHAnsi"/>
          <w:sz w:val="24"/>
          <w:szCs w:val="24"/>
          <w:vertAlign w:val="superscript"/>
        </w:rPr>
        <w:t xml:space="preserve"> </w:t>
      </w:r>
      <w:r w:rsidR="00144583" w:rsidRPr="00F170B0">
        <w:rPr>
          <w:rFonts w:cstheme="minorHAnsi"/>
          <w:sz w:val="24"/>
          <w:szCs w:val="24"/>
        </w:rPr>
        <w:t>Max Planck Center on the Biodemography of Aging, U</w:t>
      </w:r>
      <w:r w:rsidR="00897FA5" w:rsidRPr="00F170B0">
        <w:rPr>
          <w:rFonts w:cstheme="minorHAnsi"/>
          <w:sz w:val="24"/>
          <w:szCs w:val="24"/>
        </w:rPr>
        <w:t>niversity of Southern Denmark, Odense 5000, Denmark.</w:t>
      </w:r>
    </w:p>
    <w:p w14:paraId="6F7298E5" w14:textId="77777777" w:rsidR="00673358" w:rsidRPr="00F170B0" w:rsidRDefault="00673358" w:rsidP="0051024E">
      <w:pPr>
        <w:rPr>
          <w:rFonts w:cstheme="minorHAnsi"/>
          <w:sz w:val="24"/>
          <w:szCs w:val="24"/>
        </w:rPr>
      </w:pPr>
    </w:p>
    <w:p w14:paraId="1A6088DF" w14:textId="4A4705E7" w:rsidR="00673358" w:rsidRPr="00F170B0" w:rsidRDefault="00673358" w:rsidP="00673358">
      <w:pPr>
        <w:autoSpaceDE w:val="0"/>
        <w:autoSpaceDN w:val="0"/>
        <w:adjustRightInd w:val="0"/>
        <w:rPr>
          <w:rFonts w:cstheme="minorHAnsi"/>
          <w:sz w:val="24"/>
          <w:szCs w:val="24"/>
          <w:lang w:val="es-MX"/>
        </w:rPr>
      </w:pPr>
      <w:r w:rsidRPr="00F170B0">
        <w:rPr>
          <w:rFonts w:cstheme="minorHAnsi"/>
          <w:sz w:val="24"/>
          <w:szCs w:val="24"/>
          <w:vertAlign w:val="superscript"/>
          <w:lang w:val="es-MX"/>
        </w:rPr>
        <w:t xml:space="preserve">b </w:t>
      </w:r>
      <w:r w:rsidR="00144583" w:rsidRPr="00F170B0">
        <w:rPr>
          <w:rFonts w:cstheme="minorHAnsi"/>
          <w:sz w:val="24"/>
          <w:szCs w:val="24"/>
          <w:lang w:val="es-MX"/>
        </w:rPr>
        <w:t xml:space="preserve">CEDEPLAR, </w:t>
      </w:r>
      <w:proofErr w:type="spellStart"/>
      <w:r w:rsidR="00144583" w:rsidRPr="00F170B0">
        <w:rPr>
          <w:rFonts w:cstheme="minorHAnsi"/>
          <w:sz w:val="24"/>
          <w:szCs w:val="24"/>
          <w:lang w:val="es-MX"/>
        </w:rPr>
        <w:t>Universidade</w:t>
      </w:r>
      <w:proofErr w:type="spellEnd"/>
      <w:r w:rsidR="00144583" w:rsidRPr="00F170B0">
        <w:rPr>
          <w:rFonts w:cstheme="minorHAnsi"/>
          <w:sz w:val="24"/>
          <w:szCs w:val="24"/>
          <w:lang w:val="es-MX"/>
        </w:rPr>
        <w:t xml:space="preserve"> Federal de Minas Gerais, Belo Horizonte, </w:t>
      </w:r>
      <w:proofErr w:type="spellStart"/>
      <w:r w:rsidR="00144583" w:rsidRPr="00F170B0">
        <w:rPr>
          <w:rFonts w:cstheme="minorHAnsi"/>
          <w:sz w:val="24"/>
          <w:szCs w:val="24"/>
          <w:lang w:val="es-MX"/>
        </w:rPr>
        <w:t>Brazil</w:t>
      </w:r>
      <w:proofErr w:type="spellEnd"/>
      <w:r w:rsidR="00144583" w:rsidRPr="00F170B0">
        <w:rPr>
          <w:rFonts w:cstheme="minorHAnsi"/>
          <w:sz w:val="24"/>
          <w:szCs w:val="24"/>
          <w:lang w:val="es-MX"/>
        </w:rPr>
        <w:t>.</w:t>
      </w:r>
    </w:p>
    <w:p w14:paraId="046F9A46" w14:textId="468D292F" w:rsidR="00673358" w:rsidRPr="00F170B0" w:rsidRDefault="00673358" w:rsidP="00673358">
      <w:pPr>
        <w:rPr>
          <w:rFonts w:cstheme="minorHAnsi"/>
          <w:sz w:val="24"/>
          <w:szCs w:val="24"/>
          <w:lang w:val="es-MX"/>
        </w:rPr>
      </w:pPr>
    </w:p>
    <w:p w14:paraId="09F7A15F" w14:textId="6EE09727" w:rsidR="00144583" w:rsidRPr="00C60172" w:rsidRDefault="00144583" w:rsidP="00144583">
      <w:pPr>
        <w:autoSpaceDE w:val="0"/>
        <w:autoSpaceDN w:val="0"/>
        <w:adjustRightInd w:val="0"/>
        <w:rPr>
          <w:rFonts w:cstheme="minorHAnsi"/>
          <w:sz w:val="24"/>
          <w:szCs w:val="24"/>
        </w:rPr>
      </w:pPr>
      <w:r w:rsidRPr="00C60172">
        <w:rPr>
          <w:rFonts w:cstheme="minorHAnsi"/>
          <w:sz w:val="24"/>
          <w:szCs w:val="24"/>
          <w:vertAlign w:val="superscript"/>
        </w:rPr>
        <w:t xml:space="preserve">c </w:t>
      </w:r>
      <w:r w:rsidRPr="00C60172">
        <w:rPr>
          <w:rFonts w:cstheme="minorHAnsi"/>
          <w:sz w:val="24"/>
          <w:szCs w:val="24"/>
        </w:rPr>
        <w:t>Australian National University.</w:t>
      </w:r>
    </w:p>
    <w:p w14:paraId="3071D9CD" w14:textId="77777777" w:rsidR="00144583" w:rsidRPr="00C60172" w:rsidRDefault="00144583" w:rsidP="00673358">
      <w:pPr>
        <w:rPr>
          <w:rFonts w:cstheme="minorHAnsi"/>
          <w:sz w:val="24"/>
          <w:szCs w:val="24"/>
        </w:rPr>
      </w:pPr>
    </w:p>
    <w:p w14:paraId="487E18F1" w14:textId="77777777" w:rsidR="00991CA3" w:rsidRPr="00F170B0" w:rsidRDefault="008626B5" w:rsidP="0051024E">
      <w:pPr>
        <w:rPr>
          <w:rFonts w:cstheme="minorHAnsi"/>
          <w:sz w:val="24"/>
          <w:szCs w:val="24"/>
        </w:rPr>
      </w:pPr>
      <w:r w:rsidRPr="00F170B0">
        <w:rPr>
          <w:rFonts w:cstheme="minorHAnsi"/>
          <w:b/>
          <w:sz w:val="24"/>
          <w:szCs w:val="24"/>
        </w:rPr>
        <w:t>Corresponding author:</w:t>
      </w:r>
      <w:r w:rsidRPr="00F170B0">
        <w:rPr>
          <w:rFonts w:cstheme="minorHAnsi"/>
          <w:sz w:val="24"/>
          <w:szCs w:val="24"/>
        </w:rPr>
        <w:t xml:space="preserve"> </w:t>
      </w:r>
    </w:p>
    <w:p w14:paraId="288FA128" w14:textId="77777777" w:rsidR="00991CA3" w:rsidRPr="00C60172" w:rsidRDefault="00991CA3" w:rsidP="0051024E">
      <w:pPr>
        <w:rPr>
          <w:rFonts w:cstheme="minorHAnsi"/>
          <w:sz w:val="24"/>
          <w:szCs w:val="24"/>
          <w:lang w:val="es-MX"/>
        </w:rPr>
      </w:pPr>
      <w:r w:rsidRPr="00C60172">
        <w:rPr>
          <w:rFonts w:cstheme="minorHAnsi"/>
          <w:sz w:val="24"/>
          <w:szCs w:val="24"/>
          <w:lang w:val="es-MX"/>
        </w:rPr>
        <w:t>José Manuel Aburto</w:t>
      </w:r>
    </w:p>
    <w:p w14:paraId="29263993" w14:textId="77777777" w:rsidR="00991CA3" w:rsidRPr="00C60172" w:rsidRDefault="00991CA3" w:rsidP="00991CA3">
      <w:pPr>
        <w:rPr>
          <w:rFonts w:cstheme="minorHAnsi"/>
          <w:sz w:val="24"/>
          <w:szCs w:val="24"/>
          <w:lang w:val="es-MX"/>
        </w:rPr>
      </w:pPr>
      <w:r w:rsidRPr="00C60172">
        <w:rPr>
          <w:rFonts w:cstheme="minorHAnsi"/>
          <w:sz w:val="24"/>
          <w:szCs w:val="24"/>
          <w:lang w:val="es-MX"/>
        </w:rPr>
        <w:t xml:space="preserve">Email: </w:t>
      </w:r>
      <w:hyperlink r:id="rId9" w:history="1">
        <w:r w:rsidRPr="00C60172">
          <w:rPr>
            <w:rStyle w:val="Hyperlink"/>
            <w:rFonts w:cstheme="minorHAnsi"/>
            <w:sz w:val="24"/>
            <w:szCs w:val="24"/>
            <w:lang w:val="es-MX"/>
          </w:rPr>
          <w:t>jmaburto@health.sdu.dk</w:t>
        </w:r>
      </w:hyperlink>
      <w:r w:rsidRPr="00C60172">
        <w:rPr>
          <w:rFonts w:cstheme="minorHAnsi"/>
          <w:sz w:val="24"/>
          <w:szCs w:val="24"/>
          <w:lang w:val="es-MX"/>
        </w:rPr>
        <w:t xml:space="preserve"> </w:t>
      </w:r>
    </w:p>
    <w:p w14:paraId="3A7B7F2A" w14:textId="77777777" w:rsidR="00991CA3" w:rsidRPr="00C33095" w:rsidRDefault="00991CA3" w:rsidP="00991CA3">
      <w:pPr>
        <w:rPr>
          <w:rFonts w:cstheme="minorHAnsi"/>
          <w:sz w:val="24"/>
          <w:szCs w:val="24"/>
          <w:lang w:val="pt-BR"/>
        </w:rPr>
      </w:pPr>
      <w:r w:rsidRPr="00C33095">
        <w:rPr>
          <w:rFonts w:cstheme="minorHAnsi"/>
          <w:sz w:val="24"/>
          <w:szCs w:val="24"/>
          <w:lang w:val="pt-BR"/>
        </w:rPr>
        <w:t xml:space="preserve">Tel. </w:t>
      </w:r>
      <w:proofErr w:type="spellStart"/>
      <w:r w:rsidRPr="00C33095">
        <w:rPr>
          <w:rFonts w:cstheme="minorHAnsi"/>
          <w:sz w:val="24"/>
          <w:szCs w:val="24"/>
          <w:lang w:val="pt-BR"/>
        </w:rPr>
        <w:t>number</w:t>
      </w:r>
      <w:proofErr w:type="spellEnd"/>
      <w:r w:rsidRPr="00C33095">
        <w:rPr>
          <w:rFonts w:cstheme="minorHAnsi"/>
          <w:sz w:val="24"/>
          <w:szCs w:val="24"/>
          <w:lang w:val="pt-BR"/>
        </w:rPr>
        <w:t>: +45 65 50 94 16</w:t>
      </w:r>
    </w:p>
    <w:p w14:paraId="2ECA4207" w14:textId="49741895" w:rsidR="00991CA3" w:rsidRPr="00F170B0" w:rsidRDefault="00991CA3" w:rsidP="00991CA3">
      <w:pPr>
        <w:rPr>
          <w:rFonts w:cstheme="minorHAnsi"/>
          <w:sz w:val="24"/>
          <w:szCs w:val="24"/>
        </w:rPr>
      </w:pPr>
      <w:r w:rsidRPr="00F170B0">
        <w:rPr>
          <w:rFonts w:cstheme="minorHAnsi"/>
          <w:sz w:val="24"/>
          <w:szCs w:val="24"/>
        </w:rPr>
        <w:t>Affiliation: EBB/Epidemiology, Biostatistics and Biodemography; University of Southern De</w:t>
      </w:r>
      <w:r w:rsidRPr="00F170B0">
        <w:rPr>
          <w:rFonts w:cstheme="minorHAnsi"/>
          <w:sz w:val="24"/>
          <w:szCs w:val="24"/>
        </w:rPr>
        <w:t>n</w:t>
      </w:r>
      <w:r w:rsidRPr="00F170B0">
        <w:rPr>
          <w:rFonts w:cstheme="minorHAnsi"/>
          <w:sz w:val="24"/>
          <w:szCs w:val="24"/>
        </w:rPr>
        <w:t>mark.</w:t>
      </w:r>
    </w:p>
    <w:p w14:paraId="2053E33B" w14:textId="77777777" w:rsidR="00991CA3" w:rsidRPr="00F170B0" w:rsidRDefault="00991CA3" w:rsidP="00991CA3">
      <w:pPr>
        <w:rPr>
          <w:rFonts w:cstheme="minorHAnsi"/>
          <w:sz w:val="24"/>
          <w:szCs w:val="24"/>
        </w:rPr>
      </w:pPr>
      <w:r w:rsidRPr="00F170B0">
        <w:rPr>
          <w:rFonts w:cstheme="minorHAnsi"/>
          <w:sz w:val="24"/>
          <w:szCs w:val="24"/>
        </w:rPr>
        <w:t xml:space="preserve">Address: J.B. </w:t>
      </w:r>
      <w:proofErr w:type="spellStart"/>
      <w:r w:rsidRPr="00F170B0">
        <w:rPr>
          <w:rFonts w:cstheme="minorHAnsi"/>
          <w:sz w:val="24"/>
          <w:szCs w:val="24"/>
        </w:rPr>
        <w:t>Winsløws</w:t>
      </w:r>
      <w:proofErr w:type="spellEnd"/>
      <w:r w:rsidRPr="00F170B0">
        <w:rPr>
          <w:rFonts w:cstheme="minorHAnsi"/>
          <w:sz w:val="24"/>
          <w:szCs w:val="24"/>
        </w:rPr>
        <w:t xml:space="preserve"> </w:t>
      </w:r>
      <w:proofErr w:type="spellStart"/>
      <w:r w:rsidRPr="00F170B0">
        <w:rPr>
          <w:rFonts w:cstheme="minorHAnsi"/>
          <w:sz w:val="24"/>
          <w:szCs w:val="24"/>
        </w:rPr>
        <w:t>Vej</w:t>
      </w:r>
      <w:proofErr w:type="spellEnd"/>
      <w:r w:rsidRPr="00F170B0">
        <w:rPr>
          <w:rFonts w:cstheme="minorHAnsi"/>
          <w:sz w:val="24"/>
          <w:szCs w:val="24"/>
        </w:rPr>
        <w:t xml:space="preserve"> 9. DK-5000 Odense C, Denmark</w:t>
      </w:r>
    </w:p>
    <w:p w14:paraId="4D411C5C" w14:textId="77777777" w:rsidR="007C17E2" w:rsidRPr="00F170B0" w:rsidRDefault="007C17E2" w:rsidP="0051024E">
      <w:pPr>
        <w:rPr>
          <w:rFonts w:cstheme="minorHAnsi"/>
          <w:sz w:val="24"/>
          <w:szCs w:val="24"/>
        </w:rPr>
      </w:pPr>
    </w:p>
    <w:p w14:paraId="55E9CBAA" w14:textId="77777777" w:rsidR="008626B5" w:rsidRPr="00F170B0" w:rsidRDefault="008626B5" w:rsidP="0051024E">
      <w:pPr>
        <w:rPr>
          <w:rFonts w:cstheme="minorHAnsi"/>
          <w:sz w:val="24"/>
          <w:szCs w:val="24"/>
        </w:rPr>
      </w:pPr>
      <w:r w:rsidRPr="00F170B0">
        <w:rPr>
          <w:rFonts w:cstheme="minorHAnsi"/>
          <w:b/>
          <w:sz w:val="24"/>
          <w:szCs w:val="24"/>
        </w:rPr>
        <w:t>Classification:</w:t>
      </w:r>
      <w:r w:rsidR="00997FE3" w:rsidRPr="00F170B0">
        <w:rPr>
          <w:rFonts w:cstheme="minorHAnsi"/>
          <w:b/>
          <w:sz w:val="24"/>
          <w:szCs w:val="24"/>
        </w:rPr>
        <w:t xml:space="preserve"> </w:t>
      </w:r>
      <w:r w:rsidR="00997FE3" w:rsidRPr="00F170B0">
        <w:rPr>
          <w:rFonts w:cstheme="minorHAnsi"/>
          <w:sz w:val="24"/>
          <w:szCs w:val="24"/>
        </w:rPr>
        <w:t>Violence,</w:t>
      </w:r>
      <w:r w:rsidRPr="00F170B0">
        <w:rPr>
          <w:rFonts w:cstheme="minorHAnsi"/>
          <w:sz w:val="24"/>
          <w:szCs w:val="24"/>
        </w:rPr>
        <w:t xml:space="preserve"> </w:t>
      </w:r>
      <w:r w:rsidR="00991CA3" w:rsidRPr="00F170B0">
        <w:rPr>
          <w:rFonts w:cstheme="minorHAnsi"/>
          <w:sz w:val="24"/>
          <w:szCs w:val="24"/>
        </w:rPr>
        <w:t xml:space="preserve">Population Health and </w:t>
      </w:r>
      <w:r w:rsidRPr="00F170B0">
        <w:rPr>
          <w:rFonts w:cstheme="minorHAnsi"/>
          <w:sz w:val="24"/>
          <w:szCs w:val="24"/>
        </w:rPr>
        <w:t>Demography</w:t>
      </w:r>
    </w:p>
    <w:p w14:paraId="05371539" w14:textId="77777777" w:rsidR="007C17E2" w:rsidRPr="00F170B0" w:rsidRDefault="007C17E2" w:rsidP="0051024E">
      <w:pPr>
        <w:rPr>
          <w:rFonts w:cstheme="minorHAnsi"/>
          <w:sz w:val="24"/>
          <w:szCs w:val="24"/>
        </w:rPr>
      </w:pPr>
    </w:p>
    <w:p w14:paraId="2D35E4BB" w14:textId="0F64E63E" w:rsidR="000D6E25" w:rsidRPr="00F170B0" w:rsidRDefault="008626B5" w:rsidP="0051024E">
      <w:pPr>
        <w:rPr>
          <w:rFonts w:cstheme="minorHAnsi"/>
          <w:b/>
          <w:sz w:val="24"/>
          <w:szCs w:val="24"/>
        </w:rPr>
      </w:pPr>
      <w:r w:rsidRPr="00F170B0">
        <w:rPr>
          <w:rFonts w:cstheme="minorHAnsi"/>
          <w:b/>
          <w:sz w:val="24"/>
          <w:szCs w:val="24"/>
        </w:rPr>
        <w:t>Keywords:</w:t>
      </w:r>
      <w:r w:rsidR="000D6E25" w:rsidRPr="00F170B0">
        <w:rPr>
          <w:rFonts w:cstheme="minorHAnsi"/>
          <w:b/>
          <w:sz w:val="24"/>
          <w:szCs w:val="24"/>
        </w:rPr>
        <w:t xml:space="preserve"> </w:t>
      </w:r>
      <w:r w:rsidR="00743FBF">
        <w:rPr>
          <w:rFonts w:cstheme="minorHAnsi"/>
          <w:sz w:val="24"/>
          <w:szCs w:val="24"/>
        </w:rPr>
        <w:t xml:space="preserve">violence, </w:t>
      </w:r>
      <w:r w:rsidR="000D6E25" w:rsidRPr="00F170B0">
        <w:rPr>
          <w:rFonts w:cstheme="minorHAnsi"/>
          <w:sz w:val="24"/>
          <w:szCs w:val="24"/>
        </w:rPr>
        <w:t>demography</w:t>
      </w:r>
      <w:r w:rsidR="00743FBF">
        <w:rPr>
          <w:rFonts w:cstheme="minorHAnsi"/>
          <w:sz w:val="24"/>
          <w:szCs w:val="24"/>
        </w:rPr>
        <w:t>, health inequality, amenable mortality</w:t>
      </w:r>
      <w:r w:rsidR="000D6E25" w:rsidRPr="00F170B0">
        <w:rPr>
          <w:rFonts w:cstheme="minorHAnsi"/>
          <w:sz w:val="24"/>
          <w:szCs w:val="24"/>
        </w:rPr>
        <w:t>.</w:t>
      </w:r>
    </w:p>
    <w:p w14:paraId="0794962E" w14:textId="7B41D6AD" w:rsidR="000D6E25" w:rsidRPr="00F170B0" w:rsidRDefault="000D6E25" w:rsidP="007C17E2">
      <w:pPr>
        <w:rPr>
          <w:rFonts w:cstheme="minorHAnsi"/>
          <w:b/>
          <w:sz w:val="24"/>
          <w:szCs w:val="24"/>
        </w:rPr>
      </w:pPr>
    </w:p>
    <w:p w14:paraId="6A5217AF" w14:textId="77777777" w:rsidR="00590148" w:rsidRPr="00F170B0" w:rsidRDefault="00590148" w:rsidP="007C17E2">
      <w:pPr>
        <w:rPr>
          <w:rFonts w:cstheme="minorHAnsi"/>
          <w:b/>
          <w:sz w:val="24"/>
          <w:szCs w:val="24"/>
        </w:rPr>
      </w:pPr>
    </w:p>
    <w:p w14:paraId="6A637E85" w14:textId="77777777" w:rsidR="00590148" w:rsidRPr="00F170B0" w:rsidRDefault="00590148" w:rsidP="007C17E2">
      <w:pPr>
        <w:rPr>
          <w:rFonts w:cstheme="minorHAnsi"/>
          <w:b/>
          <w:sz w:val="24"/>
          <w:szCs w:val="24"/>
        </w:rPr>
      </w:pPr>
    </w:p>
    <w:p w14:paraId="05F9AE61" w14:textId="77777777" w:rsidR="00590148" w:rsidRPr="00F170B0" w:rsidRDefault="00590148" w:rsidP="007C17E2">
      <w:pPr>
        <w:rPr>
          <w:rFonts w:cstheme="minorHAnsi"/>
          <w:b/>
          <w:sz w:val="24"/>
          <w:szCs w:val="24"/>
        </w:rPr>
      </w:pPr>
    </w:p>
    <w:p w14:paraId="56A36E98" w14:textId="77777777" w:rsidR="00590148" w:rsidRPr="00F170B0" w:rsidRDefault="00590148" w:rsidP="007C17E2">
      <w:pPr>
        <w:rPr>
          <w:rFonts w:cstheme="minorHAnsi"/>
          <w:b/>
          <w:sz w:val="24"/>
          <w:szCs w:val="24"/>
        </w:rPr>
      </w:pPr>
    </w:p>
    <w:p w14:paraId="56D68F44" w14:textId="77777777" w:rsidR="00590148" w:rsidRPr="00F170B0" w:rsidRDefault="00590148" w:rsidP="007C17E2">
      <w:pPr>
        <w:rPr>
          <w:rFonts w:cstheme="minorHAnsi"/>
          <w:b/>
          <w:sz w:val="24"/>
          <w:szCs w:val="24"/>
        </w:rPr>
      </w:pPr>
    </w:p>
    <w:p w14:paraId="0042F993" w14:textId="77777777" w:rsidR="00590148" w:rsidRPr="00F170B0" w:rsidRDefault="00590148" w:rsidP="007C17E2">
      <w:pPr>
        <w:rPr>
          <w:rFonts w:cstheme="minorHAnsi"/>
          <w:b/>
          <w:sz w:val="24"/>
          <w:szCs w:val="24"/>
        </w:rPr>
      </w:pPr>
    </w:p>
    <w:p w14:paraId="246D3606" w14:textId="77777777" w:rsidR="00590148" w:rsidRPr="00F170B0" w:rsidRDefault="00590148" w:rsidP="007C17E2">
      <w:pPr>
        <w:rPr>
          <w:rFonts w:cstheme="minorHAnsi"/>
          <w:b/>
          <w:sz w:val="24"/>
          <w:szCs w:val="24"/>
        </w:rPr>
      </w:pPr>
    </w:p>
    <w:p w14:paraId="0CBE51CF" w14:textId="77777777" w:rsidR="00590148" w:rsidRPr="00F170B0" w:rsidRDefault="00590148" w:rsidP="007C17E2">
      <w:pPr>
        <w:rPr>
          <w:rFonts w:cstheme="minorHAnsi"/>
          <w:b/>
          <w:sz w:val="24"/>
          <w:szCs w:val="24"/>
        </w:rPr>
      </w:pPr>
    </w:p>
    <w:p w14:paraId="7C553AF4" w14:textId="77777777" w:rsidR="00590148" w:rsidRPr="00F170B0" w:rsidRDefault="00590148" w:rsidP="007C17E2">
      <w:pPr>
        <w:rPr>
          <w:rFonts w:cstheme="minorHAnsi"/>
          <w:b/>
          <w:sz w:val="24"/>
          <w:szCs w:val="24"/>
        </w:rPr>
      </w:pPr>
    </w:p>
    <w:p w14:paraId="6CC38ACA" w14:textId="77777777" w:rsidR="00590148" w:rsidRPr="00F170B0" w:rsidRDefault="00590148" w:rsidP="007C17E2">
      <w:pPr>
        <w:rPr>
          <w:rFonts w:cstheme="minorHAnsi"/>
          <w:b/>
          <w:sz w:val="24"/>
          <w:szCs w:val="24"/>
        </w:rPr>
      </w:pPr>
    </w:p>
    <w:p w14:paraId="24B053CE" w14:textId="77777777" w:rsidR="00590148" w:rsidRPr="00F170B0" w:rsidRDefault="00590148" w:rsidP="007C17E2">
      <w:pPr>
        <w:rPr>
          <w:rFonts w:cstheme="minorHAnsi"/>
          <w:b/>
          <w:sz w:val="24"/>
          <w:szCs w:val="24"/>
        </w:rPr>
      </w:pPr>
    </w:p>
    <w:p w14:paraId="1B8BD962" w14:textId="77777777" w:rsidR="00590148" w:rsidRPr="00F170B0" w:rsidRDefault="00590148" w:rsidP="007C17E2">
      <w:pPr>
        <w:rPr>
          <w:rFonts w:cstheme="minorHAnsi"/>
          <w:b/>
          <w:sz w:val="24"/>
          <w:szCs w:val="24"/>
        </w:rPr>
      </w:pPr>
    </w:p>
    <w:p w14:paraId="5F1F4C62" w14:textId="77777777" w:rsidR="00590148" w:rsidRPr="00F170B0" w:rsidRDefault="00590148" w:rsidP="007C17E2">
      <w:pPr>
        <w:rPr>
          <w:rFonts w:cstheme="minorHAnsi"/>
          <w:b/>
          <w:sz w:val="24"/>
          <w:szCs w:val="24"/>
        </w:rPr>
      </w:pPr>
    </w:p>
    <w:p w14:paraId="4EC225E4" w14:textId="77777777" w:rsidR="00590148" w:rsidRPr="00F170B0" w:rsidRDefault="00590148" w:rsidP="007C17E2">
      <w:pPr>
        <w:rPr>
          <w:rFonts w:cstheme="minorHAnsi"/>
          <w:b/>
          <w:sz w:val="24"/>
          <w:szCs w:val="24"/>
        </w:rPr>
      </w:pPr>
    </w:p>
    <w:p w14:paraId="093470F3" w14:textId="77777777" w:rsidR="00590148" w:rsidRPr="00F170B0" w:rsidRDefault="00590148" w:rsidP="007C17E2">
      <w:pPr>
        <w:rPr>
          <w:rFonts w:cstheme="minorHAnsi"/>
          <w:b/>
          <w:sz w:val="24"/>
          <w:szCs w:val="24"/>
        </w:rPr>
      </w:pPr>
    </w:p>
    <w:p w14:paraId="3BDDDAF1" w14:textId="77777777" w:rsidR="00590148" w:rsidRPr="00F170B0" w:rsidRDefault="00590148" w:rsidP="007C17E2">
      <w:pPr>
        <w:rPr>
          <w:rFonts w:cstheme="minorHAnsi"/>
          <w:b/>
          <w:sz w:val="24"/>
          <w:szCs w:val="24"/>
        </w:rPr>
      </w:pPr>
    </w:p>
    <w:p w14:paraId="49252006" w14:textId="77777777" w:rsidR="00590148" w:rsidRPr="00F170B0" w:rsidRDefault="00590148" w:rsidP="007C17E2">
      <w:pPr>
        <w:rPr>
          <w:rFonts w:cstheme="minorHAnsi"/>
          <w:b/>
          <w:sz w:val="24"/>
          <w:szCs w:val="24"/>
        </w:rPr>
      </w:pPr>
    </w:p>
    <w:p w14:paraId="304A632B" w14:textId="77777777" w:rsidR="00590148" w:rsidRPr="00F170B0" w:rsidRDefault="00590148" w:rsidP="007C17E2">
      <w:pPr>
        <w:rPr>
          <w:rFonts w:cstheme="minorHAnsi"/>
          <w:b/>
          <w:sz w:val="24"/>
          <w:szCs w:val="24"/>
        </w:rPr>
      </w:pPr>
    </w:p>
    <w:p w14:paraId="2520D13E" w14:textId="77777777" w:rsidR="00F170B0" w:rsidRDefault="00F170B0" w:rsidP="002E059C">
      <w:pPr>
        <w:rPr>
          <w:rFonts w:cstheme="minorHAnsi"/>
          <w:b/>
          <w:sz w:val="24"/>
          <w:szCs w:val="24"/>
        </w:rPr>
      </w:pPr>
    </w:p>
    <w:p w14:paraId="19ED3F73" w14:textId="1F2D3A43" w:rsidR="00590148" w:rsidRPr="00F170B0" w:rsidRDefault="007C17E2" w:rsidP="002E059C">
      <w:pPr>
        <w:rPr>
          <w:rFonts w:cstheme="minorHAnsi"/>
          <w:b/>
          <w:sz w:val="24"/>
          <w:szCs w:val="24"/>
        </w:rPr>
      </w:pPr>
      <w:r w:rsidRPr="00F170B0">
        <w:rPr>
          <w:rFonts w:cstheme="minorHAnsi"/>
          <w:b/>
          <w:sz w:val="24"/>
          <w:szCs w:val="24"/>
        </w:rPr>
        <w:lastRenderedPageBreak/>
        <w:t>Abstract</w:t>
      </w:r>
      <w:r w:rsidR="00EF6E0B" w:rsidRPr="00F170B0">
        <w:rPr>
          <w:rFonts w:cstheme="minorHAnsi"/>
          <w:b/>
          <w:sz w:val="24"/>
          <w:szCs w:val="24"/>
        </w:rPr>
        <w:t xml:space="preserve"> [Max </w:t>
      </w:r>
      <w:r w:rsidR="002724BD" w:rsidRPr="00F170B0">
        <w:rPr>
          <w:rFonts w:cstheme="minorHAnsi"/>
          <w:b/>
          <w:sz w:val="24"/>
          <w:szCs w:val="24"/>
        </w:rPr>
        <w:t>150</w:t>
      </w:r>
      <w:r w:rsidR="00EF6E0B" w:rsidRPr="00F170B0">
        <w:rPr>
          <w:rFonts w:cstheme="minorHAnsi"/>
          <w:b/>
          <w:sz w:val="24"/>
          <w:szCs w:val="24"/>
        </w:rPr>
        <w:t xml:space="preserve"> words]</w:t>
      </w:r>
      <w:r w:rsidR="002C2018" w:rsidRPr="00F170B0">
        <w:rPr>
          <w:rFonts w:cstheme="minorHAnsi"/>
          <w:b/>
          <w:sz w:val="24"/>
          <w:szCs w:val="24"/>
        </w:rPr>
        <w:t>:</w:t>
      </w:r>
    </w:p>
    <w:p w14:paraId="3DA7D301" w14:textId="77777777" w:rsidR="007C17E2" w:rsidRPr="00F170B0" w:rsidRDefault="007C17E2" w:rsidP="007C17E2">
      <w:pPr>
        <w:rPr>
          <w:rFonts w:cstheme="minorHAnsi"/>
          <w:b/>
          <w:sz w:val="24"/>
          <w:szCs w:val="24"/>
        </w:rPr>
      </w:pPr>
    </w:p>
    <w:p w14:paraId="6A5697FD" w14:textId="77777777" w:rsidR="007C17E2" w:rsidRPr="00F170B0" w:rsidRDefault="007C17E2">
      <w:pPr>
        <w:rPr>
          <w:rFonts w:cstheme="minorHAnsi"/>
          <w:sz w:val="24"/>
          <w:szCs w:val="24"/>
        </w:rPr>
      </w:pPr>
      <w:r w:rsidRPr="00F170B0">
        <w:rPr>
          <w:rFonts w:cstheme="minorHAnsi"/>
          <w:sz w:val="24"/>
          <w:szCs w:val="24"/>
        </w:rPr>
        <w:br w:type="page"/>
      </w:r>
    </w:p>
    <w:p w14:paraId="1711C1D2" w14:textId="43A0177F" w:rsidR="00EF6E0B" w:rsidRPr="00F170B0" w:rsidRDefault="00EF6E0B" w:rsidP="00CC0A4A">
      <w:pPr>
        <w:pStyle w:val="Subttulo"/>
        <w:spacing w:line="480" w:lineRule="auto"/>
        <w:rPr>
          <w:rFonts w:asciiTheme="minorHAnsi" w:hAnsiTheme="minorHAnsi" w:cstheme="minorHAnsi"/>
          <w:b/>
          <w:i w:val="0"/>
          <w:color w:val="auto"/>
        </w:rPr>
      </w:pPr>
      <w:r w:rsidRPr="00F170B0">
        <w:rPr>
          <w:rFonts w:asciiTheme="minorHAnsi" w:hAnsiTheme="minorHAnsi" w:cstheme="minorHAnsi"/>
          <w:b/>
          <w:i w:val="0"/>
          <w:color w:val="auto"/>
        </w:rPr>
        <w:lastRenderedPageBreak/>
        <w:t>\</w:t>
      </w:r>
      <w:proofErr w:type="spellStart"/>
      <w:r w:rsidRPr="00F170B0">
        <w:rPr>
          <w:rFonts w:asciiTheme="minorHAnsi" w:hAnsiTheme="minorHAnsi" w:cstheme="minorHAnsi"/>
          <w:b/>
          <w:i w:val="0"/>
          <w:color w:val="auto"/>
        </w:rPr>
        <w:t>maintext</w:t>
      </w:r>
      <w:proofErr w:type="spellEnd"/>
      <w:r w:rsidRPr="00F170B0">
        <w:rPr>
          <w:rFonts w:asciiTheme="minorHAnsi" w:hAnsiTheme="minorHAnsi" w:cstheme="minorHAnsi"/>
          <w:b/>
          <w:i w:val="0"/>
          <w:color w:val="auto"/>
        </w:rPr>
        <w:t>[</w:t>
      </w:r>
      <w:r w:rsidR="00776E1F" w:rsidRPr="00F170B0">
        <w:rPr>
          <w:rFonts w:asciiTheme="minorHAnsi" w:hAnsiTheme="minorHAnsi" w:cstheme="minorHAnsi"/>
          <w:b/>
          <w:i w:val="0"/>
          <w:color w:val="auto"/>
        </w:rPr>
        <w:t>~</w:t>
      </w:r>
      <w:r w:rsidRPr="00F170B0">
        <w:rPr>
          <w:rFonts w:asciiTheme="minorHAnsi" w:hAnsiTheme="minorHAnsi" w:cstheme="minorHAnsi"/>
          <w:b/>
          <w:i w:val="0"/>
          <w:color w:val="auto"/>
        </w:rPr>
        <w:t xml:space="preserve"> </w:t>
      </w:r>
      <w:r w:rsidR="002724BD" w:rsidRPr="00F170B0">
        <w:rPr>
          <w:rFonts w:asciiTheme="minorHAnsi" w:hAnsiTheme="minorHAnsi" w:cstheme="minorHAnsi"/>
          <w:b/>
          <w:i w:val="0"/>
          <w:color w:val="auto"/>
        </w:rPr>
        <w:t>4500</w:t>
      </w:r>
      <w:r w:rsidRPr="00F170B0">
        <w:rPr>
          <w:rFonts w:asciiTheme="minorHAnsi" w:hAnsiTheme="minorHAnsi" w:cstheme="minorHAnsi"/>
          <w:b/>
          <w:i w:val="0"/>
          <w:color w:val="auto"/>
        </w:rPr>
        <w:t xml:space="preserve"> words]</w:t>
      </w:r>
    </w:p>
    <w:p w14:paraId="1F4540E6" w14:textId="1EF7F7FA" w:rsidR="00CC0A4A" w:rsidRPr="00F170B0" w:rsidRDefault="00CC0A4A" w:rsidP="00B55311">
      <w:pPr>
        <w:pStyle w:val="Subttulo"/>
        <w:spacing w:line="480" w:lineRule="auto"/>
        <w:jc w:val="both"/>
        <w:rPr>
          <w:rFonts w:asciiTheme="minorHAnsi" w:hAnsiTheme="minorHAnsi" w:cstheme="minorHAnsi"/>
          <w:b/>
          <w:color w:val="auto"/>
        </w:rPr>
      </w:pPr>
      <w:r w:rsidRPr="00F170B0">
        <w:rPr>
          <w:rFonts w:asciiTheme="minorHAnsi" w:hAnsiTheme="minorHAnsi" w:cstheme="minorHAnsi"/>
          <w:b/>
          <w:color w:val="auto"/>
        </w:rPr>
        <w:t>Introduction</w:t>
      </w:r>
      <w:r w:rsidR="00D738D8">
        <w:rPr>
          <w:rFonts w:asciiTheme="minorHAnsi" w:hAnsiTheme="minorHAnsi" w:cstheme="minorHAnsi"/>
          <w:b/>
          <w:color w:val="auto"/>
        </w:rPr>
        <w:t xml:space="preserve"> [450 words]</w:t>
      </w:r>
    </w:p>
    <w:p w14:paraId="21738BBD" w14:textId="51AE1310" w:rsidR="00D738D8" w:rsidRDefault="00F170B0" w:rsidP="00B55311">
      <w:pPr>
        <w:spacing w:line="480" w:lineRule="auto"/>
        <w:ind w:firstLine="720"/>
        <w:jc w:val="both"/>
        <w:rPr>
          <w:rFonts w:cstheme="minorHAnsi"/>
          <w:sz w:val="24"/>
          <w:szCs w:val="24"/>
        </w:rPr>
      </w:pPr>
      <w:r>
        <w:rPr>
          <w:rFonts w:cstheme="minorHAnsi"/>
          <w:sz w:val="24"/>
          <w:szCs w:val="24"/>
        </w:rPr>
        <w:t>Most Latin American countries have experienced substantial improvements in health since the second half of the 20</w:t>
      </w:r>
      <w:r w:rsidRPr="00F170B0">
        <w:rPr>
          <w:rFonts w:cstheme="minorHAnsi"/>
          <w:sz w:val="24"/>
          <w:szCs w:val="24"/>
          <w:vertAlign w:val="superscript"/>
        </w:rPr>
        <w:t>th</w:t>
      </w:r>
      <w:r>
        <w:rPr>
          <w:rFonts w:cstheme="minorHAnsi"/>
          <w:sz w:val="24"/>
          <w:szCs w:val="24"/>
        </w:rPr>
        <w:t xml:space="preserve"> century </w:t>
      </w:r>
      <w:commentRangeStart w:id="2"/>
      <w:r>
        <w:rPr>
          <w:rFonts w:cstheme="minorHAnsi"/>
          <w:sz w:val="24"/>
          <w:szCs w:val="24"/>
        </w:rPr>
        <w:fldChar w:fldCharType="begin"/>
      </w:r>
      <w:r>
        <w:rPr>
          <w:rFonts w:cstheme="minorHAnsi"/>
          <w:sz w:val="24"/>
          <w:szCs w:val="24"/>
        </w:rPr>
        <w:instrText xml:space="preserve"> ADDIN EN.CITE &lt;EndNote&gt;&lt;Cite&gt;&lt;Author&gt;Organization&lt;/Author&gt;&lt;Year&gt;2000&lt;/Year&gt;&lt;RecNum&gt;23&lt;/RecNum&gt;&lt;DisplayText&gt;[1]&lt;/DisplayText&gt;&lt;record&gt;&lt;rec-number&gt;23&lt;/rec-number&gt;&lt;foreign-keys&gt;&lt;key app="EN" db-id="p0ppx9stl0pvtme5p2hpxwec0d2vwwp9pepz" timestamp="1509010628"&gt;23&lt;/key&gt;&lt;/foreign-keys&gt;&lt;ref-type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Pr>
          <w:rFonts w:cstheme="minorHAnsi"/>
          <w:sz w:val="24"/>
          <w:szCs w:val="24"/>
        </w:rPr>
        <w:fldChar w:fldCharType="separate"/>
      </w:r>
      <w:r>
        <w:rPr>
          <w:rFonts w:cstheme="minorHAnsi"/>
          <w:noProof/>
          <w:sz w:val="24"/>
          <w:szCs w:val="24"/>
        </w:rPr>
        <w:t>[1]</w:t>
      </w:r>
      <w:r>
        <w:rPr>
          <w:rFonts w:cstheme="minorHAnsi"/>
          <w:sz w:val="24"/>
          <w:szCs w:val="24"/>
        </w:rPr>
        <w:fldChar w:fldCharType="end"/>
      </w:r>
      <w:commentRangeEnd w:id="2"/>
      <w:r w:rsidR="00300786">
        <w:rPr>
          <w:rStyle w:val="Refdecomentrio"/>
        </w:rPr>
        <w:commentReference w:id="2"/>
      </w:r>
      <w:r>
        <w:rPr>
          <w:rFonts w:cstheme="minorHAnsi"/>
          <w:sz w:val="24"/>
          <w:szCs w:val="24"/>
        </w:rPr>
        <w:t xml:space="preserve">. </w:t>
      </w:r>
      <w:r w:rsidR="000F10F1">
        <w:rPr>
          <w:rFonts w:cstheme="minorHAnsi"/>
          <w:sz w:val="24"/>
          <w:szCs w:val="24"/>
        </w:rPr>
        <w:t>More recently, major efforts toward</w:t>
      </w:r>
      <w:r w:rsidR="004472C8">
        <w:rPr>
          <w:rFonts w:cstheme="minorHAnsi"/>
          <w:sz w:val="24"/>
          <w:szCs w:val="24"/>
        </w:rPr>
        <w:t>s</w:t>
      </w:r>
      <w:r w:rsidR="000F10F1">
        <w:rPr>
          <w:rFonts w:cstheme="minorHAnsi"/>
          <w:sz w:val="24"/>
          <w:szCs w:val="24"/>
        </w:rPr>
        <w:t xml:space="preserve"> universal health coverage have been implemented in most countries </w:t>
      </w:r>
      <w:r w:rsidR="00674F8E">
        <w:rPr>
          <w:rFonts w:cstheme="minorHAnsi"/>
          <w:sz w:val="24"/>
          <w:szCs w:val="24"/>
        </w:rPr>
        <w:t>of</w:t>
      </w:r>
      <w:r w:rsidR="000F10F1">
        <w:rPr>
          <w:rFonts w:cstheme="minorHAnsi"/>
          <w:sz w:val="24"/>
          <w:szCs w:val="24"/>
        </w:rPr>
        <w:t xml:space="preserve"> the region</w:t>
      </w:r>
      <w:r w:rsidR="00757FAD">
        <w:rPr>
          <w:rFonts w:cstheme="minorHAnsi"/>
          <w:sz w:val="24"/>
          <w:szCs w:val="24"/>
        </w:rPr>
        <w:t xml:space="preserve"> </w:t>
      </w:r>
      <w:r w:rsidR="00757FAD">
        <w:rPr>
          <w:rFonts w:cstheme="minorHAnsi"/>
          <w:sz w:val="24"/>
          <w:szCs w:val="24"/>
        </w:rPr>
        <w:fldChar w:fldCharType="begin"/>
      </w:r>
      <w:r w:rsidR="00757FAD">
        <w:rPr>
          <w:rFonts w:cstheme="minorHAnsi"/>
          <w:sz w:val="24"/>
          <w:szCs w:val="24"/>
        </w:rPr>
        <w:instrText xml:space="preserve"> ADDIN EN.CITE &lt;EndNote&gt;&lt;Cite&gt;&lt;Author&gt;Organization&lt;/Author&gt;&lt;Year&gt;2014&lt;/Year&gt;&lt;RecNum&gt;22&lt;/RecNum&gt;&lt;DisplayText&gt;[2]&lt;/DisplayText&gt;&lt;record&gt;&lt;rec-number&gt;22&lt;/rec-number&gt;&lt;foreign-keys&gt;&lt;key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00757FAD">
        <w:rPr>
          <w:rFonts w:cstheme="minorHAnsi"/>
          <w:sz w:val="24"/>
          <w:szCs w:val="24"/>
        </w:rPr>
        <w:fldChar w:fldCharType="separate"/>
      </w:r>
      <w:r w:rsidR="00757FAD">
        <w:rPr>
          <w:rFonts w:cstheme="minorHAnsi"/>
          <w:noProof/>
          <w:sz w:val="24"/>
          <w:szCs w:val="24"/>
        </w:rPr>
        <w:t>[2]</w:t>
      </w:r>
      <w:r w:rsidR="00757FAD">
        <w:rPr>
          <w:rFonts w:cstheme="minorHAnsi"/>
          <w:sz w:val="24"/>
          <w:szCs w:val="24"/>
        </w:rPr>
        <w:fldChar w:fldCharType="end"/>
      </w:r>
      <w:r w:rsidR="009E678E">
        <w:rPr>
          <w:rFonts w:cstheme="minorHAnsi"/>
          <w:sz w:val="24"/>
          <w:szCs w:val="24"/>
        </w:rPr>
        <w:t>.</w:t>
      </w:r>
      <w:r w:rsidR="000F10F1">
        <w:rPr>
          <w:rFonts w:cstheme="minorHAnsi"/>
          <w:sz w:val="24"/>
          <w:szCs w:val="24"/>
        </w:rPr>
        <w:t xml:space="preserve"> </w:t>
      </w:r>
      <w:r w:rsidR="009E678E">
        <w:rPr>
          <w:rFonts w:cstheme="minorHAnsi"/>
          <w:sz w:val="24"/>
          <w:szCs w:val="24"/>
        </w:rPr>
        <w:t>Evidence suggest</w:t>
      </w:r>
      <w:r w:rsidR="000F10F1">
        <w:rPr>
          <w:rFonts w:cstheme="minorHAnsi"/>
          <w:sz w:val="24"/>
          <w:szCs w:val="24"/>
        </w:rPr>
        <w:t xml:space="preserve"> positive results</w:t>
      </w:r>
      <w:r w:rsidR="00D738D8">
        <w:rPr>
          <w:rFonts w:cstheme="minorHAnsi"/>
          <w:sz w:val="24"/>
          <w:szCs w:val="24"/>
        </w:rPr>
        <w:t xml:space="preserve"> in</w:t>
      </w:r>
      <w:r w:rsidR="009E678E">
        <w:rPr>
          <w:rFonts w:cstheme="minorHAnsi"/>
          <w:sz w:val="24"/>
          <w:szCs w:val="24"/>
        </w:rPr>
        <w:t xml:space="preserve"> providing</w:t>
      </w:r>
      <w:r w:rsidR="00D738D8">
        <w:rPr>
          <w:rFonts w:cstheme="minorHAnsi"/>
          <w:sz w:val="24"/>
          <w:szCs w:val="24"/>
        </w:rPr>
        <w:t xml:space="preserve"> legal guarantees and increasing financial protection schemes</w:t>
      </w:r>
      <w:r w:rsidR="009E678E">
        <w:rPr>
          <w:rFonts w:cstheme="minorHAnsi"/>
          <w:sz w:val="24"/>
          <w:szCs w:val="24"/>
        </w:rPr>
        <w:t xml:space="preserve"> rela</w:t>
      </w:r>
      <w:r w:rsidR="009E678E">
        <w:rPr>
          <w:rFonts w:cstheme="minorHAnsi"/>
          <w:sz w:val="24"/>
          <w:szCs w:val="24"/>
        </w:rPr>
        <w:t>t</w:t>
      </w:r>
      <w:r w:rsidR="009E678E">
        <w:rPr>
          <w:rFonts w:cstheme="minorHAnsi"/>
          <w:sz w:val="24"/>
          <w:szCs w:val="24"/>
        </w:rPr>
        <w:t>ed to health care</w:t>
      </w:r>
      <w:r w:rsidR="00674F8E">
        <w:rPr>
          <w:rFonts w:cstheme="minorHAnsi"/>
          <w:sz w:val="24"/>
          <w:szCs w:val="24"/>
        </w:rPr>
        <w:t xml:space="preserve"> for the population</w:t>
      </w:r>
      <w:r w:rsidR="000F10F1">
        <w:rPr>
          <w:rFonts w:cstheme="minorHAnsi"/>
          <w:sz w:val="24"/>
          <w:szCs w:val="24"/>
        </w:rPr>
        <w:t xml:space="preserve"> </w:t>
      </w:r>
      <w:r w:rsidR="000F10F1">
        <w:rPr>
          <w:rFonts w:cstheme="minorHAnsi"/>
          <w:sz w:val="24"/>
          <w:szCs w:val="24"/>
        </w:rPr>
        <w:fldChar w:fldCharType="begin"/>
      </w:r>
      <w:r w:rsidR="00603418">
        <w:rPr>
          <w:rFonts w:cstheme="minorHAnsi"/>
          <w:sz w:val="24"/>
          <w:szCs w:val="24"/>
        </w:rPr>
        <w:instrText xml:space="preserve"> ADDIN EN.CITE &lt;EndNote&gt;&lt;Cite&gt;&lt;Author&gt;Wagstaff&lt;/Author&gt;&lt;Year&gt;2015&lt;/Year&gt;&lt;RecNum&gt;2&lt;/RecNum&gt;&lt;DisplayText&gt;[2, 3]&lt;/DisplayText&gt;&lt;record&gt;&lt;rec-number&gt;2&lt;/rec-number&gt;&lt;foreign-keys&gt;&lt;key app="EN" db-id="p0ppx9stl0pvtme5p2hpxwec0d2vwwp9pepz" timestamp="1509005491"&gt;2&lt;/key&gt;&lt;/foreign-keys&gt;&lt;ref-type name="Journal Article"&gt;17&lt;/ref-type&gt;&lt;contributors&gt;&lt;authors&gt;&lt;author&gt;Wagstaff, Adam&lt;/author&gt;&lt;author&gt;Dmytraczenko, Tania&lt;/author&gt;&lt;author&gt;Almeida, Gisele&lt;/author&gt;&lt;author&gt;Buisman, Leander&lt;/author&gt;&lt;author&gt;Eozenou, Patrick Hoang-Vu&lt;/author&gt;&lt;author&gt;Bredenkamp, Caryn&lt;/author&gt;&lt;author&gt;Cercone, James A&lt;/author&gt;&lt;author&gt;Diaz, Yadira&lt;/author&gt;&lt;author&gt;Maceira, Daniel&lt;/author&gt;&lt;author&gt;Molina, Silvia&lt;/author&gt;&lt;/authors&gt;&lt;/contributors&gt;&lt;titles&gt;&lt;title&gt;Assessing Latin America’s progress toward achieving universal health coverage&lt;/title&gt;&lt;secondary-title&gt;Health Affairs&lt;/secondary-title&gt;&lt;/titles&gt;&lt;periodical&gt;&lt;full-title&gt;Health Affairs&lt;/full-title&gt;&lt;/periodical&gt;&lt;pages&gt;1704-1712&lt;/pages&gt;&lt;volume&gt;34&lt;/volume&gt;&lt;number&gt;10&lt;/number&gt;&lt;dates&gt;&lt;year&gt;2015&lt;/year&gt;&lt;/dates&gt;&lt;isbn&gt;0278-2715&lt;/isbn&gt;&lt;urls&gt;&lt;/urls&gt;&lt;/record&gt;&lt;/Cite&gt;&lt;Cite&gt;&lt;Author&gt;Organization&lt;/Author&gt;&lt;Year&gt;2014&lt;/Year&gt;&lt;RecNum&gt;22&lt;/RecNum&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000F10F1">
        <w:rPr>
          <w:rFonts w:cstheme="minorHAnsi"/>
          <w:sz w:val="24"/>
          <w:szCs w:val="24"/>
        </w:rPr>
        <w:fldChar w:fldCharType="separate"/>
      </w:r>
      <w:r w:rsidR="00D738D8">
        <w:rPr>
          <w:rFonts w:cstheme="minorHAnsi"/>
          <w:noProof/>
          <w:sz w:val="24"/>
          <w:szCs w:val="24"/>
        </w:rPr>
        <w:t>[2, 3]</w:t>
      </w:r>
      <w:r w:rsidR="000F10F1">
        <w:rPr>
          <w:rFonts w:cstheme="minorHAnsi"/>
          <w:sz w:val="24"/>
          <w:szCs w:val="24"/>
        </w:rPr>
        <w:fldChar w:fldCharType="end"/>
      </w:r>
      <w:r w:rsidR="000F10F1">
        <w:rPr>
          <w:rFonts w:cstheme="minorHAnsi"/>
          <w:sz w:val="24"/>
          <w:szCs w:val="24"/>
        </w:rPr>
        <w:t xml:space="preserve">. </w:t>
      </w:r>
      <w:r w:rsidR="0097028E">
        <w:rPr>
          <w:rFonts w:cstheme="minorHAnsi"/>
          <w:sz w:val="24"/>
          <w:szCs w:val="24"/>
        </w:rPr>
        <w:t>Although most countries in the region still face</w:t>
      </w:r>
      <w:r w:rsidR="009E678E">
        <w:rPr>
          <w:rFonts w:cstheme="minorHAnsi"/>
          <w:sz w:val="24"/>
          <w:szCs w:val="24"/>
        </w:rPr>
        <w:t xml:space="preserve"> major</w:t>
      </w:r>
      <w:r w:rsidR="0097028E">
        <w:rPr>
          <w:rFonts w:cstheme="minorHAnsi"/>
          <w:sz w:val="24"/>
          <w:szCs w:val="24"/>
        </w:rPr>
        <w:t xml:space="preserve"> challenges in achieving universal health care, Brazil, Mexico and Colombia sho</w:t>
      </w:r>
      <w:r w:rsidR="00866B33">
        <w:rPr>
          <w:rFonts w:cstheme="minorHAnsi"/>
          <w:sz w:val="24"/>
          <w:szCs w:val="24"/>
        </w:rPr>
        <w:t xml:space="preserve">w the top levels of performance </w:t>
      </w:r>
      <w:r w:rsidR="00866B33">
        <w:rPr>
          <w:rFonts w:cstheme="minorHAnsi"/>
          <w:sz w:val="24"/>
          <w:szCs w:val="24"/>
        </w:rPr>
        <w:fldChar w:fldCharType="begin"/>
      </w:r>
      <w:r w:rsidR="00757FAD">
        <w:rPr>
          <w:rFonts w:cstheme="minorHAnsi"/>
          <w:sz w:val="24"/>
          <w:szCs w:val="24"/>
        </w:rPr>
        <w:instrText xml:space="preserve"> ADDIN EN.CITE &lt;EndNote&gt;&lt;Cite&gt;&lt;Author&gt;Wagstaff&lt;/Author&gt;&lt;Year&gt;2015&lt;/Year&gt;&lt;RecNum&gt;2&lt;/RecNum&gt;&lt;DisplayText&gt;[3]&lt;/DisplayText&gt;&lt;record&gt;&lt;rec-number&gt;2&lt;/rec-number&gt;&lt;foreign-keys&gt;&lt;key app="EN" db-id="p0ppx9stl0pvtme5p2hpxwec0d2vwwp9pepz" timestamp="1509005491"&gt;2&lt;/key&gt;&lt;/foreign-keys&gt;&lt;ref-type name="Journal Article"&gt;17&lt;/ref-type&gt;&lt;contributors&gt;&lt;authors&gt;&lt;author&gt;Wagstaff, Adam&lt;/author&gt;&lt;author&gt;Dmytraczenko, Tania&lt;/author&gt;&lt;author&gt;Almeida, Gisele&lt;/author&gt;&lt;author&gt;Buisman, Leander&lt;/author&gt;&lt;author&gt;Eozenou, Patrick Hoang-Vu&lt;/author&gt;&lt;author&gt;Bredenkamp, Caryn&lt;/author&gt;&lt;author&gt;Cercone, James A&lt;/author&gt;&lt;author&gt;Diaz, Yadira&lt;/author&gt;&lt;author&gt;Maceira, Daniel&lt;/author&gt;&lt;author&gt;Molina, Silvia&lt;/author&gt;&lt;/authors&gt;&lt;/contributors&gt;&lt;titles&gt;&lt;title&gt;Assessing Latin America’s progress toward achieving universal health coverage&lt;/title&gt;&lt;secondary-title&gt;Health Affairs&lt;/secondary-title&gt;&lt;/titles&gt;&lt;periodical&gt;&lt;full-title&gt;Health Affairs&lt;/full-title&gt;&lt;/periodical&gt;&lt;pages&gt;1704-1712&lt;/pages&gt;&lt;volume&gt;34&lt;/volume&gt;&lt;number&gt;10&lt;/number&gt;&lt;dates&gt;&lt;year&gt;2015&lt;/year&gt;&lt;/dates&gt;&lt;isbn&gt;0278-2715&lt;/isbn&gt;&lt;urls&gt;&lt;/urls&gt;&lt;/record&gt;&lt;/Cite&gt;&lt;/EndNote&gt;</w:instrText>
      </w:r>
      <w:r w:rsidR="00866B33">
        <w:rPr>
          <w:rFonts w:cstheme="minorHAnsi"/>
          <w:sz w:val="24"/>
          <w:szCs w:val="24"/>
        </w:rPr>
        <w:fldChar w:fldCharType="separate"/>
      </w:r>
      <w:r w:rsidR="00757FAD">
        <w:rPr>
          <w:rFonts w:cstheme="minorHAnsi"/>
          <w:noProof/>
          <w:sz w:val="24"/>
          <w:szCs w:val="24"/>
        </w:rPr>
        <w:t>[3]</w:t>
      </w:r>
      <w:r w:rsidR="00866B33">
        <w:rPr>
          <w:rFonts w:cstheme="minorHAnsi"/>
          <w:sz w:val="24"/>
          <w:szCs w:val="24"/>
        </w:rPr>
        <w:fldChar w:fldCharType="end"/>
      </w:r>
      <w:r w:rsidR="00866B33">
        <w:rPr>
          <w:rFonts w:cstheme="minorHAnsi"/>
          <w:sz w:val="24"/>
          <w:szCs w:val="24"/>
        </w:rPr>
        <w:t>.</w:t>
      </w:r>
    </w:p>
    <w:p w14:paraId="48A1D874" w14:textId="66333017" w:rsidR="0097028E" w:rsidRDefault="0097028E" w:rsidP="00B55311">
      <w:pPr>
        <w:spacing w:line="480" w:lineRule="auto"/>
        <w:ind w:firstLine="720"/>
        <w:jc w:val="both"/>
        <w:rPr>
          <w:rFonts w:cstheme="minorHAnsi"/>
          <w:sz w:val="24"/>
          <w:szCs w:val="24"/>
        </w:rPr>
      </w:pPr>
      <w:r>
        <w:rPr>
          <w:rFonts w:cstheme="minorHAnsi"/>
          <w:sz w:val="24"/>
          <w:szCs w:val="24"/>
        </w:rPr>
        <w:t xml:space="preserve">In Brazil, </w:t>
      </w:r>
      <w:r w:rsidR="009E678E">
        <w:rPr>
          <w:rFonts w:cstheme="minorHAnsi"/>
          <w:sz w:val="24"/>
          <w:szCs w:val="24"/>
        </w:rPr>
        <w:t>for example, universal health coverag</w:t>
      </w:r>
      <w:r w:rsidR="008A49CF">
        <w:rPr>
          <w:rFonts w:cstheme="minorHAnsi"/>
          <w:sz w:val="24"/>
          <w:szCs w:val="24"/>
        </w:rPr>
        <w:t xml:space="preserve">e was embedded as a mandate in 1988 </w:t>
      </w:r>
      <w:r w:rsidR="008A49CF">
        <w:rPr>
          <w:rFonts w:cstheme="minorHAnsi"/>
          <w:sz w:val="24"/>
          <w:szCs w:val="24"/>
        </w:rPr>
        <w:fldChar w:fldCharType="begin"/>
      </w:r>
      <w:r w:rsidR="008A49CF">
        <w:rPr>
          <w:rFonts w:cstheme="minorHAnsi"/>
          <w:sz w:val="24"/>
          <w:szCs w:val="24"/>
        </w:rPr>
        <w:instrText xml:space="preserve"> ADDIN EN.CITE &lt;EndNote&gt;&lt;Cite&gt;&lt;Author&gt;Medici&lt;/Author&gt;&lt;Year&gt;1990&lt;/Year&gt;&lt;RecNum&gt;27&lt;/RecNum&gt;&lt;DisplayText&gt;[4]&lt;/DisplayText&gt;&lt;record&gt;&lt;rec-number&gt;27&lt;/rec-number&gt;&lt;foreign-keys&gt;&lt;key app="EN" db-id="p0ppx9stl0pvtme5p2hpxwec0d2vwwp9pepz" timestamp="1510565804"&gt;27&lt;/key&gt;&lt;/foreign-keys&gt;&lt;ref-type name="Journal Article"&gt;17&lt;/ref-type&gt;&lt;contributors&gt;&lt;authors&gt;&lt;author&gt;Medici, André Cezar&lt;/author&gt;&lt;/authors&gt;&lt;/contributors&gt;&lt;titles&gt;&lt;title&gt;Financiamento e contenção de custos nas políticas de saúde: tendências atuais e perspectivas futuras&lt;/title&gt;&lt;secondary-title&gt;Planejamento e Políticas Públicas&lt;/secondary-title&gt;&lt;/titles&gt;&lt;periodical&gt;&lt;full-title&gt;Planejamento e Políticas Públicas&lt;/full-title&gt;&lt;/periodical&gt;&lt;pages&gt;83-98&lt;/pages&gt;&lt;volume&gt;4&lt;/volume&gt;&lt;dates&gt;&lt;year&gt;1990&lt;/year&gt;&lt;/dates&gt;&lt;urls&gt;&lt;/urls&gt;&lt;/record&gt;&lt;/Cite&gt;&lt;/EndNote&gt;</w:instrText>
      </w:r>
      <w:r w:rsidR="008A49CF">
        <w:rPr>
          <w:rFonts w:cstheme="minorHAnsi"/>
          <w:sz w:val="24"/>
          <w:szCs w:val="24"/>
        </w:rPr>
        <w:fldChar w:fldCharType="separate"/>
      </w:r>
      <w:r w:rsidR="008A49CF">
        <w:rPr>
          <w:rFonts w:cstheme="minorHAnsi"/>
          <w:noProof/>
          <w:sz w:val="24"/>
          <w:szCs w:val="24"/>
        </w:rPr>
        <w:t>[4]</w:t>
      </w:r>
      <w:r w:rsidR="008A49CF">
        <w:rPr>
          <w:rFonts w:cstheme="minorHAnsi"/>
          <w:sz w:val="24"/>
          <w:szCs w:val="24"/>
        </w:rPr>
        <w:fldChar w:fldCharType="end"/>
      </w:r>
      <w:r w:rsidR="008A49CF">
        <w:rPr>
          <w:rFonts w:cstheme="minorHAnsi"/>
          <w:sz w:val="24"/>
          <w:szCs w:val="24"/>
        </w:rPr>
        <w:t xml:space="preserve">. As a result, there have been advances in primary care and a substantial decentralization process, social participation, and public awareness of a right to health care over the last two decades </w:t>
      </w:r>
      <w:commentRangeStart w:id="3"/>
      <w:r w:rsidR="008A49CF">
        <w:rPr>
          <w:rFonts w:cstheme="minorHAnsi"/>
          <w:sz w:val="24"/>
          <w:szCs w:val="24"/>
        </w:rPr>
        <w:fldChar w:fldCharType="begin"/>
      </w:r>
      <w:r w:rsidR="000C30CA">
        <w:rPr>
          <w:rFonts w:cstheme="minorHAnsi"/>
          <w:sz w:val="24"/>
          <w:szCs w:val="24"/>
        </w:rPr>
        <w:instrText xml:space="preserve"> ADDIN EN.CITE &lt;EndNote&gt;&lt;Cite&gt;&lt;Author&gt;Paim&lt;/Author&gt;&lt;Year&gt;2011&lt;/Year&gt;&lt;RecNum&gt;26&lt;/RecNum&gt;&lt;DisplayText&gt;[5, 6]&lt;/DisplayText&gt;&lt;record&gt;&lt;rec-number&gt;26&lt;/rec-number&gt;&lt;foreign-keys&gt;&lt;key app="EN" db-id="p0ppx9stl0pvtme5p2hpxwec0d2vwwp9pepz" timestamp="1510565511"&gt;26&lt;/key&gt;&lt;/foreign-keys&gt;&lt;ref-type name="Journal Article"&gt;17&lt;/ref-type&gt;&lt;contributors&gt;&lt;authors&gt;&lt;author&gt;Paim, Jairnilson&lt;/author&gt;&lt;author&gt;Travassos, Claudia&lt;/author&gt;&lt;author&gt;Almeida, Celia&lt;/author&gt;&lt;author&gt;Bahia, Ligia&lt;/author&gt;&lt;author&gt;Macinko, James&lt;/author&gt;&lt;/authors&gt;&lt;/contributors&gt;&lt;titles&gt;&lt;title&gt;The Brazilian health system: history, advances, and challenges&lt;/title&gt;&lt;secondary-title&gt;The Lancet&lt;/secondary-title&gt;&lt;/titles&gt;&lt;periodical&gt;&lt;full-title&gt;The Lancet&lt;/full-title&gt;&lt;/periodical&gt;&lt;pages&gt;1778-1797&lt;/pages&gt;&lt;volume&gt;377&lt;/volume&gt;&lt;number&gt;9779&lt;/number&gt;&lt;dates&gt;&lt;year&gt;2011&lt;/year&gt;&lt;/dates&gt;&lt;isbn&gt;0140-6736&lt;/isbn&gt;&lt;urls&gt;&lt;/urls&gt;&lt;/record&gt;&lt;/Cite&gt;&lt;Cite&gt;&lt;Author&gt;Guanais&lt;/Author&gt;&lt;Year&gt;2009&lt;/Year&gt;&lt;RecNum&gt;30&lt;/RecNum&gt;&lt;record&gt;&lt;rec-number&gt;30&lt;/rec-number&gt;&lt;foreign-keys&gt;&lt;key app="EN" db-id="p0ppx9stl0pvtme5p2hpxwec0d2vwwp9pepz" timestamp="1510566661"&gt;30&lt;/key&gt;&lt;/foreign-keys&gt;&lt;ref-type name="Journal Article"&gt;17&lt;/ref-type&gt;&lt;contributors&gt;&lt;authors&gt;&lt;author&gt;Guanais, Frederico C&lt;/author&gt;&lt;author&gt;Macinko, James&lt;/author&gt;&lt;/authors&gt;&lt;/contributors&gt;&lt;titles&gt;&lt;title&gt;The health effects of decentralizing primary care in Brazil&lt;/title&gt;&lt;secondary-title&gt;Health Affairs&lt;/secondary-title&gt;&lt;/titles&gt;&lt;periodical&gt;&lt;full-title&gt;Health Affairs&lt;/full-title&gt;&lt;/periodical&gt;&lt;pages&gt;1127-1135&lt;/pages&gt;&lt;volume&gt;28&lt;/volume&gt;&lt;number&gt;4&lt;/number&gt;&lt;dates&gt;&lt;year&gt;2009&lt;/year&gt;&lt;/dates&gt;&lt;isbn&gt;0278-2715&lt;/isbn&gt;&lt;urls&gt;&lt;/urls&gt;&lt;/record&gt;&lt;/Cite&gt;&lt;/EndNote&gt;</w:instrText>
      </w:r>
      <w:r w:rsidR="008A49CF">
        <w:rPr>
          <w:rFonts w:cstheme="minorHAnsi"/>
          <w:sz w:val="24"/>
          <w:szCs w:val="24"/>
        </w:rPr>
        <w:fldChar w:fldCharType="separate"/>
      </w:r>
      <w:r w:rsidR="000C30CA">
        <w:rPr>
          <w:rFonts w:cstheme="minorHAnsi"/>
          <w:noProof/>
          <w:sz w:val="24"/>
          <w:szCs w:val="24"/>
        </w:rPr>
        <w:t>[5, 6]</w:t>
      </w:r>
      <w:r w:rsidR="008A49CF">
        <w:rPr>
          <w:rFonts w:cstheme="minorHAnsi"/>
          <w:sz w:val="24"/>
          <w:szCs w:val="24"/>
        </w:rPr>
        <w:fldChar w:fldCharType="end"/>
      </w:r>
      <w:commentRangeEnd w:id="3"/>
      <w:r w:rsidR="00537F9B">
        <w:rPr>
          <w:rStyle w:val="Refdecomentrio"/>
        </w:rPr>
        <w:commentReference w:id="3"/>
      </w:r>
      <w:r w:rsidR="008A49CF">
        <w:rPr>
          <w:rFonts w:cstheme="minorHAnsi"/>
          <w:sz w:val="24"/>
          <w:szCs w:val="24"/>
        </w:rPr>
        <w:t>.</w:t>
      </w:r>
      <w:r w:rsidR="00E64363">
        <w:rPr>
          <w:rFonts w:cstheme="minorHAnsi"/>
          <w:sz w:val="24"/>
          <w:szCs w:val="24"/>
        </w:rPr>
        <w:t xml:space="preserve"> Moreover, the implementation </w:t>
      </w:r>
      <w:r w:rsidR="00F45338">
        <w:rPr>
          <w:rFonts w:cstheme="minorHAnsi"/>
          <w:sz w:val="24"/>
          <w:szCs w:val="24"/>
        </w:rPr>
        <w:t>of the</w:t>
      </w:r>
      <w:r w:rsidR="00E64363">
        <w:rPr>
          <w:rFonts w:cstheme="minorHAnsi"/>
          <w:sz w:val="24"/>
          <w:szCs w:val="24"/>
        </w:rPr>
        <w:t xml:space="preserve"> Family Health Program since </w:t>
      </w:r>
      <w:commentRangeStart w:id="4"/>
      <w:r w:rsidR="00E64363">
        <w:rPr>
          <w:rFonts w:cstheme="minorHAnsi"/>
          <w:sz w:val="24"/>
          <w:szCs w:val="24"/>
        </w:rPr>
        <w:t>1994</w:t>
      </w:r>
      <w:commentRangeEnd w:id="4"/>
      <w:r w:rsidR="00225F5B">
        <w:rPr>
          <w:rStyle w:val="Refdecomentrio"/>
        </w:rPr>
        <w:commentReference w:id="4"/>
      </w:r>
      <w:r w:rsidR="00E64363">
        <w:rPr>
          <w:rFonts w:cstheme="minorHAnsi"/>
          <w:sz w:val="24"/>
          <w:szCs w:val="24"/>
        </w:rPr>
        <w:t xml:space="preserve"> has led to substantial benefits, such as</w:t>
      </w:r>
      <w:r w:rsidR="00F45338">
        <w:rPr>
          <w:rFonts w:cstheme="minorHAnsi"/>
          <w:sz w:val="24"/>
          <w:szCs w:val="24"/>
        </w:rPr>
        <w:t xml:space="preserve"> a decrease in</w:t>
      </w:r>
      <w:r w:rsidR="00E64363">
        <w:rPr>
          <w:rFonts w:cstheme="minorHAnsi"/>
          <w:sz w:val="24"/>
          <w:szCs w:val="24"/>
        </w:rPr>
        <w:t xml:space="preserve"> chronic disease hospitalizations</w:t>
      </w:r>
      <w:r w:rsidR="00F45338">
        <w:rPr>
          <w:rFonts w:cstheme="minorHAnsi"/>
          <w:sz w:val="24"/>
          <w:szCs w:val="24"/>
        </w:rPr>
        <w:t xml:space="preserve"> and reductions in amenable mortality rates, including infant mortality and cardiovascular conditions </w:t>
      </w:r>
      <w:commentRangeStart w:id="5"/>
      <w:r w:rsidR="00F45338">
        <w:rPr>
          <w:rFonts w:cstheme="minorHAnsi"/>
          <w:sz w:val="24"/>
          <w:szCs w:val="24"/>
        </w:rPr>
        <w:fldChar w:fldCharType="begin">
          <w:fldData xml:space="preserve">PEVuZE5vdGU+PENpdGU+PEF1dGhvcj5Ib25lPC9BdXRob3I+PFllYXI+MjAxNzwvWWVhcj48UmVj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c2JuPjx1cmxzPjwvdXJscz48L3JlY29yZD48L0NpdGU+PENpdGU+PEF1dGhvcj5NYWNpbmtvPC9B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</w:fldData>
        </w:fldChar>
      </w:r>
      <w:r w:rsidR="000C30CA">
        <w:rPr>
          <w:rFonts w:cstheme="minorHAnsi"/>
          <w:sz w:val="24"/>
          <w:szCs w:val="24"/>
        </w:rPr>
        <w:instrText xml:space="preserve"> ADDIN EN.CITE </w:instrText>
      </w:r>
      <w:r w:rsidR="000C30CA">
        <w:rPr>
          <w:rFonts w:cstheme="minorHAnsi"/>
          <w:sz w:val="24"/>
          <w:szCs w:val="24"/>
        </w:rPr>
        <w:fldChar w:fldCharType="begin">
          <w:fldData xml:space="preserve">PEVuZE5vdGU+PENpdGU+PEF1dGhvcj5Ib25lPC9BdXRob3I+PFllYXI+MjAxNzwvWWVhcj48UmVj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c2JuPjx1cmxzPjwvdXJscz48L3JlY29yZD48L0NpdGU+PENpdGU+PEF1dGhvcj5NYWNpbmtvPC9B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</w:fldData>
        </w:fldChar>
      </w:r>
      <w:r w:rsidR="000C30CA">
        <w:rPr>
          <w:rFonts w:cstheme="minorHAnsi"/>
          <w:sz w:val="24"/>
          <w:szCs w:val="24"/>
        </w:rPr>
        <w:instrText xml:space="preserve"> ADDIN EN.CITE.DATA </w:instrText>
      </w:r>
      <w:r w:rsidR="000C30CA">
        <w:rPr>
          <w:rFonts w:cstheme="minorHAnsi"/>
          <w:sz w:val="24"/>
          <w:szCs w:val="24"/>
        </w:rPr>
      </w:r>
      <w:r w:rsidR="000C30CA">
        <w:rPr>
          <w:rFonts w:cstheme="minorHAnsi"/>
          <w:sz w:val="24"/>
          <w:szCs w:val="24"/>
        </w:rPr>
        <w:fldChar w:fldCharType="end"/>
      </w:r>
      <w:r w:rsidR="00F45338">
        <w:rPr>
          <w:rFonts w:cstheme="minorHAnsi"/>
          <w:sz w:val="24"/>
          <w:szCs w:val="24"/>
        </w:rPr>
      </w:r>
      <w:r w:rsidR="00F45338">
        <w:rPr>
          <w:rFonts w:cstheme="minorHAnsi"/>
          <w:sz w:val="24"/>
          <w:szCs w:val="24"/>
        </w:rPr>
        <w:fldChar w:fldCharType="separate"/>
      </w:r>
      <w:r w:rsidR="000C30CA">
        <w:rPr>
          <w:rFonts w:cstheme="minorHAnsi"/>
          <w:noProof/>
          <w:sz w:val="24"/>
          <w:szCs w:val="24"/>
        </w:rPr>
        <w:t>[7-10]</w:t>
      </w:r>
      <w:r w:rsidR="00F45338">
        <w:rPr>
          <w:rFonts w:cstheme="minorHAnsi"/>
          <w:sz w:val="24"/>
          <w:szCs w:val="24"/>
        </w:rPr>
        <w:fldChar w:fldCharType="end"/>
      </w:r>
      <w:commentRangeEnd w:id="5"/>
      <w:r w:rsidR="00537F9B">
        <w:rPr>
          <w:rStyle w:val="Refdecomentrio"/>
        </w:rPr>
        <w:commentReference w:id="5"/>
      </w:r>
      <w:r w:rsidR="00F45338">
        <w:rPr>
          <w:rFonts w:cstheme="minorHAnsi"/>
          <w:sz w:val="24"/>
          <w:szCs w:val="24"/>
        </w:rPr>
        <w:t>.</w:t>
      </w:r>
      <w:r w:rsidR="00BE5707">
        <w:rPr>
          <w:rFonts w:cstheme="minorHAnsi"/>
          <w:sz w:val="24"/>
          <w:szCs w:val="24"/>
        </w:rPr>
        <w:t xml:space="preserve"> This progress is also reflected in the continuous rise of national life expectancy over the last five decades for both females and males </w:t>
      </w:r>
      <w:r w:rsidR="00BE5707">
        <w:rPr>
          <w:rFonts w:cstheme="minorHAnsi"/>
          <w:sz w:val="24"/>
          <w:szCs w:val="24"/>
        </w:rPr>
        <w:fldChar w:fldCharType="begin"/>
      </w:r>
      <w:r w:rsidR="00BE5707">
        <w:rPr>
          <w:rFonts w:cstheme="minorHAnsi"/>
          <w:sz w:val="24"/>
          <w:szCs w:val="24"/>
        </w:rPr>
        <w:instrText xml:space="preserve"> ADDIN EN.CITE &lt;EndNote&gt;&lt;Cite&gt;&lt;Author&gt;Nations&lt;/Author&gt;&lt;Year&gt;2017&lt;/Year&gt;&lt;RecNum&gt;31&lt;/RecNum&gt;&lt;DisplayText&gt;[11]&lt;/DisplayText&gt;&lt;record&gt;&lt;rec-number&gt;31&lt;/rec-number&gt;&lt;foreign-keys&gt;&lt;key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BE5707">
        <w:rPr>
          <w:rFonts w:cstheme="minorHAnsi"/>
          <w:sz w:val="24"/>
          <w:szCs w:val="24"/>
        </w:rPr>
        <w:fldChar w:fldCharType="separate"/>
      </w:r>
      <w:r w:rsidR="00BE5707">
        <w:rPr>
          <w:rFonts w:cstheme="minorHAnsi"/>
          <w:noProof/>
          <w:sz w:val="24"/>
          <w:szCs w:val="24"/>
        </w:rPr>
        <w:t>[11]</w:t>
      </w:r>
      <w:r w:rsidR="00BE5707">
        <w:rPr>
          <w:rFonts w:cstheme="minorHAnsi"/>
          <w:sz w:val="24"/>
          <w:szCs w:val="24"/>
        </w:rPr>
        <w:fldChar w:fldCharType="end"/>
      </w:r>
      <w:r w:rsidR="00BE5707">
        <w:rPr>
          <w:rFonts w:cstheme="minorHAnsi"/>
          <w:sz w:val="24"/>
          <w:szCs w:val="24"/>
        </w:rPr>
        <w:t>.</w:t>
      </w:r>
    </w:p>
    <w:p w14:paraId="3188DD31" w14:textId="51A36505" w:rsidR="00BE5707" w:rsidRDefault="00045025" w:rsidP="00BE5707">
      <w:pPr>
        <w:spacing w:line="480" w:lineRule="auto"/>
        <w:ind w:firstLine="720"/>
        <w:jc w:val="both"/>
        <w:rPr>
          <w:rFonts w:cstheme="minorHAnsi"/>
          <w:sz w:val="24"/>
          <w:szCs w:val="24"/>
        </w:rPr>
      </w:pPr>
      <w:r>
        <w:rPr>
          <w:rFonts w:cstheme="minorHAnsi"/>
          <w:sz w:val="24"/>
          <w:szCs w:val="24"/>
        </w:rPr>
        <w:t>T</w:t>
      </w:r>
      <w:r w:rsidR="000F10F1">
        <w:rPr>
          <w:rFonts w:cstheme="minorHAnsi"/>
          <w:sz w:val="24"/>
          <w:szCs w:val="24"/>
        </w:rPr>
        <w:t>hese improvements</w:t>
      </w:r>
      <w:r>
        <w:rPr>
          <w:rFonts w:cstheme="minorHAnsi"/>
          <w:sz w:val="24"/>
          <w:szCs w:val="24"/>
        </w:rPr>
        <w:t>, however,</w:t>
      </w:r>
      <w:r w:rsidR="000F10F1">
        <w:rPr>
          <w:rFonts w:cstheme="minorHAnsi"/>
          <w:sz w:val="24"/>
          <w:szCs w:val="24"/>
        </w:rPr>
        <w:t xml:space="preserve"> are being jeopardized by a marked increase in homicide mortality in the new century</w:t>
      </w:r>
      <w:r w:rsidR="00B70BED">
        <w:rPr>
          <w:rFonts w:cstheme="minorHAnsi"/>
          <w:sz w:val="24"/>
          <w:szCs w:val="24"/>
        </w:rPr>
        <w:t xml:space="preserve"> in Latin America</w:t>
      </w:r>
      <w:r w:rsidR="000F10F1">
        <w:rPr>
          <w:rFonts w:cstheme="minorHAnsi"/>
          <w:sz w:val="24"/>
          <w:szCs w:val="24"/>
        </w:rPr>
        <w:t xml:space="preserve"> </w:t>
      </w:r>
      <w:r w:rsidR="000F10F1">
        <w:rPr>
          <w:rFonts w:cstheme="minorHAnsi"/>
          <w:sz w:val="24"/>
          <w:szCs w:val="24"/>
        </w:rPr>
        <w:fldChar w:fldCharType="begin"/>
      </w:r>
      <w:r w:rsidR="00BE5707">
        <w:rPr>
          <w:rFonts w:cstheme="minorHAnsi"/>
          <w:sz w:val="24"/>
          <w:szCs w:val="24"/>
        </w:rPr>
        <w:instrText xml:space="preserve"> ADDIN EN.CITE &lt;EndNote&gt;&lt;Cite&gt;&lt;Author&gt;Drugs&lt;/Author&gt;&lt;Year&gt;2013&lt;/Year&gt;&lt;RecNum&gt;6&lt;/RecNum&gt;&lt;DisplayText&gt;[12]&lt;/DisplayText&gt;&lt;record&gt;&lt;rec-number&gt;6&lt;/rec-number&gt;&lt;foreign-keys&gt;&lt;key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0F10F1">
        <w:rPr>
          <w:rFonts w:cstheme="minorHAnsi"/>
          <w:sz w:val="24"/>
          <w:szCs w:val="24"/>
        </w:rPr>
        <w:fldChar w:fldCharType="separate"/>
      </w:r>
      <w:r w:rsidR="00BE5707">
        <w:rPr>
          <w:rFonts w:cstheme="minorHAnsi"/>
          <w:noProof/>
          <w:sz w:val="24"/>
          <w:szCs w:val="24"/>
        </w:rPr>
        <w:t>[12]</w:t>
      </w:r>
      <w:r w:rsidR="000F10F1">
        <w:rPr>
          <w:rFonts w:cstheme="minorHAnsi"/>
          <w:sz w:val="24"/>
          <w:szCs w:val="24"/>
        </w:rPr>
        <w:fldChar w:fldCharType="end"/>
      </w:r>
      <w:r w:rsidR="000F10F1">
        <w:rPr>
          <w:rFonts w:cstheme="minorHAnsi"/>
          <w:sz w:val="24"/>
          <w:szCs w:val="24"/>
        </w:rPr>
        <w:t>.</w:t>
      </w:r>
      <w:r w:rsidR="00BE5707">
        <w:rPr>
          <w:rFonts w:cstheme="minorHAnsi"/>
          <w:sz w:val="24"/>
          <w:szCs w:val="24"/>
        </w:rPr>
        <w:t xml:space="preserve"> Violence and homicides have become a m</w:t>
      </w:r>
      <w:r w:rsidR="00BE5707">
        <w:rPr>
          <w:rFonts w:cstheme="minorHAnsi"/>
          <w:sz w:val="24"/>
          <w:szCs w:val="24"/>
        </w:rPr>
        <w:t>a</w:t>
      </w:r>
      <w:r w:rsidR="00BE5707">
        <w:rPr>
          <w:rFonts w:cstheme="minorHAnsi"/>
          <w:sz w:val="24"/>
          <w:szCs w:val="24"/>
        </w:rPr>
        <w:t xml:space="preserve">jor public health concern </w:t>
      </w:r>
      <w:r w:rsidR="00B70BED">
        <w:rPr>
          <w:rFonts w:cstheme="minorHAnsi"/>
          <w:sz w:val="24"/>
          <w:szCs w:val="24"/>
        </w:rPr>
        <w:t>in the region</w:t>
      </w:r>
      <w:r w:rsidR="00BE5707">
        <w:rPr>
          <w:rFonts w:cstheme="minorHAnsi"/>
          <w:sz w:val="24"/>
          <w:szCs w:val="24"/>
        </w:rPr>
        <w:t xml:space="preserve"> </w:t>
      </w:r>
      <w:r w:rsidR="00BE5707">
        <w:rPr>
          <w:rFonts w:cstheme="minorHAnsi"/>
          <w:sz w:val="24"/>
          <w:szCs w:val="24"/>
        </w:rPr>
        <w:fldChar w:fldCharType="begin"/>
      </w:r>
      <w:r w:rsidR="00BE5707">
        <w:rPr>
          <w:rFonts w:cstheme="minorHAnsi"/>
          <w:sz w:val="24"/>
          <w:szCs w:val="24"/>
        </w:rPr>
        <w:instrText xml:space="preserve"> ADDIN EN.CITE &lt;EndNote&gt;&lt;Cite&gt;&lt;Author&gt;Briceño-León&lt;/Author&gt;&lt;Year&gt;2008&lt;/Year&gt;&lt;RecNum&gt;21&lt;/RecNum&gt;&lt;DisplayText&gt;[13]&lt;/DisplayText&gt;&lt;record&gt;&lt;rec-number&gt;21&lt;/rec-number&gt;&lt;foreign-keys&gt;&lt;key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BE5707">
        <w:rPr>
          <w:rFonts w:cstheme="minorHAnsi"/>
          <w:sz w:val="24"/>
          <w:szCs w:val="24"/>
        </w:rPr>
        <w:fldChar w:fldCharType="separate"/>
      </w:r>
      <w:r w:rsidR="00BE5707">
        <w:rPr>
          <w:rFonts w:cstheme="minorHAnsi"/>
          <w:noProof/>
          <w:sz w:val="24"/>
          <w:szCs w:val="24"/>
        </w:rPr>
        <w:t>[13]</w:t>
      </w:r>
      <w:r w:rsidR="00BE5707">
        <w:rPr>
          <w:rFonts w:cstheme="minorHAnsi"/>
          <w:sz w:val="24"/>
          <w:szCs w:val="24"/>
        </w:rPr>
        <w:fldChar w:fldCharType="end"/>
      </w:r>
      <w:r w:rsidR="00BE5707">
        <w:rPr>
          <w:rFonts w:cstheme="minorHAnsi"/>
          <w:sz w:val="24"/>
          <w:szCs w:val="24"/>
        </w:rPr>
        <w:t xml:space="preserve">. </w:t>
      </w:r>
      <w:commentRangeStart w:id="6"/>
      <w:r w:rsidR="00BE5707">
        <w:rPr>
          <w:rFonts w:cstheme="minorHAnsi"/>
          <w:sz w:val="24"/>
          <w:szCs w:val="24"/>
        </w:rPr>
        <w:t>Mexico</w:t>
      </w:r>
      <w:commentRangeEnd w:id="6"/>
      <w:r w:rsidR="00225F5B">
        <w:rPr>
          <w:rStyle w:val="Refdecomentrio"/>
        </w:rPr>
        <w:commentReference w:id="6"/>
      </w:r>
      <w:r w:rsidR="00BE5707">
        <w:rPr>
          <w:rFonts w:cstheme="minorHAnsi"/>
          <w:sz w:val="24"/>
          <w:szCs w:val="24"/>
        </w:rPr>
        <w:t xml:space="preserve"> </w:t>
      </w:r>
      <w:del w:id="7" w:author="Bernardo" w:date="2017-12-21T14:06:00Z">
        <w:r w:rsidR="00BE5707" w:rsidDel="00B80811">
          <w:rPr>
            <w:rFonts w:cstheme="minorHAnsi"/>
            <w:sz w:val="24"/>
            <w:szCs w:val="24"/>
          </w:rPr>
          <w:delText xml:space="preserve">and </w:delText>
        </w:r>
      </w:del>
      <w:ins w:id="8" w:author="Bernardo" w:date="2017-12-21T14:07:00Z">
        <w:r w:rsidR="00B80811">
          <w:rPr>
            <w:rFonts w:cstheme="minorHAnsi"/>
            <w:sz w:val="24"/>
            <w:szCs w:val="24"/>
          </w:rPr>
          <w:t xml:space="preserve">In Brazil, external causes of death are the third leading cause of death for the total population and the main cause of death </w:t>
        </w:r>
      </w:ins>
      <w:ins w:id="9" w:author="Bernardo" w:date="2017-12-21T14:08:00Z">
        <w:r w:rsidR="00B80811">
          <w:rPr>
            <w:rFonts w:cstheme="minorHAnsi"/>
            <w:sz w:val="24"/>
            <w:szCs w:val="24"/>
          </w:rPr>
          <w:t xml:space="preserve">for young adults </w:t>
        </w:r>
      </w:ins>
      <w:ins w:id="10" w:author="Bernardo" w:date="2017-12-21T14:07:00Z">
        <w:r w:rsidR="00B80811">
          <w:rPr>
            <w:rFonts w:cstheme="minorHAnsi"/>
            <w:sz w:val="24"/>
            <w:szCs w:val="24"/>
          </w:rPr>
          <w:t xml:space="preserve">in </w:t>
        </w:r>
        <w:commentRangeStart w:id="11"/>
        <w:r w:rsidR="00B80811">
          <w:rPr>
            <w:rFonts w:cstheme="minorHAnsi"/>
            <w:sz w:val="24"/>
            <w:szCs w:val="24"/>
          </w:rPr>
          <w:t>2015</w:t>
        </w:r>
      </w:ins>
      <w:commentRangeEnd w:id="11"/>
      <w:ins w:id="12" w:author="Bernardo" w:date="2017-12-21T14:08:00Z">
        <w:r w:rsidR="00B80811">
          <w:rPr>
            <w:rStyle w:val="Refdecomentrio"/>
          </w:rPr>
          <w:commentReference w:id="11"/>
        </w:r>
        <w:r w:rsidR="00B80811">
          <w:rPr>
            <w:rFonts w:cstheme="minorHAnsi"/>
            <w:sz w:val="24"/>
            <w:szCs w:val="24"/>
          </w:rPr>
          <w:t xml:space="preserve">. </w:t>
        </w:r>
      </w:ins>
      <w:r w:rsidR="00BE5707">
        <w:rPr>
          <w:rFonts w:cstheme="minorHAnsi"/>
          <w:sz w:val="24"/>
          <w:szCs w:val="24"/>
        </w:rPr>
        <w:t>Brazil</w:t>
      </w:r>
      <w:del w:id="13" w:author="Bernardo" w:date="2017-12-21T14:07:00Z">
        <w:r w:rsidR="00D93283" w:rsidDel="00B80811">
          <w:rPr>
            <w:rFonts w:cstheme="minorHAnsi"/>
            <w:sz w:val="24"/>
            <w:szCs w:val="24"/>
          </w:rPr>
          <w:delText>,</w:delText>
        </w:r>
      </w:del>
      <w:r w:rsidR="00D93283">
        <w:rPr>
          <w:rFonts w:cstheme="minorHAnsi"/>
          <w:sz w:val="24"/>
          <w:szCs w:val="24"/>
        </w:rPr>
        <w:t xml:space="preserve"> </w:t>
      </w:r>
      <w:del w:id="14" w:author="Bernardo" w:date="2017-12-21T14:06:00Z">
        <w:r w:rsidR="00D93283" w:rsidDel="00B80811">
          <w:rPr>
            <w:rFonts w:cstheme="minorHAnsi"/>
            <w:sz w:val="24"/>
            <w:szCs w:val="24"/>
          </w:rPr>
          <w:delText>the two most populous countries of the region</w:delText>
        </w:r>
      </w:del>
      <w:r w:rsidR="00D93283">
        <w:rPr>
          <w:rFonts w:cstheme="minorHAnsi"/>
          <w:sz w:val="24"/>
          <w:szCs w:val="24"/>
        </w:rPr>
        <w:t>,</w:t>
      </w:r>
      <w:r w:rsidR="00BE5707">
        <w:rPr>
          <w:rFonts w:cstheme="minorHAnsi"/>
          <w:sz w:val="24"/>
          <w:szCs w:val="24"/>
        </w:rPr>
        <w:t xml:space="preserve"> </w:t>
      </w:r>
      <w:del w:id="15" w:author="Bernardo" w:date="2017-12-21T14:06:00Z">
        <w:r w:rsidR="00BE5707" w:rsidDel="00B80811">
          <w:rPr>
            <w:rFonts w:cstheme="minorHAnsi"/>
            <w:sz w:val="24"/>
            <w:szCs w:val="24"/>
          </w:rPr>
          <w:delText xml:space="preserve">account for most deaths </w:delText>
        </w:r>
        <w:r w:rsidR="00BE5707" w:rsidDel="00B80811">
          <w:rPr>
            <w:rFonts w:cstheme="minorHAnsi"/>
            <w:sz w:val="24"/>
            <w:szCs w:val="24"/>
          </w:rPr>
          <w:lastRenderedPageBreak/>
          <w:delText xml:space="preserve">caused by homicides among the young population </w:delText>
        </w:r>
        <w:r w:rsidR="00BE5707" w:rsidDel="00B80811">
          <w:rPr>
            <w:rFonts w:cstheme="minorHAnsi"/>
            <w:sz w:val="24"/>
            <w:szCs w:val="24"/>
          </w:rPr>
          <w:fldChar w:fldCharType="begin"/>
        </w:r>
        <w:r w:rsidR="00BE5707" w:rsidDel="00B80811">
          <w:rPr>
            <w:rFonts w:cstheme="minorHAnsi"/>
            <w:sz w:val="24"/>
            <w:szCs w:val="24"/>
          </w:rPr>
          <w:delInstrText xml:space="preserve"> ADDIN EN.CITE &lt;EndNote&gt;&lt;Cite&gt;&lt;Author&gt;Canudas-Romo&lt;/Author&gt;&lt;Year&gt;2018&lt;/Year&gt;&lt;RecNum&gt;24&lt;/RecNum&gt;&lt;DisplayText&gt;[14]&lt;/DisplayText&gt;&lt;record&gt;&lt;rec-number&gt;24&lt;/rec-number&gt;&lt;foreign-keys&gt;&lt;key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delInstrText>
        </w:r>
        <w:r w:rsidR="00BE5707" w:rsidDel="00B80811">
          <w:rPr>
            <w:rFonts w:cstheme="minorHAnsi"/>
            <w:sz w:val="24"/>
            <w:szCs w:val="24"/>
          </w:rPr>
          <w:fldChar w:fldCharType="separate"/>
        </w:r>
        <w:r w:rsidR="00BE5707" w:rsidDel="00B80811">
          <w:rPr>
            <w:rFonts w:cstheme="minorHAnsi"/>
            <w:noProof/>
            <w:sz w:val="24"/>
            <w:szCs w:val="24"/>
          </w:rPr>
          <w:delText>[14]</w:delText>
        </w:r>
        <w:r w:rsidR="00BE5707" w:rsidDel="00B80811">
          <w:rPr>
            <w:rFonts w:cstheme="minorHAnsi"/>
            <w:sz w:val="24"/>
            <w:szCs w:val="24"/>
          </w:rPr>
          <w:fldChar w:fldCharType="end"/>
        </w:r>
        <w:r w:rsidR="000274B8" w:rsidDel="00B80811">
          <w:rPr>
            <w:rFonts w:cstheme="minorHAnsi"/>
            <w:sz w:val="24"/>
            <w:szCs w:val="24"/>
          </w:rPr>
          <w:delText xml:space="preserve">, and Brazil </w:delText>
        </w:r>
      </w:del>
      <w:r w:rsidR="000274B8">
        <w:rPr>
          <w:rFonts w:cstheme="minorHAnsi"/>
          <w:sz w:val="24"/>
          <w:szCs w:val="24"/>
        </w:rPr>
        <w:t>had</w:t>
      </w:r>
      <w:r w:rsidR="00603418">
        <w:rPr>
          <w:rFonts w:cstheme="minorHAnsi"/>
          <w:sz w:val="24"/>
          <w:szCs w:val="24"/>
        </w:rPr>
        <w:t xml:space="preserve"> more than twice as high (</w:t>
      </w:r>
      <w:r w:rsidR="0084753A">
        <w:rPr>
          <w:rFonts w:cstheme="minorHAnsi"/>
          <w:sz w:val="24"/>
          <w:szCs w:val="24"/>
        </w:rPr>
        <w:t>23 per 100,000 population</w:t>
      </w:r>
      <w:r w:rsidR="00603418">
        <w:rPr>
          <w:rFonts w:cstheme="minorHAnsi"/>
          <w:sz w:val="24"/>
          <w:szCs w:val="24"/>
        </w:rPr>
        <w:t>)</w:t>
      </w:r>
      <w:r w:rsidR="0084753A">
        <w:rPr>
          <w:rFonts w:cstheme="minorHAnsi"/>
          <w:sz w:val="24"/>
          <w:szCs w:val="24"/>
        </w:rPr>
        <w:t xml:space="preserve"> </w:t>
      </w:r>
      <w:r w:rsidR="00603418">
        <w:rPr>
          <w:rFonts w:cstheme="minorHAnsi"/>
          <w:sz w:val="24"/>
          <w:szCs w:val="24"/>
        </w:rPr>
        <w:t>the global injury rate (8.8 per 100,000)</w:t>
      </w:r>
      <w:r w:rsidR="00B26220">
        <w:rPr>
          <w:rFonts w:cstheme="minorHAnsi"/>
          <w:sz w:val="24"/>
          <w:szCs w:val="24"/>
        </w:rPr>
        <w:t xml:space="preserve"> </w:t>
      </w:r>
      <w:r w:rsidR="00603418">
        <w:rPr>
          <w:rFonts w:cstheme="minorHAnsi"/>
          <w:sz w:val="24"/>
          <w:szCs w:val="24"/>
        </w:rPr>
        <w:t xml:space="preserve">in </w:t>
      </w:r>
      <w:r w:rsidR="00D93283">
        <w:rPr>
          <w:rFonts w:cstheme="minorHAnsi"/>
          <w:sz w:val="24"/>
          <w:szCs w:val="24"/>
        </w:rPr>
        <w:t xml:space="preserve">2000 </w:t>
      </w:r>
      <w:r w:rsidR="00603418">
        <w:rPr>
          <w:rFonts w:cstheme="minorHAnsi"/>
          <w:sz w:val="24"/>
          <w:szCs w:val="24"/>
        </w:rPr>
        <w:fldChar w:fldCharType="begin"/>
      </w:r>
      <w:r w:rsidR="00603418">
        <w:rPr>
          <w:rFonts w:cstheme="minorHAnsi"/>
          <w:sz w:val="24"/>
          <w:szCs w:val="24"/>
        </w:rPr>
        <w:instrText xml:space="preserve"> ADDIN EN.CITE &lt;EndNote&gt;&lt;Cite&gt;&lt;Author&gt;Briceño-León&lt;/Author&gt;&lt;Year&gt;2008&lt;/Year&gt;&lt;RecNum&gt;21&lt;/RecNum&gt;&lt;DisplayText&gt;[13]&lt;/DisplayText&gt;&lt;record&gt;&lt;rec-number&gt;21&lt;/rec-number&gt;&lt;foreign-keys&gt;&lt;key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603418">
        <w:rPr>
          <w:rFonts w:cstheme="minorHAnsi"/>
          <w:sz w:val="24"/>
          <w:szCs w:val="24"/>
        </w:rPr>
        <w:fldChar w:fldCharType="separate"/>
      </w:r>
      <w:r w:rsidR="00603418">
        <w:rPr>
          <w:rFonts w:cstheme="minorHAnsi"/>
          <w:noProof/>
          <w:sz w:val="24"/>
          <w:szCs w:val="24"/>
        </w:rPr>
        <w:t>[13]</w:t>
      </w:r>
      <w:r w:rsidR="00603418">
        <w:rPr>
          <w:rFonts w:cstheme="minorHAnsi"/>
          <w:sz w:val="24"/>
          <w:szCs w:val="24"/>
        </w:rPr>
        <w:fldChar w:fldCharType="end"/>
      </w:r>
      <w:ins w:id="16" w:author="Bernardo" w:date="2017-12-21T14:12:00Z">
        <w:r w:rsidR="00EB2466">
          <w:rPr>
            <w:rFonts w:cstheme="minorHAnsi"/>
            <w:sz w:val="24"/>
            <w:szCs w:val="24"/>
          </w:rPr>
          <w:t xml:space="preserve"> and risk of homicide in recent years is 10 times than more developed </w:t>
        </w:r>
        <w:commentRangeStart w:id="17"/>
        <w:r w:rsidR="00EB2466">
          <w:rPr>
            <w:rFonts w:cstheme="minorHAnsi"/>
            <w:sz w:val="24"/>
            <w:szCs w:val="24"/>
          </w:rPr>
          <w:t>economies</w:t>
        </w:r>
        <w:commentRangeEnd w:id="17"/>
        <w:r w:rsidR="00EB2466">
          <w:rPr>
            <w:rStyle w:val="Refdecomentrio"/>
          </w:rPr>
          <w:commentReference w:id="17"/>
        </w:r>
        <w:r w:rsidR="00EB2466">
          <w:rPr>
            <w:rFonts w:cstheme="minorHAnsi"/>
            <w:sz w:val="24"/>
            <w:szCs w:val="24"/>
          </w:rPr>
          <w:t xml:space="preserve"> []</w:t>
        </w:r>
      </w:ins>
      <w:r w:rsidR="00F37151">
        <w:rPr>
          <w:rFonts w:cstheme="minorHAnsi"/>
          <w:sz w:val="24"/>
          <w:szCs w:val="24"/>
        </w:rPr>
        <w:t>.</w:t>
      </w:r>
    </w:p>
    <w:p w14:paraId="49A36AF9" w14:textId="22706702" w:rsidR="0062705E" w:rsidRDefault="0062705E" w:rsidP="000056A9">
      <w:pPr>
        <w:spacing w:line="480" w:lineRule="auto"/>
        <w:ind w:firstLine="720"/>
        <w:jc w:val="both"/>
        <w:rPr>
          <w:rFonts w:cstheme="minorHAnsi"/>
          <w:sz w:val="24"/>
          <w:szCs w:val="24"/>
        </w:rPr>
      </w:pPr>
      <w:r>
        <w:rPr>
          <w:rFonts w:cstheme="minorHAnsi"/>
          <w:sz w:val="24"/>
          <w:szCs w:val="24"/>
        </w:rPr>
        <w:t>Although important and informative, national figures mask large disparities at the su</w:t>
      </w:r>
      <w:r>
        <w:rPr>
          <w:rFonts w:cstheme="minorHAnsi"/>
          <w:sz w:val="24"/>
          <w:szCs w:val="24"/>
        </w:rPr>
        <w:t>b</w:t>
      </w:r>
      <w:r>
        <w:rPr>
          <w:rFonts w:cstheme="minorHAnsi"/>
          <w:sz w:val="24"/>
          <w:szCs w:val="24"/>
        </w:rPr>
        <w:t>national level</w:t>
      </w:r>
      <w:r w:rsidR="0065334F">
        <w:rPr>
          <w:rFonts w:cstheme="minorHAnsi"/>
          <w:sz w:val="24"/>
          <w:szCs w:val="24"/>
        </w:rPr>
        <w:t>,</w:t>
      </w:r>
      <w:r>
        <w:rPr>
          <w:rFonts w:cstheme="minorHAnsi"/>
          <w:sz w:val="24"/>
          <w:szCs w:val="24"/>
        </w:rPr>
        <w:t xml:space="preserve"> and between female</w:t>
      </w:r>
      <w:bookmarkStart w:id="18" w:name="_GoBack"/>
      <w:bookmarkEnd w:id="18"/>
      <w:r>
        <w:rPr>
          <w:rFonts w:cstheme="minorHAnsi"/>
          <w:sz w:val="24"/>
          <w:szCs w:val="24"/>
        </w:rPr>
        <w:t xml:space="preserve">s and </w:t>
      </w:r>
      <w:commentRangeStart w:id="19"/>
      <w:r>
        <w:rPr>
          <w:rFonts w:cstheme="minorHAnsi"/>
          <w:sz w:val="24"/>
          <w:szCs w:val="24"/>
        </w:rPr>
        <w:t>males</w:t>
      </w:r>
      <w:commentRangeEnd w:id="19"/>
      <w:r w:rsidR="00300786">
        <w:rPr>
          <w:rStyle w:val="Refdecomentrio"/>
        </w:rPr>
        <w:commentReference w:id="19"/>
      </w:r>
      <w:r>
        <w:rPr>
          <w:rFonts w:cstheme="minorHAnsi"/>
          <w:sz w:val="24"/>
          <w:szCs w:val="24"/>
        </w:rPr>
        <w:t xml:space="preserve">. For instance, homicide rates are more than 10 times higher among males than females in countries with high levels of violence </w:t>
      </w:r>
      <w:ins w:id="20" w:author="JÚLIA" w:date="2017-12-29T17:48:00Z">
        <w:r w:rsidR="001D5A95">
          <w:rPr>
            <w:rFonts w:cstheme="minorHAnsi"/>
            <w:sz w:val="24"/>
            <w:szCs w:val="24"/>
          </w:rPr>
          <w:t xml:space="preserve">in </w:t>
        </w:r>
      </w:ins>
      <w:del w:id="21" w:author="JÚLIA" w:date="2017-12-29T17:48:00Z">
        <w:r w:rsidDel="001D5A95">
          <w:rPr>
            <w:rFonts w:cstheme="minorHAnsi"/>
            <w:sz w:val="24"/>
            <w:szCs w:val="24"/>
          </w:rPr>
          <w:delText xml:space="preserve">such as </w:delText>
        </w:r>
      </w:del>
      <w:r>
        <w:rPr>
          <w:rFonts w:cstheme="minorHAnsi"/>
          <w:sz w:val="24"/>
          <w:szCs w:val="24"/>
        </w:rPr>
        <w:t>Br</w:t>
      </w:r>
      <w:r>
        <w:rPr>
          <w:rFonts w:cstheme="minorHAnsi"/>
          <w:sz w:val="24"/>
          <w:szCs w:val="24"/>
        </w:rPr>
        <w:t>a</w:t>
      </w:r>
      <w:r>
        <w:rPr>
          <w:rFonts w:cstheme="minorHAnsi"/>
          <w:sz w:val="24"/>
          <w:szCs w:val="24"/>
        </w:rPr>
        <w:t xml:space="preserve">zil </w:t>
      </w:r>
      <w:del w:id="22" w:author="JÚLIA" w:date="2017-12-29T17:48:00Z">
        <w:r w:rsidDel="001D5A95">
          <w:rPr>
            <w:rFonts w:cstheme="minorHAnsi"/>
            <w:sz w:val="24"/>
            <w:szCs w:val="24"/>
          </w:rPr>
          <w:delText xml:space="preserve">and Mexico </w:delText>
        </w:r>
      </w:del>
      <w:r>
        <w:rPr>
          <w:rFonts w:cstheme="minorHAnsi"/>
          <w:sz w:val="24"/>
          <w:szCs w:val="24"/>
        </w:rPr>
        <w:fldChar w:fldCharType="begin"/>
      </w:r>
      <w:r>
        <w:rPr>
          <w:rFonts w:cstheme="minorHAnsi"/>
          <w:sz w:val="24"/>
          <w:szCs w:val="24"/>
        </w:rPr>
        <w:instrText xml:space="preserve"> ADDIN EN.CITE &lt;EndNote&gt;&lt;Cite&gt;&lt;Author&gt;Briceño-León&lt;/Author&gt;&lt;Year&gt;2008&lt;/Year&gt;&lt;RecNum&gt;21&lt;/RecNum&gt;&lt;DisplayText&gt;[13, 15]&lt;/DisplayText&gt;&lt;record&gt;&lt;rec-number&gt;21&lt;/rec-number&gt;&lt;foreign-keys&gt;&lt;key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cstheme="minorHAnsi"/>
          <w:sz w:val="24"/>
          <w:szCs w:val="24"/>
        </w:rPr>
        <w:fldChar w:fldCharType="separate"/>
      </w:r>
      <w:r>
        <w:rPr>
          <w:rFonts w:cstheme="minorHAnsi"/>
          <w:noProof/>
          <w:sz w:val="24"/>
          <w:szCs w:val="24"/>
        </w:rPr>
        <w:t>[13, 15]</w:t>
      </w:r>
      <w:r>
        <w:rPr>
          <w:rFonts w:cstheme="minorHAnsi"/>
          <w:sz w:val="24"/>
          <w:szCs w:val="24"/>
        </w:rPr>
        <w:fldChar w:fldCharType="end"/>
      </w:r>
      <w:r>
        <w:rPr>
          <w:rFonts w:cstheme="minorHAnsi"/>
          <w:sz w:val="24"/>
          <w:szCs w:val="24"/>
        </w:rPr>
        <w:t xml:space="preserve">. </w:t>
      </w:r>
      <w:r w:rsidR="00045025">
        <w:rPr>
          <w:rFonts w:cstheme="minorHAnsi"/>
          <w:sz w:val="24"/>
          <w:szCs w:val="24"/>
        </w:rPr>
        <w:t>E</w:t>
      </w:r>
      <w:r>
        <w:rPr>
          <w:rFonts w:cstheme="minorHAnsi"/>
          <w:sz w:val="24"/>
          <w:szCs w:val="24"/>
        </w:rPr>
        <w:t>ven though homicides rates at the national level have not changed significantly in the last three decades in Brazil</w:t>
      </w:r>
      <w:r w:rsidR="00F37151">
        <w:rPr>
          <w:rFonts w:cstheme="minorHAnsi"/>
          <w:sz w:val="24"/>
          <w:szCs w:val="24"/>
        </w:rPr>
        <w:t xml:space="preserve"> </w:t>
      </w:r>
      <w:r w:rsidR="00F37151">
        <w:rPr>
          <w:rFonts w:cstheme="minorHAnsi"/>
          <w:sz w:val="24"/>
          <w:szCs w:val="24"/>
        </w:rPr>
        <w:fldChar w:fldCharType="begin"/>
      </w:r>
      <w:r w:rsidR="00F37151">
        <w:rPr>
          <w:rFonts w:cstheme="minorHAnsi"/>
          <w:sz w:val="24"/>
          <w:szCs w:val="24"/>
        </w:rPr>
        <w:instrText xml:space="preserve"> ADDIN EN.CITE &lt;EndNote&gt;&lt;Cite&gt;&lt;Author&gt;Drugs&lt;/Author&gt;&lt;Year&gt;2013&lt;/Year&gt;&lt;RecNum&gt;6&lt;/RecNum&gt;&lt;DisplayText&gt;[12]&lt;/DisplayText&gt;&lt;record&gt;&lt;rec-number&gt;6&lt;/rec-number&gt;&lt;foreign-keys&gt;&lt;key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7151">
        <w:rPr>
          <w:rFonts w:cstheme="minorHAnsi"/>
          <w:sz w:val="24"/>
          <w:szCs w:val="24"/>
        </w:rPr>
        <w:fldChar w:fldCharType="separate"/>
      </w:r>
      <w:r w:rsidR="00F37151">
        <w:rPr>
          <w:rFonts w:cstheme="minorHAnsi"/>
          <w:noProof/>
          <w:sz w:val="24"/>
          <w:szCs w:val="24"/>
        </w:rPr>
        <w:t>[12]</w:t>
      </w:r>
      <w:r w:rsidR="00F37151">
        <w:rPr>
          <w:rFonts w:cstheme="minorHAnsi"/>
          <w:sz w:val="24"/>
          <w:szCs w:val="24"/>
        </w:rPr>
        <w:fldChar w:fldCharType="end"/>
      </w:r>
      <w:r>
        <w:rPr>
          <w:rFonts w:cstheme="minorHAnsi"/>
          <w:sz w:val="24"/>
          <w:szCs w:val="24"/>
        </w:rPr>
        <w:t>, at the state level major changes occurred between 2007 and 2011</w:t>
      </w:r>
      <w:r w:rsidR="00DC3ED4">
        <w:rPr>
          <w:rFonts w:cstheme="minorHAnsi"/>
          <w:sz w:val="24"/>
          <w:szCs w:val="24"/>
        </w:rPr>
        <w:t>:</w:t>
      </w:r>
      <w:r>
        <w:rPr>
          <w:rFonts w:cstheme="minorHAnsi"/>
          <w:sz w:val="24"/>
          <w:szCs w:val="24"/>
        </w:rPr>
        <w:t xml:space="preserve"> some</w:t>
      </w:r>
      <w:r w:rsidR="00DC3ED4">
        <w:rPr>
          <w:rFonts w:cstheme="minorHAnsi"/>
          <w:sz w:val="24"/>
          <w:szCs w:val="24"/>
        </w:rPr>
        <w:t xml:space="preserve"> regions decreased</w:t>
      </w:r>
      <w:r>
        <w:rPr>
          <w:rFonts w:cstheme="minorHAnsi"/>
          <w:sz w:val="24"/>
          <w:szCs w:val="24"/>
        </w:rPr>
        <w:t xml:space="preserve"> homicides (e.g. Brasilia), while others (e.g. Bahia) suffered an increase of more than 40</w:t>
      </w:r>
      <w:r w:rsidR="000056A9">
        <w:rPr>
          <w:rFonts w:cstheme="minorHAnsi"/>
          <w:sz w:val="24"/>
          <w:szCs w:val="24"/>
        </w:rPr>
        <w:t>.0</w:t>
      </w:r>
      <w:r>
        <w:rPr>
          <w:rFonts w:cstheme="minorHAnsi"/>
          <w:sz w:val="24"/>
          <w:szCs w:val="24"/>
        </w:rPr>
        <w:t>%</w:t>
      </w:r>
      <w:r w:rsidR="00F37151">
        <w:rPr>
          <w:rFonts w:cstheme="minorHAnsi"/>
          <w:sz w:val="24"/>
          <w:szCs w:val="24"/>
        </w:rPr>
        <w:t xml:space="preserve"> </w:t>
      </w:r>
      <w:r w:rsidR="00F37151">
        <w:rPr>
          <w:rFonts w:cstheme="minorHAnsi"/>
          <w:sz w:val="24"/>
          <w:szCs w:val="24"/>
        </w:rPr>
        <w:fldChar w:fldCharType="begin"/>
      </w:r>
      <w:r w:rsidR="00F37151">
        <w:rPr>
          <w:rFonts w:cstheme="minorHAnsi"/>
          <w:sz w:val="24"/>
          <w:szCs w:val="24"/>
        </w:rPr>
        <w:instrText xml:space="preserve"> ADDIN EN.CITE &lt;EndNote&gt;&lt;Cite&gt;&lt;Author&gt;Drugs&lt;/Author&gt;&lt;Year&gt;2013&lt;/Year&gt;&lt;RecNum&gt;6&lt;/RecNum&gt;&lt;DisplayText&gt;[12]&lt;/DisplayText&gt;&lt;record&gt;&lt;rec-number&gt;6&lt;/rec-number&gt;&lt;foreign-keys&gt;&lt;key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7151">
        <w:rPr>
          <w:rFonts w:cstheme="minorHAnsi"/>
          <w:sz w:val="24"/>
          <w:szCs w:val="24"/>
        </w:rPr>
        <w:fldChar w:fldCharType="separate"/>
      </w:r>
      <w:r w:rsidR="00F37151">
        <w:rPr>
          <w:rFonts w:cstheme="minorHAnsi"/>
          <w:noProof/>
          <w:sz w:val="24"/>
          <w:szCs w:val="24"/>
        </w:rPr>
        <w:t>[12]</w:t>
      </w:r>
      <w:r w:rsidR="00F37151">
        <w:rPr>
          <w:rFonts w:cstheme="minorHAnsi"/>
          <w:sz w:val="24"/>
          <w:szCs w:val="24"/>
        </w:rPr>
        <w:fldChar w:fldCharType="end"/>
      </w:r>
      <w:r>
        <w:rPr>
          <w:rFonts w:cstheme="minorHAnsi"/>
          <w:sz w:val="24"/>
          <w:szCs w:val="24"/>
        </w:rPr>
        <w:t>.</w:t>
      </w:r>
      <w:ins w:id="23" w:author="Bernardo" w:date="2017-12-21T13:51:00Z">
        <w:r w:rsidR="00911E2B">
          <w:rPr>
            <w:rFonts w:cstheme="minorHAnsi"/>
            <w:sz w:val="24"/>
            <w:szCs w:val="24"/>
          </w:rPr>
          <w:t xml:space="preserve"> </w:t>
        </w:r>
      </w:ins>
      <w:ins w:id="24" w:author="Bernardo" w:date="2017-12-21T13:52:00Z">
        <w:r w:rsidR="00911E2B">
          <w:rPr>
            <w:rFonts w:cstheme="minorHAnsi"/>
            <w:sz w:val="24"/>
            <w:szCs w:val="24"/>
          </w:rPr>
          <w:t>From 1980 to 2000, it was observed a d</w:t>
        </w:r>
        <w:r w:rsidR="00911E2B">
          <w:rPr>
            <w:rFonts w:cstheme="minorHAnsi"/>
            <w:sz w:val="24"/>
            <w:szCs w:val="24"/>
          </w:rPr>
          <w:t>e</w:t>
        </w:r>
        <w:r w:rsidR="00911E2B">
          <w:rPr>
            <w:rFonts w:cstheme="minorHAnsi"/>
            <w:sz w:val="24"/>
            <w:szCs w:val="24"/>
          </w:rPr>
          <w:t>cline in life expectancy at birth across regions in Brazil for both males and females. However, in the most recent decades</w:t>
        </w:r>
      </w:ins>
      <w:ins w:id="25" w:author="Bernardo" w:date="2017-12-21T13:53:00Z">
        <w:r w:rsidR="00911E2B">
          <w:rPr>
            <w:rFonts w:cstheme="minorHAnsi"/>
            <w:sz w:val="24"/>
            <w:szCs w:val="24"/>
          </w:rPr>
          <w:t xml:space="preserve"> the gap between the Southeast and Northeast regions of the countries increased from 0.6 to 4.1 </w:t>
        </w:r>
        <w:commentRangeStart w:id="26"/>
        <w:r w:rsidR="00911E2B">
          <w:rPr>
            <w:rFonts w:cstheme="minorHAnsi"/>
            <w:sz w:val="24"/>
            <w:szCs w:val="24"/>
          </w:rPr>
          <w:t>years</w:t>
        </w:r>
      </w:ins>
      <w:commentRangeEnd w:id="26"/>
      <w:ins w:id="27" w:author="Bernardo" w:date="2017-12-21T13:54:00Z">
        <w:r w:rsidR="00911E2B">
          <w:rPr>
            <w:rStyle w:val="Refdecomentrio"/>
          </w:rPr>
          <w:commentReference w:id="26"/>
        </w:r>
      </w:ins>
      <w:ins w:id="28" w:author="Bernardo" w:date="2017-12-21T13:53:00Z">
        <w:r w:rsidR="00911E2B">
          <w:rPr>
            <w:rFonts w:cstheme="minorHAnsi"/>
            <w:sz w:val="24"/>
            <w:szCs w:val="24"/>
          </w:rPr>
          <w:t xml:space="preserve"> []</w:t>
        </w:r>
      </w:ins>
      <w:ins w:id="29" w:author="Bernardo" w:date="2017-12-21T13:54:00Z">
        <w:r w:rsidR="00911E2B">
          <w:rPr>
            <w:rFonts w:cstheme="minorHAnsi"/>
            <w:sz w:val="24"/>
            <w:szCs w:val="24"/>
          </w:rPr>
          <w:t>.</w:t>
        </w:r>
      </w:ins>
      <w:r w:rsidR="0065334F">
        <w:rPr>
          <w:rFonts w:cstheme="minorHAnsi"/>
          <w:sz w:val="24"/>
          <w:szCs w:val="24"/>
        </w:rPr>
        <w:t xml:space="preserve"> Similarly</w:t>
      </w:r>
      <w:r w:rsidR="000056A9">
        <w:rPr>
          <w:rFonts w:cstheme="minorHAnsi"/>
          <w:sz w:val="24"/>
          <w:szCs w:val="24"/>
        </w:rPr>
        <w:t>, the largest reductions in amenable mortality in the period 2000-12 were achieved in region</w:t>
      </w:r>
      <w:r w:rsidR="00F84842">
        <w:rPr>
          <w:rFonts w:cstheme="minorHAnsi"/>
          <w:sz w:val="24"/>
          <w:szCs w:val="24"/>
        </w:rPr>
        <w:t xml:space="preserve">s </w:t>
      </w:r>
      <w:r w:rsidR="000056A9">
        <w:rPr>
          <w:rFonts w:cstheme="minorHAnsi"/>
          <w:sz w:val="24"/>
          <w:szCs w:val="24"/>
        </w:rPr>
        <w:t>with highest governance scores (11.0%), while those with lowest scores lagged with decreases of 4.3%</w:t>
      </w:r>
      <w:r w:rsidR="00F37151">
        <w:rPr>
          <w:rFonts w:cstheme="minorHAnsi"/>
          <w:sz w:val="24"/>
          <w:szCs w:val="24"/>
        </w:rPr>
        <w:t xml:space="preserve"> </w:t>
      </w:r>
      <w:r w:rsidR="00F37151">
        <w:rPr>
          <w:rFonts w:cstheme="minorHAnsi"/>
          <w:sz w:val="24"/>
          <w:szCs w:val="24"/>
        </w:rPr>
        <w:fldChar w:fldCharType="begin"/>
      </w:r>
      <w:r w:rsidR="00F37151">
        <w:rPr>
          <w:rFonts w:cstheme="minorHAnsi"/>
          <w:sz w:val="24"/>
          <w:szCs w:val="24"/>
        </w:rPr>
        <w:instrText xml:space="preserve"> ADDIN EN.CITE &lt;EndNote&gt;&lt;Cite&gt;&lt;Author&gt;Hone&lt;/Author&gt;&lt;Year&gt;2017&lt;/Year&gt;&lt;RecNum&gt;3&lt;/RecNum&gt;&lt;DisplayText&gt;[7]&lt;/DisplayText&gt;&lt;record&gt;&lt;rec-number&gt;3&lt;/rec-number&gt;&lt;foreign-keys&gt;&lt;key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F37151">
        <w:rPr>
          <w:rFonts w:cstheme="minorHAnsi"/>
          <w:sz w:val="24"/>
          <w:szCs w:val="24"/>
        </w:rPr>
        <w:fldChar w:fldCharType="separate"/>
      </w:r>
      <w:r w:rsidR="00F37151">
        <w:rPr>
          <w:rFonts w:cstheme="minorHAnsi"/>
          <w:noProof/>
          <w:sz w:val="24"/>
          <w:szCs w:val="24"/>
        </w:rPr>
        <w:t>[7]</w:t>
      </w:r>
      <w:r w:rsidR="00F37151">
        <w:rPr>
          <w:rFonts w:cstheme="minorHAnsi"/>
          <w:sz w:val="24"/>
          <w:szCs w:val="24"/>
        </w:rPr>
        <w:fldChar w:fldCharType="end"/>
      </w:r>
      <w:r w:rsidR="00045025">
        <w:rPr>
          <w:rFonts w:cstheme="minorHAnsi"/>
          <w:sz w:val="24"/>
          <w:szCs w:val="24"/>
        </w:rPr>
        <w:t xml:space="preserve">. Disparities are also shown in </w:t>
      </w:r>
      <w:r w:rsidR="0065334F">
        <w:rPr>
          <w:rFonts w:cstheme="minorHAnsi"/>
          <w:sz w:val="24"/>
          <w:szCs w:val="24"/>
        </w:rPr>
        <w:t>life expe</w:t>
      </w:r>
      <w:r w:rsidR="0065334F">
        <w:rPr>
          <w:rFonts w:cstheme="minorHAnsi"/>
          <w:sz w:val="24"/>
          <w:szCs w:val="24"/>
        </w:rPr>
        <w:t>c</w:t>
      </w:r>
      <w:r w:rsidR="0065334F">
        <w:rPr>
          <w:rFonts w:cstheme="minorHAnsi"/>
          <w:sz w:val="24"/>
          <w:szCs w:val="24"/>
        </w:rPr>
        <w:t xml:space="preserve">tancy </w:t>
      </w:r>
      <w:r w:rsidR="00045025">
        <w:rPr>
          <w:rFonts w:cstheme="minorHAnsi"/>
          <w:sz w:val="24"/>
          <w:szCs w:val="24"/>
        </w:rPr>
        <w:t xml:space="preserve">levels, which </w:t>
      </w:r>
      <w:r w:rsidR="0065334F">
        <w:rPr>
          <w:rFonts w:cstheme="minorHAnsi"/>
          <w:sz w:val="24"/>
          <w:szCs w:val="24"/>
        </w:rPr>
        <w:t xml:space="preserve">ranged from 63.2 years in Alagoas, to 71.3 years in Santa Catarina in 2000 </w:t>
      </w:r>
      <w:commentRangeStart w:id="30"/>
      <w:r w:rsidR="0065334F">
        <w:rPr>
          <w:rFonts w:cstheme="minorHAnsi"/>
          <w:sz w:val="24"/>
          <w:szCs w:val="24"/>
        </w:rPr>
        <w:fldChar w:fldCharType="begin"/>
      </w:r>
      <w:r w:rsidR="0065334F">
        <w:rPr>
          <w:rFonts w:cstheme="minorHAnsi"/>
          <w:sz w:val="24"/>
          <w:szCs w:val="24"/>
        </w:rPr>
        <w:instrText xml:space="preserve"> ADDIN EN.CITE &lt;EndNote&gt;&lt;Cite&gt;&lt;Author&gt;Messias&lt;/Author&gt;&lt;Year&gt;2003&lt;/Year&gt;&lt;RecNum&gt;32&lt;/RecNum&gt;&lt;DisplayText&gt;[16]&lt;/DisplayText&gt;&lt;record&gt;&lt;rec-number&gt;32&lt;/rec-number&gt;&lt;foreign-keys&gt;&lt;key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65334F">
        <w:rPr>
          <w:rFonts w:cstheme="minorHAnsi"/>
          <w:sz w:val="24"/>
          <w:szCs w:val="24"/>
        </w:rPr>
        <w:fldChar w:fldCharType="separate"/>
      </w:r>
      <w:r w:rsidR="0065334F">
        <w:rPr>
          <w:rFonts w:cstheme="minorHAnsi"/>
          <w:noProof/>
          <w:sz w:val="24"/>
          <w:szCs w:val="24"/>
        </w:rPr>
        <w:t>[16]</w:t>
      </w:r>
      <w:r w:rsidR="0065334F">
        <w:rPr>
          <w:rFonts w:cstheme="minorHAnsi"/>
          <w:sz w:val="24"/>
          <w:szCs w:val="24"/>
        </w:rPr>
        <w:fldChar w:fldCharType="end"/>
      </w:r>
      <w:commentRangeEnd w:id="30"/>
      <w:r w:rsidR="009C1FFC">
        <w:rPr>
          <w:rStyle w:val="Refdecomentrio"/>
        </w:rPr>
        <w:commentReference w:id="30"/>
      </w:r>
      <w:r w:rsidR="0065334F">
        <w:rPr>
          <w:rFonts w:cstheme="minorHAnsi"/>
          <w:sz w:val="24"/>
          <w:szCs w:val="24"/>
        </w:rPr>
        <w:t xml:space="preserve">. </w:t>
      </w:r>
    </w:p>
    <w:p w14:paraId="2C133322" w14:textId="023C7C61" w:rsidR="00C60172" w:rsidRDefault="00717490" w:rsidP="007F51CD">
      <w:pPr>
        <w:spacing w:line="480" w:lineRule="auto"/>
        <w:ind w:firstLine="720"/>
        <w:jc w:val="both"/>
        <w:rPr>
          <w:rFonts w:cstheme="minorHAnsi"/>
          <w:sz w:val="24"/>
          <w:szCs w:val="24"/>
        </w:rPr>
      </w:pPr>
      <w:r>
        <w:rPr>
          <w:rFonts w:cstheme="minorHAnsi"/>
          <w:sz w:val="24"/>
          <w:szCs w:val="24"/>
        </w:rPr>
        <w:t>Here, we analyze the effect of amenable mortality and homicides on changes in life e</w:t>
      </w:r>
      <w:r>
        <w:rPr>
          <w:rFonts w:cstheme="minorHAnsi"/>
          <w:sz w:val="24"/>
          <w:szCs w:val="24"/>
        </w:rPr>
        <w:t>x</w:t>
      </w:r>
      <w:r>
        <w:rPr>
          <w:rFonts w:cstheme="minorHAnsi"/>
          <w:sz w:val="24"/>
          <w:szCs w:val="24"/>
        </w:rPr>
        <w:t xml:space="preserve">pectancy for each one of the 27 states in Brazil </w:t>
      </w:r>
      <w:r w:rsidR="00045025">
        <w:rPr>
          <w:rFonts w:cstheme="minorHAnsi"/>
          <w:sz w:val="24"/>
          <w:szCs w:val="24"/>
        </w:rPr>
        <w:t>in the period</w:t>
      </w:r>
      <w:r w:rsidR="00F84842">
        <w:rPr>
          <w:rFonts w:cstheme="minorHAnsi"/>
          <w:sz w:val="24"/>
          <w:szCs w:val="24"/>
        </w:rPr>
        <w:t xml:space="preserve"> 2000</w:t>
      </w:r>
      <w:r w:rsidR="00045025">
        <w:rPr>
          <w:rFonts w:cstheme="minorHAnsi"/>
          <w:sz w:val="24"/>
          <w:szCs w:val="24"/>
        </w:rPr>
        <w:t>-15</w:t>
      </w:r>
      <w:r>
        <w:rPr>
          <w:rFonts w:cstheme="minorHAnsi"/>
          <w:sz w:val="24"/>
          <w:szCs w:val="24"/>
        </w:rPr>
        <w:t xml:space="preserve">. Given the large </w:t>
      </w:r>
      <w:commentRangeStart w:id="31"/>
      <w:r>
        <w:rPr>
          <w:rFonts w:cstheme="minorHAnsi"/>
          <w:sz w:val="24"/>
          <w:szCs w:val="24"/>
        </w:rPr>
        <w:t>dece</w:t>
      </w:r>
      <w:r>
        <w:rPr>
          <w:rFonts w:cstheme="minorHAnsi"/>
          <w:sz w:val="24"/>
          <w:szCs w:val="24"/>
        </w:rPr>
        <w:t>n</w:t>
      </w:r>
      <w:r>
        <w:rPr>
          <w:rFonts w:cstheme="minorHAnsi"/>
          <w:sz w:val="24"/>
          <w:szCs w:val="24"/>
        </w:rPr>
        <w:t>tralization</w:t>
      </w:r>
      <w:commentRangeEnd w:id="31"/>
      <w:r w:rsidR="003215EB">
        <w:rPr>
          <w:rStyle w:val="Refdecomentrio"/>
        </w:rPr>
        <w:commentReference w:id="31"/>
      </w:r>
      <w:r>
        <w:rPr>
          <w:rFonts w:cstheme="minorHAnsi"/>
          <w:sz w:val="24"/>
          <w:szCs w:val="24"/>
        </w:rPr>
        <w:t xml:space="preserve"> process and the variation in homicides rates between states, we hypothesize large heterogeneity in changes in life expectancy between states and sexes. We expect, medically amenable causes to contribute to the rise in life expectancy</w:t>
      </w:r>
      <w:r w:rsidR="00045025">
        <w:rPr>
          <w:rFonts w:cstheme="minorHAnsi"/>
          <w:sz w:val="24"/>
          <w:szCs w:val="24"/>
        </w:rPr>
        <w:t xml:space="preserve">, albeit with variation between </w:t>
      </w:r>
      <w:r w:rsidR="00045025">
        <w:rPr>
          <w:rFonts w:cstheme="minorHAnsi"/>
          <w:sz w:val="24"/>
          <w:szCs w:val="24"/>
        </w:rPr>
        <w:lastRenderedPageBreak/>
        <w:t>states</w:t>
      </w:r>
      <w:r>
        <w:rPr>
          <w:rFonts w:cstheme="minorHAnsi"/>
          <w:sz w:val="24"/>
          <w:szCs w:val="24"/>
        </w:rPr>
        <w:t xml:space="preserve">. In states with large increases in homicide mortality, we expect and offsetting effect of amenable causes and </w:t>
      </w:r>
      <w:r w:rsidR="00226677">
        <w:rPr>
          <w:rFonts w:cstheme="minorHAnsi"/>
          <w:sz w:val="24"/>
          <w:szCs w:val="24"/>
        </w:rPr>
        <w:t>injuries. Since homicides occurred mainly among the male population, some states could have experienced reversals in male life expectancy. Understanding state-specific trajectories in an important step toward reducing disparities in life expectancy, and for public health planning to reduce</w:t>
      </w:r>
      <w:r w:rsidR="00B70BED">
        <w:rPr>
          <w:rFonts w:cstheme="minorHAnsi"/>
          <w:sz w:val="24"/>
          <w:szCs w:val="24"/>
        </w:rPr>
        <w:t xml:space="preserve"> the burden of violence</w:t>
      </w:r>
      <w:r w:rsidR="00226677">
        <w:rPr>
          <w:rFonts w:cstheme="minorHAnsi"/>
          <w:sz w:val="24"/>
          <w:szCs w:val="24"/>
        </w:rPr>
        <w:t xml:space="preserve"> in Brazil.</w:t>
      </w:r>
    </w:p>
    <w:p w14:paraId="3A402CF5" w14:textId="77777777" w:rsidR="003215EB" w:rsidRDefault="003215EB" w:rsidP="007F51CD">
      <w:pPr>
        <w:pStyle w:val="Subttulo"/>
        <w:spacing w:line="480" w:lineRule="auto"/>
        <w:jc w:val="both"/>
        <w:rPr>
          <w:ins w:id="32" w:author="Bernardo" w:date="2017-12-21T14:16:00Z"/>
          <w:rFonts w:asciiTheme="minorHAnsi" w:eastAsiaTheme="minorHAnsi" w:hAnsiTheme="minorHAnsi" w:cstheme="minorHAnsi"/>
          <w:b/>
          <w:iCs w:val="0"/>
          <w:color w:val="auto"/>
          <w:spacing w:val="0"/>
        </w:rPr>
      </w:pPr>
    </w:p>
    <w:p w14:paraId="39CC1D60" w14:textId="126B5247" w:rsidR="00C60172" w:rsidRPr="007F51CD" w:rsidRDefault="00C60172" w:rsidP="007F51CD">
      <w:pPr>
        <w:pStyle w:val="Subttulo"/>
        <w:spacing w:line="480" w:lineRule="auto"/>
        <w:jc w:val="both"/>
        <w:rPr>
          <w:rFonts w:asciiTheme="minorHAnsi" w:eastAsiaTheme="minorHAnsi" w:hAnsiTheme="minorHAnsi" w:cstheme="minorHAnsi"/>
          <w:b/>
          <w:iCs w:val="0"/>
          <w:color w:val="auto"/>
          <w:spacing w:val="0"/>
        </w:rPr>
      </w:pPr>
      <w:r w:rsidRPr="007F51CD">
        <w:rPr>
          <w:rFonts w:asciiTheme="minorHAnsi" w:eastAsiaTheme="minorHAnsi" w:hAnsiTheme="minorHAnsi" w:cstheme="minorHAnsi"/>
          <w:b/>
          <w:iCs w:val="0"/>
          <w:color w:val="auto"/>
          <w:spacing w:val="0"/>
        </w:rPr>
        <w:t>Data &amp; Methods</w:t>
      </w:r>
      <w:r w:rsidR="00D738D8" w:rsidRPr="007F51CD">
        <w:rPr>
          <w:rFonts w:asciiTheme="minorHAnsi" w:eastAsiaTheme="minorHAnsi" w:hAnsiTheme="minorHAnsi" w:cstheme="minorHAnsi"/>
          <w:b/>
          <w:iCs w:val="0"/>
          <w:color w:val="auto"/>
          <w:spacing w:val="0"/>
        </w:rPr>
        <w:t xml:space="preserve"> [800 including limitations]</w:t>
      </w:r>
    </w:p>
    <w:p w14:paraId="26FE4950" w14:textId="0870D989" w:rsidR="00D8114F" w:rsidDel="00C90311" w:rsidRDefault="00D8114F" w:rsidP="007F51CD">
      <w:pPr>
        <w:jc w:val="both"/>
        <w:rPr>
          <w:del w:id="33" w:author="Bernardo" w:date="2017-12-21T14:18:00Z"/>
          <w:rFonts w:cstheme="minorHAnsi"/>
          <w:sz w:val="24"/>
          <w:szCs w:val="24"/>
        </w:rPr>
      </w:pPr>
      <w:del w:id="34" w:author="Bernardo" w:date="2017-12-21T14:18:00Z">
        <w:r w:rsidRPr="00F84842" w:rsidDel="00C90311">
          <w:rPr>
            <w:rFonts w:cstheme="minorHAnsi"/>
            <w:color w:val="FF0000"/>
            <w:sz w:val="24"/>
            <w:szCs w:val="24"/>
          </w:rPr>
          <w:delText>[Bernardo: could you write a</w:delText>
        </w:r>
        <w:r w:rsidR="007F51CD" w:rsidRPr="00F84842" w:rsidDel="00C90311">
          <w:rPr>
            <w:rFonts w:cstheme="minorHAnsi"/>
            <w:color w:val="FF0000"/>
            <w:sz w:val="24"/>
            <w:szCs w:val="24"/>
          </w:rPr>
          <w:delText xml:space="preserve"> brief</w:delText>
        </w:r>
        <w:r w:rsidRPr="00F84842" w:rsidDel="00C90311">
          <w:rPr>
            <w:rFonts w:cstheme="minorHAnsi"/>
            <w:color w:val="FF0000"/>
            <w:sz w:val="24"/>
            <w:szCs w:val="24"/>
          </w:rPr>
          <w:delText xml:space="preserve"> description of the data and their sources, and the adjus</w:delText>
        </w:r>
        <w:r w:rsidRPr="00F84842" w:rsidDel="00C90311">
          <w:rPr>
            <w:rFonts w:cstheme="minorHAnsi"/>
            <w:color w:val="FF0000"/>
            <w:sz w:val="24"/>
            <w:szCs w:val="24"/>
          </w:rPr>
          <w:delText>t</w:delText>
        </w:r>
        <w:r w:rsidRPr="00F84842" w:rsidDel="00C90311">
          <w:rPr>
            <w:rFonts w:cstheme="minorHAnsi"/>
            <w:color w:val="FF0000"/>
            <w:sz w:val="24"/>
            <w:szCs w:val="24"/>
          </w:rPr>
          <w:delText>ments made to get accurate estimates</w:delText>
        </w:r>
        <w:r w:rsidR="00F84842" w:rsidDel="00C90311">
          <w:rPr>
            <w:rFonts w:cstheme="minorHAnsi"/>
            <w:color w:val="FF0000"/>
            <w:sz w:val="24"/>
            <w:szCs w:val="24"/>
          </w:rPr>
          <w:delText>, ~200 words</w:delText>
        </w:r>
        <w:r w:rsidRPr="00F84842" w:rsidDel="00C90311">
          <w:rPr>
            <w:rFonts w:cstheme="minorHAnsi"/>
            <w:color w:val="FF0000"/>
            <w:sz w:val="24"/>
            <w:szCs w:val="24"/>
          </w:rPr>
          <w:delText>]</w:delText>
        </w:r>
      </w:del>
    </w:p>
    <w:p w14:paraId="58514785" w14:textId="77777777" w:rsidR="00C90311" w:rsidRDefault="00C90311" w:rsidP="00C90311">
      <w:pPr>
        <w:spacing w:line="480" w:lineRule="auto"/>
        <w:jc w:val="both"/>
        <w:rPr>
          <w:ins w:id="35" w:author="Bernardo" w:date="2017-12-21T14:19:00Z"/>
          <w:rFonts w:cstheme="minorHAnsi"/>
          <w:sz w:val="24"/>
          <w:szCs w:val="24"/>
        </w:rPr>
      </w:pPr>
    </w:p>
    <w:p w14:paraId="218E560B" w14:textId="65DECA59" w:rsidR="0013394E" w:rsidRPr="00997BB2" w:rsidRDefault="00C90311" w:rsidP="00997BB2">
      <w:pPr>
        <w:spacing w:line="480" w:lineRule="auto"/>
        <w:ind w:firstLine="720"/>
        <w:jc w:val="both"/>
        <w:rPr>
          <w:ins w:id="36" w:author="Bernardo" w:date="2017-12-21T14:19:00Z"/>
          <w:rFonts w:cstheme="minorHAnsi"/>
          <w:sz w:val="24"/>
          <w:szCs w:val="24"/>
        </w:rPr>
      </w:pPr>
      <w:ins w:id="37" w:author="Bernardo" w:date="2017-12-21T14:19:00Z">
        <w:r w:rsidRPr="00997BB2">
          <w:rPr>
            <w:rFonts w:cstheme="minorHAnsi"/>
            <w:sz w:val="24"/>
            <w:szCs w:val="24"/>
          </w:rPr>
          <w:t>The paper uses data from the System of Mortality Information from Ministry of Health in Brazil (</w:t>
        </w:r>
        <w:r w:rsidRPr="00997BB2">
          <w:rPr>
            <w:rFonts w:cstheme="minorHAnsi"/>
            <w:sz w:val="24"/>
            <w:szCs w:val="24"/>
          </w:rPr>
          <w:fldChar w:fldCharType="begin"/>
        </w:r>
        <w:r w:rsidRPr="00997BB2">
          <w:rPr>
            <w:rFonts w:cstheme="minorHAnsi"/>
            <w:sz w:val="24"/>
            <w:szCs w:val="24"/>
          </w:rPr>
          <w:instrText xml:space="preserve"> HYPERLINK "http://www.datasus.gov.br" </w:instrText>
        </w:r>
        <w:r w:rsidRPr="00997BB2">
          <w:rPr>
            <w:rFonts w:cstheme="minorHAnsi"/>
            <w:sz w:val="24"/>
            <w:szCs w:val="24"/>
          </w:rPr>
          <w:fldChar w:fldCharType="separate"/>
        </w:r>
        <w:r w:rsidRPr="00997BB2">
          <w:t>www.datasus.gov.br</w:t>
        </w:r>
        <w:r w:rsidRPr="00997BB2">
          <w:rPr>
            <w:rFonts w:cstheme="minorHAnsi"/>
            <w:sz w:val="24"/>
            <w:szCs w:val="24"/>
          </w:rPr>
          <w:fldChar w:fldCharType="end"/>
        </w:r>
        <w:r w:rsidRPr="00997BB2">
          <w:rPr>
            <w:rFonts w:cstheme="minorHAnsi"/>
            <w:sz w:val="24"/>
            <w:szCs w:val="24"/>
          </w:rPr>
          <w:t xml:space="preserve">). </w:t>
        </w:r>
      </w:ins>
      <w:ins w:id="38" w:author="Bernardo" w:date="2017-12-21T14:20:00Z">
        <w:r>
          <w:rPr>
            <w:rFonts w:cstheme="minorHAnsi"/>
            <w:sz w:val="24"/>
            <w:szCs w:val="24"/>
          </w:rPr>
          <w:t xml:space="preserve">The database provides information on mortality at the municipal level by age, sex and causes of death. From 1996 on, causes of </w:t>
        </w:r>
      </w:ins>
      <w:ins w:id="39" w:author="Bernardo" w:date="2017-12-21T14:26:00Z">
        <w:r w:rsidR="00A147F0">
          <w:rPr>
            <w:rFonts w:cstheme="minorHAnsi"/>
            <w:sz w:val="24"/>
            <w:szCs w:val="24"/>
          </w:rPr>
          <w:t xml:space="preserve">are collected according to the </w:t>
        </w:r>
        <w:proofErr w:type="spellStart"/>
        <w:r w:rsidR="00A147F0">
          <w:rPr>
            <w:rFonts w:cstheme="minorHAnsi"/>
            <w:sz w:val="24"/>
            <w:szCs w:val="24"/>
          </w:rPr>
          <w:t>X</w:t>
        </w:r>
        <w:r w:rsidR="00A147F0" w:rsidRPr="00997BB2">
          <w:rPr>
            <w:rFonts w:cstheme="minorHAnsi"/>
            <w:sz w:val="24"/>
            <w:szCs w:val="24"/>
            <w:vertAlign w:val="superscript"/>
          </w:rPr>
          <w:t>th</w:t>
        </w:r>
        <w:proofErr w:type="spellEnd"/>
        <w:r w:rsidR="00A147F0">
          <w:rPr>
            <w:rFonts w:cstheme="minorHAnsi"/>
            <w:sz w:val="24"/>
            <w:szCs w:val="24"/>
          </w:rPr>
          <w:t xml:space="preserve"> version of the International Classification o</w:t>
        </w:r>
      </w:ins>
      <w:ins w:id="40" w:author="Bernardo" w:date="2017-12-21T14:27:00Z">
        <w:r w:rsidR="00A147F0">
          <w:rPr>
            <w:rFonts w:cstheme="minorHAnsi"/>
            <w:sz w:val="24"/>
            <w:szCs w:val="24"/>
          </w:rPr>
          <w:t>f Diseases (ICD)</w:t>
        </w:r>
      </w:ins>
      <w:ins w:id="41" w:author="Bernardo" w:date="2017-12-21T14:28:00Z">
        <w:r w:rsidR="0013394E">
          <w:rPr>
            <w:rFonts w:cstheme="minorHAnsi"/>
            <w:sz w:val="24"/>
            <w:szCs w:val="24"/>
          </w:rPr>
          <w:t xml:space="preserve">. </w:t>
        </w:r>
      </w:ins>
      <w:ins w:id="42" w:author="Bernardo" w:date="2017-12-21T14:29:00Z">
        <w:r w:rsidR="0013394E">
          <w:rPr>
            <w:rFonts w:cstheme="minorHAnsi"/>
            <w:sz w:val="24"/>
            <w:szCs w:val="24"/>
          </w:rPr>
          <w:t>One main issue when studying mo</w:t>
        </w:r>
        <w:r w:rsidR="0013394E">
          <w:rPr>
            <w:rFonts w:cstheme="minorHAnsi"/>
            <w:sz w:val="24"/>
            <w:szCs w:val="24"/>
          </w:rPr>
          <w:t>r</w:t>
        </w:r>
        <w:r w:rsidR="0013394E">
          <w:rPr>
            <w:rFonts w:cstheme="minorHAnsi"/>
            <w:sz w:val="24"/>
            <w:szCs w:val="24"/>
          </w:rPr>
          <w:t xml:space="preserve">tality in Brazil and other Latin American countries is the quality of death counts </w:t>
        </w:r>
        <w:commentRangeStart w:id="43"/>
        <w:proofErr w:type="gramStart"/>
        <w:r w:rsidR="0013394E">
          <w:rPr>
            <w:rFonts w:cstheme="minorHAnsi"/>
            <w:sz w:val="24"/>
            <w:szCs w:val="24"/>
          </w:rPr>
          <w:t>coverage</w:t>
        </w:r>
      </w:ins>
      <w:commentRangeEnd w:id="43"/>
      <w:proofErr w:type="gramEnd"/>
      <w:ins w:id="44" w:author="Bernardo" w:date="2017-12-21T14:30:00Z">
        <w:r w:rsidR="0013394E">
          <w:rPr>
            <w:rStyle w:val="Refdecomentrio"/>
          </w:rPr>
          <w:commentReference w:id="43"/>
        </w:r>
        <w:r w:rsidR="0013394E">
          <w:rPr>
            <w:rFonts w:cstheme="minorHAnsi"/>
            <w:sz w:val="24"/>
            <w:szCs w:val="24"/>
          </w:rPr>
          <w:t>[}. Several studies show the evolution and variation</w:t>
        </w:r>
      </w:ins>
      <w:ins w:id="45" w:author="Bernardo" w:date="2017-12-21T14:31:00Z">
        <w:r w:rsidR="0013394E">
          <w:rPr>
            <w:rFonts w:cstheme="minorHAnsi"/>
            <w:sz w:val="24"/>
            <w:szCs w:val="24"/>
          </w:rPr>
          <w:t xml:space="preserve"> of the quality</w:t>
        </w:r>
      </w:ins>
      <w:ins w:id="46" w:author="Bernardo" w:date="2017-12-21T14:30:00Z">
        <w:r w:rsidR="0013394E">
          <w:rPr>
            <w:rFonts w:cstheme="minorHAnsi"/>
            <w:sz w:val="24"/>
            <w:szCs w:val="24"/>
          </w:rPr>
          <w:t xml:space="preserve"> in completeness of death counts coverage</w:t>
        </w:r>
      </w:ins>
      <w:ins w:id="47" w:author="Bernardo" w:date="2017-12-21T14:31:00Z">
        <w:r w:rsidR="0013394E">
          <w:rPr>
            <w:rFonts w:cstheme="minorHAnsi"/>
            <w:sz w:val="24"/>
            <w:szCs w:val="24"/>
          </w:rPr>
          <w:t xml:space="preserve"> using traditional demographic methods in </w:t>
        </w:r>
        <w:commentRangeStart w:id="48"/>
        <w:r w:rsidR="0013394E">
          <w:rPr>
            <w:rFonts w:cstheme="minorHAnsi"/>
            <w:sz w:val="24"/>
            <w:szCs w:val="24"/>
          </w:rPr>
          <w:t>Brazil</w:t>
        </w:r>
      </w:ins>
      <w:commentRangeEnd w:id="48"/>
      <w:ins w:id="49" w:author="Bernardo" w:date="2017-12-21T14:32:00Z">
        <w:r w:rsidR="0013394E">
          <w:rPr>
            <w:rStyle w:val="Refdecomentrio"/>
          </w:rPr>
          <w:commentReference w:id="48"/>
        </w:r>
        <w:r w:rsidR="0013394E">
          <w:rPr>
            <w:rFonts w:cstheme="minorHAnsi"/>
            <w:sz w:val="24"/>
            <w:szCs w:val="24"/>
          </w:rPr>
          <w:t xml:space="preserve"> []</w:t>
        </w:r>
      </w:ins>
      <w:ins w:id="50" w:author="Bernardo" w:date="2017-12-21T14:31:00Z">
        <w:r w:rsidR="0013394E">
          <w:rPr>
            <w:rFonts w:cstheme="minorHAnsi"/>
            <w:sz w:val="24"/>
            <w:szCs w:val="24"/>
          </w:rPr>
          <w:t xml:space="preserve">. </w:t>
        </w:r>
      </w:ins>
      <w:ins w:id="51" w:author="Bernardo" w:date="2017-12-21T14:33:00Z">
        <w:r w:rsidR="00714A81">
          <w:rPr>
            <w:rFonts w:cstheme="minorHAnsi"/>
            <w:sz w:val="24"/>
            <w:szCs w:val="24"/>
          </w:rPr>
          <w:t xml:space="preserve">Completeness of death counts improved </w:t>
        </w:r>
        <w:proofErr w:type="spellStart"/>
        <w:r w:rsidR="00714A81">
          <w:rPr>
            <w:rFonts w:cstheme="minorHAnsi"/>
            <w:sz w:val="24"/>
            <w:szCs w:val="24"/>
          </w:rPr>
          <w:t>steadly</w:t>
        </w:r>
        <w:proofErr w:type="spellEnd"/>
        <w:r w:rsidR="00714A81">
          <w:rPr>
            <w:rFonts w:cstheme="minorHAnsi"/>
            <w:sz w:val="24"/>
            <w:szCs w:val="24"/>
          </w:rPr>
          <w:t xml:space="preserve"> for the country from 1980 to 2010, </w:t>
        </w:r>
        <w:r w:rsidR="003539B4">
          <w:rPr>
            <w:rFonts w:cstheme="minorHAnsi"/>
            <w:sz w:val="24"/>
            <w:szCs w:val="24"/>
          </w:rPr>
          <w:t xml:space="preserve">going from around 85% in 1980-1991 to 95% in 2000-2010. </w:t>
        </w:r>
      </w:ins>
      <w:ins w:id="52" w:author="Bernardo" w:date="2017-12-21T14:34:00Z">
        <w:r w:rsidR="003539B4">
          <w:rPr>
            <w:rFonts w:cstheme="minorHAnsi"/>
            <w:sz w:val="24"/>
            <w:szCs w:val="24"/>
          </w:rPr>
          <w:t xml:space="preserve"> At the state level, it was observed that all states in the South and Southeast region have complete coverage of the mortality </w:t>
        </w:r>
      </w:ins>
      <w:ins w:id="53" w:author="Bernardo" w:date="2017-12-21T14:35:00Z">
        <w:r w:rsidR="003539B4">
          <w:rPr>
            <w:rFonts w:cstheme="minorHAnsi"/>
            <w:sz w:val="24"/>
            <w:szCs w:val="24"/>
          </w:rPr>
          <w:t xml:space="preserve">registration and also significant improvements in the less developed </w:t>
        </w:r>
        <w:commentRangeStart w:id="54"/>
        <w:proofErr w:type="gramStart"/>
        <w:r w:rsidR="003539B4">
          <w:rPr>
            <w:rFonts w:cstheme="minorHAnsi"/>
            <w:sz w:val="24"/>
            <w:szCs w:val="24"/>
          </w:rPr>
          <w:t>areas</w:t>
        </w:r>
        <w:commentRangeEnd w:id="54"/>
        <w:proofErr w:type="gramEnd"/>
        <w:r w:rsidR="003539B4">
          <w:rPr>
            <w:rStyle w:val="Refdecomentrio"/>
          </w:rPr>
          <w:commentReference w:id="54"/>
        </w:r>
        <w:r w:rsidR="003539B4">
          <w:rPr>
            <w:rFonts w:cstheme="minorHAnsi"/>
            <w:sz w:val="24"/>
            <w:szCs w:val="24"/>
          </w:rPr>
          <w:t xml:space="preserve">[]. This study uses estimates produced by Queiroz et al (2017) to adjust mortality levels for states </w:t>
        </w:r>
      </w:ins>
      <w:ins w:id="55" w:author="Bernardo" w:date="2017-12-21T14:36:00Z">
        <w:r w:rsidR="003539B4">
          <w:rPr>
            <w:rFonts w:cstheme="minorHAnsi"/>
            <w:sz w:val="24"/>
            <w:szCs w:val="24"/>
          </w:rPr>
          <w:t>with incomplete death registration systems. P</w:t>
        </w:r>
      </w:ins>
      <w:ins w:id="56" w:author="Bernardo" w:date="2017-12-21T14:28:00Z">
        <w:r w:rsidR="0013394E">
          <w:rPr>
            <w:rFonts w:cstheme="minorHAnsi"/>
            <w:sz w:val="24"/>
            <w:szCs w:val="24"/>
          </w:rPr>
          <w:t xml:space="preserve">opulation data, </w:t>
        </w:r>
        <w:r w:rsidR="0013394E">
          <w:rPr>
            <w:rFonts w:cstheme="minorHAnsi"/>
            <w:sz w:val="24"/>
            <w:szCs w:val="24"/>
          </w:rPr>
          <w:lastRenderedPageBreak/>
          <w:t>by age and sex, is available from the National Statistics Office (IBGE)</w:t>
        </w:r>
      </w:ins>
      <w:ins w:id="57" w:author="Bernardo" w:date="2017-12-28T15:12:00Z">
        <w:r w:rsidR="0000591D">
          <w:rPr>
            <w:rFonts w:cstheme="minorHAnsi"/>
            <w:sz w:val="24"/>
            <w:szCs w:val="24"/>
          </w:rPr>
          <w:t>. The paper uses IBGE pop</w:t>
        </w:r>
        <w:r w:rsidR="0000591D">
          <w:rPr>
            <w:rFonts w:cstheme="minorHAnsi"/>
            <w:sz w:val="24"/>
            <w:szCs w:val="24"/>
          </w:rPr>
          <w:t>u</w:t>
        </w:r>
        <w:r w:rsidR="0000591D">
          <w:rPr>
            <w:rFonts w:cstheme="minorHAnsi"/>
            <w:sz w:val="24"/>
            <w:szCs w:val="24"/>
          </w:rPr>
          <w:t xml:space="preserve">lation projections by states from 2000 to 2015. </w:t>
        </w:r>
      </w:ins>
    </w:p>
    <w:p w14:paraId="184A52B6" w14:textId="7B4E59F8" w:rsidR="00D8114F" w:rsidRPr="007F51CD" w:rsidRDefault="00D8114F" w:rsidP="007F51CD">
      <w:pPr>
        <w:jc w:val="both"/>
        <w:rPr>
          <w:rFonts w:cstheme="minorHAnsi"/>
          <w:sz w:val="24"/>
          <w:szCs w:val="24"/>
        </w:rPr>
      </w:pPr>
    </w:p>
    <w:p w14:paraId="11CD9501" w14:textId="77777777" w:rsidR="003215EB" w:rsidRDefault="003215EB" w:rsidP="007F51CD">
      <w:pPr>
        <w:spacing w:line="480" w:lineRule="auto"/>
        <w:jc w:val="both"/>
        <w:rPr>
          <w:rFonts w:cstheme="minorHAnsi"/>
          <w:b/>
          <w:sz w:val="24"/>
          <w:szCs w:val="24"/>
        </w:rPr>
      </w:pPr>
    </w:p>
    <w:p w14:paraId="40EB7BC5" w14:textId="0B8BEB46" w:rsidR="00766C92" w:rsidRDefault="00766C92" w:rsidP="007F51CD">
      <w:pPr>
        <w:spacing w:line="480" w:lineRule="auto"/>
        <w:jc w:val="both"/>
        <w:rPr>
          <w:rFonts w:cstheme="minorHAnsi"/>
          <w:sz w:val="24"/>
          <w:szCs w:val="24"/>
        </w:rPr>
      </w:pPr>
      <w:commentRangeStart w:id="58"/>
      <w:r w:rsidRPr="007F51CD">
        <w:rPr>
          <w:rFonts w:cstheme="minorHAnsi"/>
          <w:b/>
          <w:sz w:val="24"/>
          <w:szCs w:val="24"/>
        </w:rPr>
        <w:t>Cause-of-death classification</w:t>
      </w:r>
      <w:r w:rsidRPr="007F51CD">
        <w:rPr>
          <w:rFonts w:cstheme="minorHAnsi"/>
          <w:sz w:val="24"/>
          <w:szCs w:val="24"/>
        </w:rPr>
        <w:t xml:space="preserve"> </w:t>
      </w:r>
      <w:commentRangeEnd w:id="58"/>
      <w:r w:rsidR="00943D24">
        <w:rPr>
          <w:rStyle w:val="Refdecomentrio"/>
        </w:rPr>
        <w:commentReference w:id="58"/>
      </w:r>
      <w:r w:rsidRPr="00766C92">
        <w:rPr>
          <w:rFonts w:cstheme="minorHAnsi"/>
          <w:sz w:val="24"/>
          <w:szCs w:val="24"/>
        </w:rPr>
        <w:t xml:space="preserve">The concept of </w:t>
      </w:r>
      <w:r w:rsidRPr="007F51CD">
        <w:rPr>
          <w:rFonts w:cstheme="minorHAnsi"/>
          <w:i/>
          <w:sz w:val="24"/>
          <w:szCs w:val="24"/>
        </w:rPr>
        <w:t>amenable/avoidable mortality</w:t>
      </w:r>
      <w:r w:rsidR="004B341D">
        <w:rPr>
          <w:rFonts w:cstheme="minorHAnsi"/>
          <w:sz w:val="24"/>
          <w:szCs w:val="24"/>
        </w:rPr>
        <w:t xml:space="preserve"> </w:t>
      </w:r>
      <w:r w:rsidRPr="00766C92">
        <w:rPr>
          <w:rFonts w:cstheme="minorHAnsi"/>
          <w:sz w:val="24"/>
          <w:szCs w:val="24"/>
        </w:rPr>
        <w:t xml:space="preserve">refers to those deaths that should not occur in presence of timely and high quality health care </w:t>
      </w:r>
      <w:r w:rsidR="007F51CD">
        <w:rPr>
          <w:rFonts w:cstheme="minorHAnsi"/>
          <w:sz w:val="24"/>
          <w:szCs w:val="24"/>
        </w:rPr>
        <w:fldChar w:fldCharType="begin"/>
      </w:r>
      <w:r w:rsidR="007F51CD">
        <w:rPr>
          <w:rFonts w:cstheme="minorHAnsi"/>
          <w:sz w:val="24"/>
          <w:szCs w:val="24"/>
        </w:rPr>
        <w:instrText xml:space="preserve"> ADDIN EN.CITE &lt;EndNote&gt;&lt;Cite&gt;&lt;Author&gt;Nolte&lt;/Author&gt;&lt;Year&gt;2008&lt;/Year&gt;&lt;RecNum&gt;34&lt;/RecNum&gt;&lt;DisplayText&gt;[17, 18]&lt;/DisplayText&gt;&lt;record&gt;&lt;rec-number&gt;34&lt;/rec-number&gt;&lt;foreign-keys&gt;&lt;key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Pr>
          <w:rFonts w:cstheme="minorHAnsi"/>
          <w:sz w:val="24"/>
          <w:szCs w:val="24"/>
        </w:rPr>
        <w:fldChar w:fldCharType="separate"/>
      </w:r>
      <w:r w:rsidR="007F51CD">
        <w:rPr>
          <w:rFonts w:cstheme="minorHAnsi"/>
          <w:noProof/>
          <w:sz w:val="24"/>
          <w:szCs w:val="24"/>
        </w:rPr>
        <w:t>[17, 18]</w:t>
      </w:r>
      <w:r w:rsidR="007F51CD">
        <w:rPr>
          <w:rFonts w:cstheme="minorHAnsi"/>
          <w:sz w:val="24"/>
          <w:szCs w:val="24"/>
        </w:rPr>
        <w:fldChar w:fldCharType="end"/>
      </w:r>
      <w:r w:rsidR="007F51CD">
        <w:rPr>
          <w:rFonts w:cstheme="minorHAnsi"/>
          <w:sz w:val="24"/>
          <w:szCs w:val="24"/>
        </w:rPr>
        <w:t>. This concept has successfully been used to link the progress of primary care expansion and redu</w:t>
      </w:r>
      <w:r w:rsidR="007F51CD">
        <w:rPr>
          <w:rFonts w:cstheme="minorHAnsi"/>
          <w:sz w:val="24"/>
          <w:szCs w:val="24"/>
        </w:rPr>
        <w:t>c</w:t>
      </w:r>
      <w:r w:rsidR="007F51CD">
        <w:rPr>
          <w:rFonts w:cstheme="minorHAnsi"/>
          <w:sz w:val="24"/>
          <w:szCs w:val="24"/>
        </w:rPr>
        <w:t xml:space="preserve">tions in amenable mortality in Brazil </w:t>
      </w:r>
      <w:r w:rsidR="007F51CD">
        <w:rPr>
          <w:rFonts w:cstheme="minorHAnsi"/>
          <w:sz w:val="24"/>
          <w:szCs w:val="24"/>
        </w:rPr>
        <w:fldChar w:fldCharType="begin"/>
      </w:r>
      <w:r w:rsidR="007F51CD">
        <w:rPr>
          <w:rFonts w:cstheme="minorHAnsi"/>
          <w:sz w:val="24"/>
          <w:szCs w:val="24"/>
        </w:rPr>
        <w:instrText xml:space="preserve"> ADDIN EN.CITE &lt;EndNote&gt;&lt;Cite&gt;&lt;Author&gt;Hone&lt;/Author&gt;&lt;Year&gt;2017&lt;/Year&gt;&lt;RecNum&gt;3&lt;/RecNum&gt;&lt;DisplayText&gt;[7]&lt;/DisplayText&gt;&lt;record&gt;&lt;rec-number&gt;3&lt;/rec-number&gt;&lt;foreign-keys&gt;&lt;key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Pr>
          <w:rFonts w:cstheme="minorHAnsi"/>
          <w:sz w:val="24"/>
          <w:szCs w:val="24"/>
        </w:rPr>
        <w:fldChar w:fldCharType="separate"/>
      </w:r>
      <w:r w:rsidR="007F51CD">
        <w:rPr>
          <w:rFonts w:cstheme="minorHAnsi"/>
          <w:noProof/>
          <w:sz w:val="24"/>
          <w:szCs w:val="24"/>
        </w:rPr>
        <w:t>[7]</w:t>
      </w:r>
      <w:r w:rsidR="007F51CD">
        <w:rPr>
          <w:rFonts w:cstheme="minorHAnsi"/>
          <w:sz w:val="24"/>
          <w:szCs w:val="24"/>
        </w:rPr>
        <w:fldChar w:fldCharType="end"/>
      </w:r>
      <w:r w:rsidR="007F51CD">
        <w:rPr>
          <w:rFonts w:cstheme="minorHAnsi"/>
          <w:sz w:val="24"/>
          <w:szCs w:val="24"/>
        </w:rPr>
        <w:t>. More recently the concept has also included causes amenable to public health interventions trough health behaviors</w:t>
      </w:r>
      <w:r w:rsidR="00707470">
        <w:rPr>
          <w:rFonts w:cstheme="minorHAnsi"/>
          <w:sz w:val="24"/>
          <w:szCs w:val="24"/>
        </w:rPr>
        <w:t xml:space="preserve">, such as </w:t>
      </w:r>
      <w:r w:rsidR="006A0065">
        <w:rPr>
          <w:rFonts w:cstheme="minorHAnsi"/>
          <w:sz w:val="24"/>
          <w:szCs w:val="24"/>
        </w:rPr>
        <w:t>lung</w:t>
      </w:r>
      <w:r w:rsidR="00707470">
        <w:rPr>
          <w:rFonts w:cstheme="minorHAnsi"/>
          <w:sz w:val="24"/>
          <w:szCs w:val="24"/>
        </w:rPr>
        <w:t xml:space="preserve"> cancer, cirrhosis and homicides</w:t>
      </w:r>
      <w:r w:rsidR="007F51CD">
        <w:rPr>
          <w:rFonts w:cstheme="minorHAnsi"/>
          <w:sz w:val="24"/>
          <w:szCs w:val="24"/>
        </w:rPr>
        <w:t xml:space="preserve">  </w:t>
      </w:r>
      <w:commentRangeStart w:id="59"/>
      <w:r w:rsidR="007F51CD">
        <w:rPr>
          <w:rFonts w:cstheme="minorHAnsi"/>
          <w:sz w:val="24"/>
          <w:szCs w:val="24"/>
        </w:rPr>
        <w:fldChar w:fldCharType="begin"/>
      </w:r>
      <w:r w:rsidR="00707470">
        <w:rPr>
          <w:rFonts w:cstheme="minorHAnsi"/>
          <w:sz w:val="24"/>
          <w:szCs w:val="24"/>
        </w:rPr>
        <w:instrText xml:space="preserve"> ADDIN EN.CITE &lt;EndNote&gt;&lt;Cite&gt;&lt;Author&gt;Beltrán-Sánchez&lt;/Author&gt;&lt;Year&gt;2011&lt;/Year&gt;&lt;RecNum&gt;35&lt;/RecNum&gt;&lt;DisplayText&gt;[19, 20]&lt;/DisplayText&gt;&lt;record&gt;&lt;rec-number&gt;35&lt;/rec-number&gt;&lt;foreign-keys&gt;&lt;key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Cite&gt;&lt;Author&gt;Elo&lt;/Author&gt;&lt;Year&gt;2014&lt;/Year&gt;&lt;RecNum&gt;36&lt;/RecNum&gt;&lt;record&gt;&lt;rec-number&gt;36&lt;/rec-number&gt;&lt;foreign-keys&gt;&lt;key app="EN" db-id="p0ppx9stl0pvtme5p2hpxwec0d2vwwp9pepz" timestamp="1510576305"&gt;36&lt;/key&gt;&lt;/foreign-keys&gt;&lt;ref-type name="Journal Article"&gt;17&lt;/ref-type&gt;&lt;contributors&gt;&lt;authors&gt;&lt;author&gt;Elo, Irma T&lt;/author&gt;&lt;author&gt;Beltrán-Sánchez, Hiram&lt;/author&gt;&lt;author&gt;Macinko, James&lt;/author&gt;&lt;/authors&gt;&lt;/contributors&gt;&lt;titles&gt;&lt;title&gt;The contribution of health care and other interventions to black–white disparities in life expectancy, 1980–2007&lt;/title&gt;&lt;secondary-title&gt;Population research and policy review&lt;/secondary-title&gt;&lt;/titles&gt;&lt;periodical&gt;&lt;full-title&gt;Population research and policy review&lt;/full-title&gt;&lt;/periodical&gt;&lt;pages&gt;97-126&lt;/pages&gt;&lt;volume&gt;33&lt;/volume&gt;&lt;number&gt;1&lt;/number&gt;&lt;dates&gt;&lt;year&gt;2014&lt;/year&gt;&lt;/dates&gt;&lt;isbn&gt;0167-5923&lt;/isbn&gt;&lt;urls&gt;&lt;/urls&gt;&lt;/record&gt;&lt;/Cite&gt;&lt;/EndNote&gt;</w:instrText>
      </w:r>
      <w:r w:rsidR="007F51CD">
        <w:rPr>
          <w:rFonts w:cstheme="minorHAnsi"/>
          <w:sz w:val="24"/>
          <w:szCs w:val="24"/>
        </w:rPr>
        <w:fldChar w:fldCharType="separate"/>
      </w:r>
      <w:r w:rsidR="00707470">
        <w:rPr>
          <w:rFonts w:cstheme="minorHAnsi"/>
          <w:noProof/>
          <w:sz w:val="24"/>
          <w:szCs w:val="24"/>
        </w:rPr>
        <w:t>[19, 20]</w:t>
      </w:r>
      <w:r w:rsidR="007F51CD">
        <w:rPr>
          <w:rFonts w:cstheme="minorHAnsi"/>
          <w:sz w:val="24"/>
          <w:szCs w:val="24"/>
        </w:rPr>
        <w:fldChar w:fldCharType="end"/>
      </w:r>
      <w:commentRangeEnd w:id="59"/>
      <w:r w:rsidR="006E03DF">
        <w:rPr>
          <w:rStyle w:val="Refdecomentrio"/>
        </w:rPr>
        <w:commentReference w:id="59"/>
      </w:r>
      <w:r w:rsidR="007F51CD">
        <w:rPr>
          <w:rFonts w:cstheme="minorHAnsi"/>
          <w:sz w:val="24"/>
          <w:szCs w:val="24"/>
        </w:rPr>
        <w:t>.</w:t>
      </w:r>
    </w:p>
    <w:p w14:paraId="3B610A09" w14:textId="0E002243" w:rsidR="007F51CD" w:rsidRDefault="007F51CD" w:rsidP="00520E01">
      <w:pPr>
        <w:spacing w:line="480" w:lineRule="auto"/>
        <w:ind w:firstLine="720"/>
        <w:jc w:val="both"/>
        <w:rPr>
          <w:rFonts w:cstheme="minorHAnsi"/>
          <w:sz w:val="24"/>
          <w:szCs w:val="24"/>
        </w:rPr>
      </w:pPr>
      <w:r>
        <w:rPr>
          <w:rFonts w:cstheme="minorHAnsi"/>
          <w:sz w:val="24"/>
          <w:szCs w:val="24"/>
        </w:rPr>
        <w:t xml:space="preserve">We </w:t>
      </w:r>
      <w:r w:rsidR="00C25767">
        <w:rPr>
          <w:rFonts w:cstheme="minorHAnsi"/>
          <w:sz w:val="24"/>
          <w:szCs w:val="24"/>
        </w:rPr>
        <w:t>classified</w:t>
      </w:r>
      <w:r>
        <w:rPr>
          <w:rFonts w:cstheme="minorHAnsi"/>
          <w:sz w:val="24"/>
          <w:szCs w:val="24"/>
        </w:rPr>
        <w:t xml:space="preserve"> death</w:t>
      </w:r>
      <w:r w:rsidR="00C25767">
        <w:rPr>
          <w:rFonts w:cstheme="minorHAnsi"/>
          <w:sz w:val="24"/>
          <w:szCs w:val="24"/>
        </w:rPr>
        <w:t>s</w:t>
      </w:r>
      <w:r>
        <w:rPr>
          <w:rFonts w:cstheme="minorHAnsi"/>
          <w:sz w:val="24"/>
          <w:szCs w:val="24"/>
        </w:rPr>
        <w:t xml:space="preserve"> </w:t>
      </w:r>
      <w:r w:rsidR="00C25767">
        <w:rPr>
          <w:rFonts w:cstheme="minorHAnsi"/>
          <w:sz w:val="24"/>
          <w:szCs w:val="24"/>
        </w:rPr>
        <w:t xml:space="preserve">with a classification </w:t>
      </w:r>
      <w:r>
        <w:rPr>
          <w:rFonts w:cstheme="minorHAnsi"/>
          <w:sz w:val="24"/>
          <w:szCs w:val="24"/>
        </w:rPr>
        <w:t>previously used to capture the effect of hom</w:t>
      </w:r>
      <w:r>
        <w:rPr>
          <w:rFonts w:cstheme="minorHAnsi"/>
          <w:sz w:val="24"/>
          <w:szCs w:val="24"/>
        </w:rPr>
        <w:t>i</w:t>
      </w:r>
      <w:r>
        <w:rPr>
          <w:rFonts w:cstheme="minorHAnsi"/>
          <w:sz w:val="24"/>
          <w:szCs w:val="24"/>
        </w:rPr>
        <w:t xml:space="preserve">cides and progress in public health interventions </w:t>
      </w:r>
      <w:r>
        <w:rPr>
          <w:rFonts w:cstheme="minorHAnsi"/>
          <w:sz w:val="24"/>
          <w:szCs w:val="24"/>
        </w:rPr>
        <w:fldChar w:fldCharType="begin"/>
      </w:r>
      <w:r w:rsidR="00707470">
        <w:rPr>
          <w:rFonts w:cstheme="minorHAnsi"/>
          <w:sz w:val="24"/>
          <w:szCs w:val="24"/>
        </w:rPr>
        <w:instrText xml:space="preserve"> ADDIN EN.CITE &lt;EndNote&gt;&lt;Cite&gt;&lt;Author&gt;Aburto&lt;/Author&gt;&lt;Year&gt;2016&lt;/Year&gt;&lt;RecNum&gt;4&lt;/RecNum&gt;&lt;DisplayText&gt;[21]&lt;/DisplayText&gt;&lt;record&gt;&lt;rec-number&gt;4&lt;/rec-number&gt;&lt;foreign-keys&gt;&lt;key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cstheme="minorHAnsi"/>
          <w:sz w:val="24"/>
          <w:szCs w:val="24"/>
        </w:rPr>
        <w:fldChar w:fldCharType="separate"/>
      </w:r>
      <w:r w:rsidR="00707470">
        <w:rPr>
          <w:rFonts w:cstheme="minorHAnsi"/>
          <w:noProof/>
          <w:sz w:val="24"/>
          <w:szCs w:val="24"/>
        </w:rPr>
        <w:t>[21]</w:t>
      </w:r>
      <w:r>
        <w:rPr>
          <w:rFonts w:cstheme="minorHAnsi"/>
          <w:sz w:val="24"/>
          <w:szCs w:val="24"/>
        </w:rPr>
        <w:fldChar w:fldCharType="end"/>
      </w:r>
      <w:r>
        <w:rPr>
          <w:rFonts w:cstheme="minorHAnsi"/>
          <w:sz w:val="24"/>
          <w:szCs w:val="24"/>
        </w:rPr>
        <w:t xml:space="preserve">. </w:t>
      </w:r>
      <w:r w:rsidR="00707470">
        <w:rPr>
          <w:rFonts w:cstheme="minorHAnsi"/>
          <w:sz w:val="24"/>
          <w:szCs w:val="24"/>
        </w:rPr>
        <w:t>Causes of death were grouped into eight categories (for details on codes from the International Classification of Diseases [ICD], see A</w:t>
      </w:r>
      <w:r w:rsidR="00707470">
        <w:rPr>
          <w:rFonts w:cstheme="minorHAnsi"/>
          <w:sz w:val="24"/>
          <w:szCs w:val="24"/>
        </w:rPr>
        <w:t>p</w:t>
      </w:r>
      <w:r w:rsidR="00707470">
        <w:rPr>
          <w:rFonts w:cstheme="minorHAnsi"/>
          <w:sz w:val="24"/>
          <w:szCs w:val="24"/>
        </w:rPr>
        <w:t xml:space="preserve">pendix table 1 </w:t>
      </w:r>
      <w:r w:rsidR="00707470">
        <w:rPr>
          <w:rFonts w:cstheme="minorHAnsi"/>
          <w:sz w:val="24"/>
          <w:szCs w:val="24"/>
        </w:rPr>
        <w:fldChar w:fldCharType="begin"/>
      </w:r>
      <w:r w:rsidR="00707470">
        <w:rPr>
          <w:rFonts w:cstheme="minorHAnsi"/>
          <w:sz w:val="24"/>
          <w:szCs w:val="24"/>
        </w:rPr>
        <w:instrText xml:space="preserve"> ADDIN EN.CITE &lt;EndNote&gt;&lt;Cite&gt;&lt;Author&gt;Appendix&lt;/Author&gt;&lt;Year&gt;2018&lt;/Year&gt;&lt;RecNum&gt;37&lt;/RecNum&gt;&lt;DisplayText&gt;[22]&lt;/DisplayText&gt;&lt;record&gt;&lt;rec-number&gt;37&lt;/rec-number&gt;&lt;foreign-keys&gt;&lt;key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Brazil.&lt;/title&gt;&lt;/titles&gt;&lt;dates&gt;&lt;year&gt;2018&lt;/year&gt;&lt;/dates&gt;&lt;urls&gt;&lt;/urls&gt;&lt;/record&gt;&lt;/Cite&gt;&lt;/EndNote&gt;</w:instrText>
      </w:r>
      <w:r w:rsidR="00707470">
        <w:rPr>
          <w:rFonts w:cstheme="minorHAnsi"/>
          <w:sz w:val="24"/>
          <w:szCs w:val="24"/>
        </w:rPr>
        <w:fldChar w:fldCharType="separate"/>
      </w:r>
      <w:r w:rsidR="00707470">
        <w:rPr>
          <w:rFonts w:cstheme="minorHAnsi"/>
          <w:noProof/>
          <w:sz w:val="24"/>
          <w:szCs w:val="24"/>
        </w:rPr>
        <w:t>[22]</w:t>
      </w:r>
      <w:r w:rsidR="00707470">
        <w:rPr>
          <w:rFonts w:cstheme="minorHAnsi"/>
          <w:sz w:val="24"/>
          <w:szCs w:val="24"/>
        </w:rPr>
        <w:fldChar w:fldCharType="end"/>
      </w:r>
      <w:r w:rsidR="00707470">
        <w:rPr>
          <w:rFonts w:cstheme="minorHAnsi"/>
          <w:sz w:val="24"/>
          <w:szCs w:val="24"/>
        </w:rPr>
        <w:t xml:space="preserve">) as </w:t>
      </w:r>
      <w:commentRangeStart w:id="60"/>
      <w:commentRangeStart w:id="61"/>
      <w:r w:rsidR="00707470">
        <w:rPr>
          <w:rFonts w:cstheme="minorHAnsi"/>
          <w:sz w:val="24"/>
          <w:szCs w:val="24"/>
        </w:rPr>
        <w:t>follows</w:t>
      </w:r>
      <w:commentRangeEnd w:id="60"/>
      <w:r w:rsidR="0057782B">
        <w:rPr>
          <w:rStyle w:val="Refdecomentrio"/>
        </w:rPr>
        <w:commentReference w:id="60"/>
      </w:r>
      <w:commentRangeEnd w:id="61"/>
      <w:r w:rsidR="006E03DF">
        <w:rPr>
          <w:rStyle w:val="Refdecomentrio"/>
        </w:rPr>
        <w:commentReference w:id="61"/>
      </w:r>
      <w:r w:rsidR="00707470">
        <w:rPr>
          <w:rFonts w:cstheme="minorHAnsi"/>
          <w:sz w:val="24"/>
          <w:szCs w:val="24"/>
        </w:rPr>
        <w:t xml:space="preserve">: </w:t>
      </w:r>
      <w:r w:rsidR="006A0065">
        <w:rPr>
          <w:rFonts w:cstheme="minorHAnsi"/>
          <w:sz w:val="24"/>
          <w:szCs w:val="24"/>
        </w:rPr>
        <w:t>(1) amenable to medical service (includes those conditions that could be reduced by primary care, secondary intervention, and timely medical care), (2) hom</w:t>
      </w:r>
      <w:r w:rsidR="006A0065">
        <w:rPr>
          <w:rFonts w:cstheme="minorHAnsi"/>
          <w:sz w:val="24"/>
          <w:szCs w:val="24"/>
        </w:rPr>
        <w:t>i</w:t>
      </w:r>
      <w:r w:rsidR="006A0065">
        <w:rPr>
          <w:rFonts w:cstheme="minorHAnsi"/>
          <w:sz w:val="24"/>
          <w:szCs w:val="24"/>
        </w:rPr>
        <w:t>cides, (3) causes sensitive to public health policies and health behaviors (e.g. drunk driving, smoking), (4) diabetes, (5) ischemic heart diseases, (6) HIV/AIDS, (6) suicide and self-inflicted injuries</w:t>
      </w:r>
      <w:r w:rsidR="00520E01">
        <w:rPr>
          <w:rFonts w:cstheme="minorHAnsi"/>
          <w:sz w:val="24"/>
          <w:szCs w:val="24"/>
        </w:rPr>
        <w:t>.</w:t>
      </w:r>
    </w:p>
    <w:p w14:paraId="3D3A7CFB" w14:textId="494CCF85" w:rsidR="00520E01" w:rsidRDefault="00520E01" w:rsidP="00520E01">
      <w:pPr>
        <w:spacing w:line="480" w:lineRule="auto"/>
        <w:ind w:firstLine="720"/>
        <w:jc w:val="both"/>
        <w:rPr>
          <w:rFonts w:cstheme="minorHAnsi"/>
          <w:sz w:val="24"/>
          <w:szCs w:val="24"/>
        </w:rPr>
      </w:pPr>
      <w:r>
        <w:rPr>
          <w:rFonts w:cstheme="minorHAnsi"/>
          <w:sz w:val="24"/>
          <w:szCs w:val="24"/>
        </w:rPr>
        <w:t>The first two categories are linked to the major health care interventions that have been implemented in the last decades in Brazil such as the Family Health Program, and to the high prevalence of homicides, respectively. The third category includes deaths caused by lung ca</w:t>
      </w:r>
      <w:r>
        <w:rPr>
          <w:rFonts w:cstheme="minorHAnsi"/>
          <w:sz w:val="24"/>
          <w:szCs w:val="24"/>
        </w:rPr>
        <w:t>n</w:t>
      </w:r>
      <w:r>
        <w:rPr>
          <w:rFonts w:cstheme="minorHAnsi"/>
          <w:sz w:val="24"/>
          <w:szCs w:val="24"/>
        </w:rPr>
        <w:t>cer, cirrhosis, and accidents. We analyze diabetes, ischemic heart diseases</w:t>
      </w:r>
      <w:r w:rsidR="00ED0F6A">
        <w:rPr>
          <w:rFonts w:cstheme="minorHAnsi"/>
          <w:sz w:val="24"/>
          <w:szCs w:val="24"/>
        </w:rPr>
        <w:t xml:space="preserve"> (IHD)</w:t>
      </w:r>
      <w:r>
        <w:rPr>
          <w:rFonts w:cstheme="minorHAnsi"/>
          <w:sz w:val="24"/>
          <w:szCs w:val="24"/>
        </w:rPr>
        <w:t>, HIV/AIDS and suicide separately because these conditions are amenable to both health behavior</w:t>
      </w:r>
      <w:r w:rsidR="00575DF2">
        <w:rPr>
          <w:rFonts w:cstheme="minorHAnsi"/>
          <w:sz w:val="24"/>
          <w:szCs w:val="24"/>
        </w:rPr>
        <w:t>s</w:t>
      </w:r>
      <w:r>
        <w:rPr>
          <w:rFonts w:cstheme="minorHAnsi"/>
          <w:sz w:val="24"/>
          <w:szCs w:val="24"/>
        </w:rPr>
        <w:t xml:space="preserve"> and med</w:t>
      </w:r>
      <w:r>
        <w:rPr>
          <w:rFonts w:cstheme="minorHAnsi"/>
          <w:sz w:val="24"/>
          <w:szCs w:val="24"/>
        </w:rPr>
        <w:t>i</w:t>
      </w:r>
      <w:r>
        <w:rPr>
          <w:rFonts w:cstheme="minorHAnsi"/>
          <w:sz w:val="24"/>
          <w:szCs w:val="24"/>
        </w:rPr>
        <w:lastRenderedPageBreak/>
        <w:t>cal attention.</w:t>
      </w:r>
      <w:r w:rsidR="00ED0F6A">
        <w:rPr>
          <w:rFonts w:cstheme="minorHAnsi"/>
          <w:sz w:val="24"/>
          <w:szCs w:val="24"/>
        </w:rPr>
        <w:t xml:space="preserve"> In addition, diabetes and IHD represent public health challenges in Brazil </w:t>
      </w:r>
      <w:r w:rsidR="00ED0F6A">
        <w:rPr>
          <w:rFonts w:cstheme="minorHAnsi"/>
          <w:sz w:val="24"/>
          <w:szCs w:val="24"/>
        </w:rPr>
        <w:fldChar w:fldCharType="begin"/>
      </w:r>
      <w:r w:rsidR="00ED0F6A">
        <w:rPr>
          <w:rFonts w:cstheme="minorHAnsi"/>
          <w:sz w:val="24"/>
          <w:szCs w:val="24"/>
        </w:rPr>
        <w:instrText xml:space="preserve"> ADDIN EN.CITE &lt;EndNote&gt;&lt;Cite&gt;&lt;Author&gt;de Almeida-Pititto&lt;/Author&gt;&lt;Year&gt;2015&lt;/Year&gt;&lt;RecNum&gt;41&lt;/RecNum&gt;&lt;DisplayText&gt;[10, 23]&lt;/DisplayText&gt;&lt;record&gt;&lt;rec-number&gt;41&lt;/rec-number&gt;&lt;foreign-keys&gt;&lt;key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Pr>
          <w:rFonts w:cstheme="minorHAnsi"/>
          <w:sz w:val="24"/>
          <w:szCs w:val="24"/>
        </w:rPr>
        <w:fldChar w:fldCharType="separate"/>
      </w:r>
      <w:r w:rsidR="00ED0F6A">
        <w:rPr>
          <w:rFonts w:cstheme="minorHAnsi"/>
          <w:noProof/>
          <w:sz w:val="24"/>
          <w:szCs w:val="24"/>
        </w:rPr>
        <w:t>[10, 23]</w:t>
      </w:r>
      <w:r w:rsidR="00ED0F6A">
        <w:rPr>
          <w:rFonts w:cstheme="minorHAnsi"/>
          <w:sz w:val="24"/>
          <w:szCs w:val="24"/>
        </w:rPr>
        <w:fldChar w:fldCharType="end"/>
      </w:r>
      <w:r w:rsidR="00ED0F6A">
        <w:rPr>
          <w:rFonts w:cstheme="minorHAnsi"/>
          <w:sz w:val="24"/>
          <w:szCs w:val="24"/>
        </w:rPr>
        <w:t xml:space="preserve"> and</w:t>
      </w:r>
      <w:r w:rsidR="00501B74">
        <w:rPr>
          <w:rFonts w:cstheme="minorHAnsi"/>
          <w:sz w:val="24"/>
          <w:szCs w:val="24"/>
        </w:rPr>
        <w:t xml:space="preserve"> the number of deaths caused by </w:t>
      </w:r>
      <w:r w:rsidR="00B64FA5">
        <w:rPr>
          <w:rFonts w:cstheme="minorHAnsi"/>
          <w:sz w:val="24"/>
          <w:szCs w:val="24"/>
        </w:rPr>
        <w:t xml:space="preserve">suicides places Brazil among the ten countries with highest number of suicides </w:t>
      </w:r>
      <w:r w:rsidR="00B64FA5">
        <w:rPr>
          <w:rFonts w:cstheme="minorHAnsi"/>
          <w:sz w:val="24"/>
          <w:szCs w:val="24"/>
        </w:rPr>
        <w:fldChar w:fldCharType="begin"/>
      </w:r>
      <w:r w:rsidR="00B64FA5">
        <w:rPr>
          <w:rFonts w:cstheme="minorHAnsi"/>
          <w:sz w:val="24"/>
          <w:szCs w:val="24"/>
        </w:rPr>
        <w:instrText xml:space="preserve"> ADDIN EN.CITE &lt;EndNote&gt;&lt;Cite&gt;&lt;Author&gt;Botega&lt;/Author&gt;&lt;Year&gt;2004&lt;/Year&gt;&lt;RecNum&gt;44&lt;/RecNum&gt;&lt;DisplayText&gt;[24]&lt;/DisplayText&gt;&lt;record&gt;&lt;rec-number&gt;44&lt;/rec-number&gt;&lt;foreign-keys&gt;&lt;key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Pr>
          <w:rFonts w:cstheme="minorHAnsi"/>
          <w:sz w:val="24"/>
          <w:szCs w:val="24"/>
        </w:rPr>
        <w:fldChar w:fldCharType="separate"/>
      </w:r>
      <w:r w:rsidR="00B64FA5">
        <w:rPr>
          <w:rFonts w:cstheme="minorHAnsi"/>
          <w:noProof/>
          <w:sz w:val="24"/>
          <w:szCs w:val="24"/>
        </w:rPr>
        <w:t>[24]</w:t>
      </w:r>
      <w:r w:rsidR="00B64FA5">
        <w:rPr>
          <w:rFonts w:cstheme="minorHAnsi"/>
          <w:sz w:val="24"/>
          <w:szCs w:val="24"/>
        </w:rPr>
        <w:fldChar w:fldCharType="end"/>
      </w:r>
      <w:r w:rsidR="00B64FA5">
        <w:rPr>
          <w:rFonts w:cstheme="minorHAnsi"/>
          <w:sz w:val="24"/>
          <w:szCs w:val="24"/>
        </w:rPr>
        <w:t>.</w:t>
      </w:r>
    </w:p>
    <w:p w14:paraId="35C409FB" w14:textId="609FC1AD" w:rsidR="00F84842" w:rsidRDefault="004B341D" w:rsidP="00F84842">
      <w:pPr>
        <w:spacing w:line="480" w:lineRule="auto"/>
        <w:ind w:firstLine="720"/>
        <w:jc w:val="both"/>
        <w:rPr>
          <w:rFonts w:cstheme="minorHAnsi"/>
          <w:sz w:val="24"/>
          <w:szCs w:val="24"/>
        </w:rPr>
      </w:pPr>
      <w:r>
        <w:rPr>
          <w:rFonts w:cstheme="minorHAnsi"/>
          <w:sz w:val="24"/>
          <w:szCs w:val="24"/>
        </w:rPr>
        <w:t xml:space="preserve">Our cause-of-death results refer to mortality below age 75. We do so in order to avoid miss-interpretations due to the high prevalence of comorbidities </w:t>
      </w:r>
      <w:r w:rsidR="00B0193D">
        <w:rPr>
          <w:rFonts w:cstheme="minorHAnsi"/>
          <w:sz w:val="24"/>
          <w:szCs w:val="24"/>
        </w:rPr>
        <w:t xml:space="preserve">at older ages and </w:t>
      </w:r>
      <w:r w:rsidR="002710BD">
        <w:rPr>
          <w:rFonts w:cstheme="minorHAnsi"/>
          <w:sz w:val="24"/>
          <w:szCs w:val="24"/>
        </w:rPr>
        <w:t xml:space="preserve">because misclassification </w:t>
      </w:r>
      <w:r w:rsidR="00B0193D">
        <w:rPr>
          <w:rFonts w:cstheme="minorHAnsi"/>
          <w:sz w:val="24"/>
          <w:szCs w:val="24"/>
        </w:rPr>
        <w:t>of causes of death is</w:t>
      </w:r>
      <w:r w:rsidR="002710BD">
        <w:rPr>
          <w:rFonts w:cstheme="minorHAnsi"/>
          <w:sz w:val="24"/>
          <w:szCs w:val="24"/>
        </w:rPr>
        <w:t xml:space="preserve"> </w:t>
      </w:r>
      <w:r w:rsidR="00B0193D">
        <w:rPr>
          <w:rFonts w:cstheme="minorHAnsi"/>
          <w:sz w:val="24"/>
          <w:szCs w:val="24"/>
        </w:rPr>
        <w:t xml:space="preserve">more frequent </w:t>
      </w:r>
      <w:r w:rsidR="00B0193D">
        <w:rPr>
          <w:rFonts w:cstheme="minorHAnsi"/>
          <w:sz w:val="24"/>
          <w:szCs w:val="24"/>
        </w:rPr>
        <w:fldChar w:fldCharType="begin"/>
      </w:r>
      <w:r w:rsidR="00B64FA5">
        <w:rPr>
          <w:rFonts w:cstheme="minorHAnsi"/>
          <w:sz w:val="24"/>
          <w:szCs w:val="24"/>
        </w:rPr>
        <w:instrText xml:space="preserve"> ADDIN EN.CITE &lt;EndNote&gt;&lt;Cite&gt;&lt;Author&gt;Rosenberg&lt;/Author&gt;&lt;Year&gt;1999&lt;/Year&gt;&lt;RecNum&gt;38&lt;/RecNum&gt;&lt;DisplayText&gt;[25, 26]&lt;/DisplayText&gt;&lt;record&gt;&lt;rec-number&gt;38&lt;/rec-number&gt;&lt;foreign-keys&gt;&lt;key app="EN" db-id="p0ppx9stl0pvtme5p2hpxwec0d2vwwp9pepz" timestamp="1510577901"&gt;38&lt;/key&gt;&lt;/foreign-keys&gt;&lt;ref-type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Cite&gt;&lt;Author&gt;Guralnick&lt;/Author&gt;&lt;Year&gt;1966&lt;/Year&gt;&lt;RecNum&gt;39&lt;/RecNum&gt;&lt;record&gt;&lt;rec-number&gt;39&lt;/rec-number&gt;&lt;foreign-keys&gt;&lt;key app="EN" db-id="p0ppx9stl0pvtme5p2hpxwec0d2vwwp9pepz" timestamp="1510578319"&gt;39&lt;/key&gt;&lt;/foreign-keys&gt;&lt;ref-type name="Journal Article"&gt;17&lt;/ref-type&gt;&lt;contributors&gt;&lt;authors&gt;&lt;author&gt;Guralnick, Lillian&lt;/author&gt;&lt;/authors&gt;&lt;/contributors&gt;&lt;titles&gt;&lt;title&gt;Some problems in the use of multiple causes of death&lt;/title&gt;&lt;secondary-title&gt;Journal of Chronic Diseases&lt;/secondary-title&gt;&lt;/titles&gt;&lt;periodical&gt;&lt;full-title&gt;Journal of Chronic Diseases&lt;/full-title&gt;&lt;/periodical&gt;&lt;pages&gt;979-990&lt;/pages&gt;&lt;volume&gt;19&lt;/volume&gt;&lt;number&gt;9&lt;/number&gt;&lt;dates&gt;&lt;year&gt;1966&lt;/year&gt;&lt;/dates&gt;&lt;isbn&gt;0021-9681&lt;/isbn&gt;&lt;urls&gt;&lt;/urls&gt;&lt;/record&gt;&lt;/Cite&gt;&lt;/EndNote&gt;</w:instrText>
      </w:r>
      <w:r w:rsidR="00B0193D">
        <w:rPr>
          <w:rFonts w:cstheme="minorHAnsi"/>
          <w:sz w:val="24"/>
          <w:szCs w:val="24"/>
        </w:rPr>
        <w:fldChar w:fldCharType="separate"/>
      </w:r>
      <w:r w:rsidR="00B64FA5">
        <w:rPr>
          <w:rFonts w:cstheme="minorHAnsi"/>
          <w:noProof/>
          <w:sz w:val="24"/>
          <w:szCs w:val="24"/>
        </w:rPr>
        <w:t>[25, 26]</w:t>
      </w:r>
      <w:r w:rsidR="00B0193D">
        <w:rPr>
          <w:rFonts w:cstheme="minorHAnsi"/>
          <w:sz w:val="24"/>
          <w:szCs w:val="24"/>
        </w:rPr>
        <w:fldChar w:fldCharType="end"/>
      </w:r>
      <w:r w:rsidR="00B0193D">
        <w:rPr>
          <w:rFonts w:cstheme="minorHAnsi"/>
          <w:sz w:val="24"/>
          <w:szCs w:val="24"/>
        </w:rPr>
        <w:t>. In addition, the concept of avoi</w:t>
      </w:r>
      <w:r w:rsidR="00B0193D">
        <w:rPr>
          <w:rFonts w:cstheme="minorHAnsi"/>
          <w:sz w:val="24"/>
          <w:szCs w:val="24"/>
        </w:rPr>
        <w:t>d</w:t>
      </w:r>
      <w:r w:rsidR="00B0193D">
        <w:rPr>
          <w:rFonts w:cstheme="minorHAnsi"/>
          <w:sz w:val="24"/>
          <w:szCs w:val="24"/>
        </w:rPr>
        <w:t xml:space="preserve">able/amenable mortality often truncates causes of death at age 75 </w:t>
      </w:r>
      <w:r w:rsidR="00B0193D">
        <w:rPr>
          <w:rFonts w:cstheme="minorHAnsi"/>
          <w:sz w:val="24"/>
          <w:szCs w:val="24"/>
        </w:rPr>
        <w:fldChar w:fldCharType="begin"/>
      </w:r>
      <w:r w:rsidR="00B0193D">
        <w:rPr>
          <w:rFonts w:cstheme="minorHAnsi"/>
          <w:sz w:val="24"/>
          <w:szCs w:val="24"/>
        </w:rPr>
        <w:instrText xml:space="preserve"> ADDIN EN.CITE &lt;EndNote&gt;&lt;Cite&gt;&lt;Author&gt;Beltrán-Sánchez&lt;/Author&gt;&lt;Year&gt;2011&lt;/Year&gt;&lt;RecNum&gt;35&lt;/RecNum&gt;&lt;DisplayText&gt;[19]&lt;/DisplayText&gt;&lt;record&gt;&lt;rec-number&gt;35&lt;/rec-number&gt;&lt;foreign-keys&gt;&lt;key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B0193D">
        <w:rPr>
          <w:rFonts w:cstheme="minorHAnsi"/>
          <w:sz w:val="24"/>
          <w:szCs w:val="24"/>
        </w:rPr>
        <w:fldChar w:fldCharType="separate"/>
      </w:r>
      <w:r w:rsidR="00B0193D">
        <w:rPr>
          <w:rFonts w:cstheme="minorHAnsi"/>
          <w:noProof/>
          <w:sz w:val="24"/>
          <w:szCs w:val="24"/>
        </w:rPr>
        <w:t>[19]</w:t>
      </w:r>
      <w:r w:rsidR="00B0193D">
        <w:rPr>
          <w:rFonts w:cstheme="minorHAnsi"/>
          <w:sz w:val="24"/>
          <w:szCs w:val="24"/>
        </w:rPr>
        <w:fldChar w:fldCharType="end"/>
      </w:r>
      <w:r w:rsidR="00B0193D">
        <w:rPr>
          <w:rFonts w:cstheme="minorHAnsi"/>
          <w:sz w:val="24"/>
          <w:szCs w:val="24"/>
        </w:rPr>
        <w:t xml:space="preserve">, and most homicides occur below this age </w:t>
      </w:r>
      <w:r w:rsidR="00B0193D">
        <w:rPr>
          <w:rFonts w:cstheme="minorHAnsi"/>
          <w:sz w:val="24"/>
          <w:szCs w:val="24"/>
        </w:rPr>
        <w:fldChar w:fldCharType="begin"/>
      </w:r>
      <w:r w:rsidR="00B0193D">
        <w:rPr>
          <w:rFonts w:cstheme="minorHAnsi"/>
          <w:sz w:val="24"/>
          <w:szCs w:val="24"/>
        </w:rPr>
        <w:instrText xml:space="preserve"> ADDIN EN.CITE &lt;EndNote&gt;&lt;Cite&gt;&lt;Author&gt;Canudas-Romo&lt;/Author&gt;&lt;Year&gt;2018&lt;/Year&gt;&lt;RecNum&gt;24&lt;/RecNum&gt;&lt;DisplayText&gt;[14]&lt;/DisplayText&gt;&lt;record&gt;&lt;rec-number&gt;24&lt;/rec-number&gt;&lt;foreign-keys&gt;&lt;key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0193D">
        <w:rPr>
          <w:rFonts w:cstheme="minorHAnsi"/>
          <w:sz w:val="24"/>
          <w:szCs w:val="24"/>
        </w:rPr>
        <w:fldChar w:fldCharType="separate"/>
      </w:r>
      <w:r w:rsidR="00B0193D">
        <w:rPr>
          <w:rFonts w:cstheme="minorHAnsi"/>
          <w:noProof/>
          <w:sz w:val="24"/>
          <w:szCs w:val="24"/>
        </w:rPr>
        <w:t>[14]</w:t>
      </w:r>
      <w:r w:rsidR="00B0193D">
        <w:rPr>
          <w:rFonts w:cstheme="minorHAnsi"/>
          <w:sz w:val="24"/>
          <w:szCs w:val="24"/>
        </w:rPr>
        <w:fldChar w:fldCharType="end"/>
      </w:r>
      <w:r w:rsidR="00B0193D">
        <w:rPr>
          <w:rFonts w:cstheme="minorHAnsi"/>
          <w:sz w:val="24"/>
          <w:szCs w:val="24"/>
        </w:rPr>
        <w:t>.</w:t>
      </w:r>
    </w:p>
    <w:p w14:paraId="4B611918" w14:textId="693965E2" w:rsidR="00713ADA" w:rsidRDefault="00713ADA" w:rsidP="00713ADA">
      <w:pPr>
        <w:spacing w:line="480" w:lineRule="auto"/>
        <w:jc w:val="both"/>
        <w:rPr>
          <w:rFonts w:cstheme="minorHAnsi"/>
          <w:b/>
          <w:sz w:val="24"/>
          <w:szCs w:val="24"/>
        </w:rPr>
      </w:pPr>
      <w:r w:rsidRPr="00713ADA">
        <w:rPr>
          <w:rFonts w:cstheme="minorHAnsi"/>
          <w:b/>
          <w:sz w:val="24"/>
          <w:szCs w:val="24"/>
        </w:rPr>
        <w:t>Methods</w:t>
      </w:r>
    </w:p>
    <w:p w14:paraId="6D4A13F8" w14:textId="77777777" w:rsidR="00F646F9" w:rsidRDefault="00382863">
      <w:pPr>
        <w:spacing w:line="480" w:lineRule="auto"/>
        <w:ind w:firstLine="720"/>
        <w:jc w:val="both"/>
        <w:rPr>
          <w:ins w:id="62" w:author="Bernardo" w:date="2017-12-28T15:37:00Z"/>
          <w:rFonts w:cstheme="minorHAnsi"/>
          <w:sz w:val="24"/>
          <w:szCs w:val="24"/>
        </w:rPr>
      </w:pPr>
      <w:ins w:id="63" w:author="Bernardo" w:date="2017-12-21T14:38:00Z">
        <w:r>
          <w:rPr>
            <w:rFonts w:cstheme="minorHAnsi"/>
            <w:sz w:val="24"/>
            <w:szCs w:val="24"/>
          </w:rPr>
          <w:t xml:space="preserve">The effect of mortality change in the evolution of life expectancy across states in Brazil is performed using the method proposed by Sánchez and </w:t>
        </w:r>
        <w:commentRangeStart w:id="64"/>
        <w:r>
          <w:rPr>
            <w:rFonts w:cstheme="minorHAnsi"/>
            <w:sz w:val="24"/>
            <w:szCs w:val="24"/>
          </w:rPr>
          <w:t>colleagues</w:t>
        </w:r>
      </w:ins>
      <w:commentRangeEnd w:id="64"/>
      <w:ins w:id="65" w:author="Bernardo" w:date="2017-12-21T14:43:00Z">
        <w:r>
          <w:rPr>
            <w:rStyle w:val="Refdecomentrio"/>
          </w:rPr>
          <w:commentReference w:id="64"/>
        </w:r>
        <w:r>
          <w:rPr>
            <w:rFonts w:cstheme="minorHAnsi"/>
            <w:sz w:val="24"/>
            <w:szCs w:val="24"/>
          </w:rPr>
          <w:t xml:space="preserve"> []</w:t>
        </w:r>
      </w:ins>
      <w:ins w:id="66" w:author="Bernardo" w:date="2017-12-28T15:26:00Z">
        <w:r w:rsidR="00F34C1D">
          <w:rPr>
            <w:rFonts w:cstheme="minorHAnsi"/>
            <w:sz w:val="24"/>
            <w:szCs w:val="24"/>
          </w:rPr>
          <w:t xml:space="preserve">. </w:t>
        </w:r>
      </w:ins>
      <w:ins w:id="67" w:author="Bernardo" w:date="2017-12-28T15:28:00Z">
        <w:r w:rsidR="006377FF">
          <w:rPr>
            <w:rFonts w:cstheme="minorHAnsi"/>
            <w:sz w:val="24"/>
            <w:szCs w:val="24"/>
          </w:rPr>
          <w:t>There are a large number of decomposition techniques aiming to identify which changes led to a vari</w:t>
        </w:r>
      </w:ins>
      <w:ins w:id="68" w:author="Bernardo" w:date="2017-12-28T15:29:00Z">
        <w:r w:rsidR="006377FF">
          <w:rPr>
            <w:rFonts w:cstheme="minorHAnsi"/>
            <w:sz w:val="24"/>
            <w:szCs w:val="24"/>
          </w:rPr>
          <w:t xml:space="preserve">ation in mortality (or life </w:t>
        </w:r>
        <w:commentRangeStart w:id="69"/>
        <w:r w:rsidR="006377FF">
          <w:rPr>
            <w:rFonts w:cstheme="minorHAnsi"/>
            <w:sz w:val="24"/>
            <w:szCs w:val="24"/>
          </w:rPr>
          <w:t>expectancy</w:t>
        </w:r>
      </w:ins>
      <w:commentRangeEnd w:id="69"/>
      <w:ins w:id="70" w:author="Bernardo" w:date="2017-12-28T15:32:00Z">
        <w:r w:rsidR="0053124D">
          <w:rPr>
            <w:rStyle w:val="Refdecomentrio"/>
          </w:rPr>
          <w:commentReference w:id="69"/>
        </w:r>
      </w:ins>
      <w:ins w:id="71" w:author="Bernardo" w:date="2017-12-28T15:29:00Z">
        <w:r w:rsidR="006377FF">
          <w:rPr>
            <w:rFonts w:cstheme="minorHAnsi"/>
            <w:sz w:val="24"/>
            <w:szCs w:val="24"/>
          </w:rPr>
          <w:t xml:space="preserve">). </w:t>
        </w:r>
      </w:ins>
      <w:ins w:id="72" w:author="Bernardo" w:date="2017-12-28T15:30:00Z">
        <w:r w:rsidR="006377FF">
          <w:rPr>
            <w:rFonts w:cstheme="minorHAnsi"/>
            <w:sz w:val="24"/>
            <w:szCs w:val="24"/>
          </w:rPr>
          <w:t xml:space="preserve">The most basic decomposition </w:t>
        </w:r>
        <w:proofErr w:type="gramStart"/>
        <w:r w:rsidR="006377FF">
          <w:rPr>
            <w:rFonts w:cstheme="minorHAnsi"/>
            <w:sz w:val="24"/>
            <w:szCs w:val="24"/>
          </w:rPr>
          <w:t>methods is</w:t>
        </w:r>
        <w:proofErr w:type="gramEnd"/>
        <w:r w:rsidR="006377FF">
          <w:rPr>
            <w:rFonts w:cstheme="minorHAnsi"/>
            <w:sz w:val="24"/>
            <w:szCs w:val="24"/>
          </w:rPr>
          <w:t xml:space="preserve"> derived from standardization tec</w:t>
        </w:r>
        <w:r w:rsidR="006377FF">
          <w:rPr>
            <w:rFonts w:cstheme="minorHAnsi"/>
            <w:sz w:val="24"/>
            <w:szCs w:val="24"/>
          </w:rPr>
          <w:t>h</w:t>
        </w:r>
        <w:r w:rsidR="006377FF">
          <w:rPr>
            <w:rFonts w:cstheme="minorHAnsi"/>
            <w:sz w:val="24"/>
            <w:szCs w:val="24"/>
          </w:rPr>
          <w:t xml:space="preserve">niques that aim to eliminate compositional </w:t>
        </w:r>
      </w:ins>
      <w:ins w:id="73" w:author="Bernardo" w:date="2017-12-28T15:31:00Z">
        <w:r w:rsidR="006377FF">
          <w:rPr>
            <w:rFonts w:cstheme="minorHAnsi"/>
            <w:sz w:val="24"/>
            <w:szCs w:val="24"/>
          </w:rPr>
          <w:t xml:space="preserve">(age structure and rates) </w:t>
        </w:r>
      </w:ins>
      <w:ins w:id="74" w:author="Bernardo" w:date="2017-12-28T15:30:00Z">
        <w:r w:rsidR="006377FF">
          <w:rPr>
            <w:rFonts w:cstheme="minorHAnsi"/>
            <w:sz w:val="24"/>
            <w:szCs w:val="24"/>
          </w:rPr>
          <w:t>effects of m</w:t>
        </w:r>
      </w:ins>
      <w:ins w:id="75" w:author="Bernardo" w:date="2017-12-28T15:31:00Z">
        <w:r w:rsidR="006377FF">
          <w:rPr>
            <w:rFonts w:cstheme="minorHAnsi"/>
            <w:sz w:val="24"/>
            <w:szCs w:val="24"/>
          </w:rPr>
          <w:t>ortality change</w:t>
        </w:r>
      </w:ins>
      <w:ins w:id="76" w:author="Bernardo" w:date="2017-12-28T15:32:00Z">
        <w:r w:rsidR="0053124D">
          <w:rPr>
            <w:rFonts w:cstheme="minorHAnsi"/>
            <w:sz w:val="24"/>
            <w:szCs w:val="24"/>
          </w:rPr>
          <w:t xml:space="preserve">, in general using the crude mortality rate. Decomposition of life expectancy </w:t>
        </w:r>
      </w:ins>
      <w:ins w:id="77" w:author="Bernardo" w:date="2017-12-28T15:33:00Z">
        <w:r w:rsidR="0053124D">
          <w:rPr>
            <w:rFonts w:cstheme="minorHAnsi"/>
            <w:sz w:val="24"/>
            <w:szCs w:val="24"/>
          </w:rPr>
          <w:t xml:space="preserve">proposes to identify how changes in exposures and </w:t>
        </w:r>
      </w:ins>
      <w:ins w:id="78" w:author="Bernardo" w:date="2017-12-28T15:34:00Z">
        <w:r w:rsidR="0053124D">
          <w:rPr>
            <w:rFonts w:cstheme="minorHAnsi"/>
            <w:sz w:val="24"/>
            <w:szCs w:val="24"/>
          </w:rPr>
          <w:t>years lived in each age contribute to changes in life e</w:t>
        </w:r>
        <w:r w:rsidR="0053124D">
          <w:rPr>
            <w:rFonts w:cstheme="minorHAnsi"/>
            <w:sz w:val="24"/>
            <w:szCs w:val="24"/>
          </w:rPr>
          <w:t>x</w:t>
        </w:r>
        <w:r w:rsidR="0053124D">
          <w:rPr>
            <w:rFonts w:cstheme="minorHAnsi"/>
            <w:sz w:val="24"/>
            <w:szCs w:val="24"/>
          </w:rPr>
          <w:t>pectancy.</w:t>
        </w:r>
      </w:ins>
    </w:p>
    <w:p w14:paraId="5AE0E570" w14:textId="6A8476B9" w:rsidR="00382863" w:rsidRPr="00997BB2" w:rsidRDefault="00F646F9" w:rsidP="00997BB2">
      <w:pPr>
        <w:spacing w:line="480" w:lineRule="auto"/>
        <w:ind w:firstLine="720"/>
        <w:jc w:val="both"/>
        <w:rPr>
          <w:ins w:id="79" w:author="Bernardo" w:date="2017-12-21T14:36:00Z"/>
          <w:rFonts w:cstheme="minorHAnsi"/>
          <w:sz w:val="24"/>
          <w:szCs w:val="24"/>
        </w:rPr>
      </w:pPr>
      <w:ins w:id="80" w:author="Bernardo" w:date="2017-12-28T15:38:00Z">
        <w:r>
          <w:rPr>
            <w:rFonts w:cstheme="minorHAnsi"/>
            <w:sz w:val="24"/>
            <w:szCs w:val="24"/>
          </w:rPr>
          <w:t xml:space="preserve">The method used in this paper combines </w:t>
        </w:r>
      </w:ins>
      <w:ins w:id="81" w:author="Bernardo" w:date="2017-12-28T15:39:00Z">
        <w:r>
          <w:rPr>
            <w:rFonts w:cstheme="minorHAnsi"/>
            <w:sz w:val="24"/>
            <w:szCs w:val="24"/>
          </w:rPr>
          <w:t xml:space="preserve">decomposition </w:t>
        </w:r>
        <w:r w:rsidR="000D6142">
          <w:rPr>
            <w:rFonts w:cstheme="minorHAnsi"/>
            <w:sz w:val="24"/>
            <w:szCs w:val="24"/>
          </w:rPr>
          <w:t xml:space="preserve">methods to identify the </w:t>
        </w:r>
        <w:proofErr w:type="spellStart"/>
        <w:r w:rsidR="000D6142">
          <w:rPr>
            <w:rFonts w:cstheme="minorHAnsi"/>
            <w:sz w:val="24"/>
            <w:szCs w:val="24"/>
          </w:rPr>
          <w:t>co</w:t>
        </w:r>
        <w:r w:rsidR="000D6142">
          <w:rPr>
            <w:rFonts w:cstheme="minorHAnsi"/>
            <w:sz w:val="24"/>
            <w:szCs w:val="24"/>
          </w:rPr>
          <w:t>n</w:t>
        </w:r>
        <w:r w:rsidR="000D6142">
          <w:rPr>
            <w:rFonts w:cstheme="minorHAnsi"/>
            <w:sz w:val="24"/>
            <w:szCs w:val="24"/>
          </w:rPr>
          <w:t>tribuition</w:t>
        </w:r>
        <w:proofErr w:type="spellEnd"/>
        <w:r w:rsidR="000D6142">
          <w:rPr>
            <w:rFonts w:cstheme="minorHAnsi"/>
            <w:sz w:val="24"/>
            <w:szCs w:val="24"/>
          </w:rPr>
          <w:t xml:space="preserve"> of changes in causes of death to </w:t>
        </w:r>
      </w:ins>
      <w:ins w:id="82" w:author="Bernardo" w:date="2017-12-28T15:40:00Z">
        <w:r w:rsidR="000D6142">
          <w:rPr>
            <w:rFonts w:cstheme="minorHAnsi"/>
            <w:sz w:val="24"/>
            <w:szCs w:val="24"/>
          </w:rPr>
          <w:t>variation in life expectancy to cause-deleted life t</w:t>
        </w:r>
        <w:r w:rsidR="000D6142">
          <w:rPr>
            <w:rFonts w:cstheme="minorHAnsi"/>
            <w:sz w:val="24"/>
            <w:szCs w:val="24"/>
          </w:rPr>
          <w:t>a</w:t>
        </w:r>
        <w:r w:rsidR="000D6142">
          <w:rPr>
            <w:rFonts w:cstheme="minorHAnsi"/>
            <w:sz w:val="24"/>
            <w:szCs w:val="24"/>
          </w:rPr>
          <w:t>bles, which simulates changes in life expectancy whe</w:t>
        </w:r>
      </w:ins>
      <w:ins w:id="83" w:author="Bernardo" w:date="2017-12-28T15:41:00Z">
        <w:r w:rsidR="000D6142">
          <w:rPr>
            <w:rFonts w:cstheme="minorHAnsi"/>
            <w:sz w:val="24"/>
            <w:szCs w:val="24"/>
          </w:rPr>
          <w:t xml:space="preserve">ther one cause of death is eliminated. </w:t>
        </w:r>
      </w:ins>
      <w:ins w:id="84" w:author="Bernardo" w:date="2017-12-28T15:42:00Z">
        <w:r w:rsidR="000D6142">
          <w:rPr>
            <w:rFonts w:cstheme="minorHAnsi"/>
            <w:sz w:val="24"/>
            <w:szCs w:val="24"/>
          </w:rPr>
          <w:t>The authors show that changes in the number of yea</w:t>
        </w:r>
      </w:ins>
      <w:ins w:id="85" w:author="Bernardo" w:date="2017-12-28T15:43:00Z">
        <w:r w:rsidR="000D6142">
          <w:rPr>
            <w:rFonts w:cstheme="minorHAnsi"/>
            <w:sz w:val="24"/>
            <w:szCs w:val="24"/>
          </w:rPr>
          <w:t xml:space="preserve">rs lost depends on the changes in survival due to a specific cause weighted by the probability of surviving from that cause. </w:t>
        </w:r>
      </w:ins>
      <w:ins w:id="86" w:author="Bernardo" w:date="2017-12-28T15:34:00Z">
        <w:r w:rsidR="0053124D">
          <w:rPr>
            <w:rFonts w:cstheme="minorHAnsi"/>
            <w:sz w:val="24"/>
            <w:szCs w:val="24"/>
          </w:rPr>
          <w:t xml:space="preserve"> </w:t>
        </w:r>
      </w:ins>
    </w:p>
    <w:p w14:paraId="6A8D35E7" w14:textId="72038058" w:rsidR="00382863" w:rsidRPr="00CB0F8B" w:rsidDel="00EA673E" w:rsidRDefault="00382863" w:rsidP="00382863">
      <w:pPr>
        <w:jc w:val="both"/>
        <w:rPr>
          <w:del w:id="87" w:author="Bernardo" w:date="2017-12-21T14:43:00Z"/>
          <w:rFonts w:cstheme="minorHAnsi"/>
          <w:color w:val="FF0000"/>
          <w:sz w:val="24"/>
          <w:szCs w:val="24"/>
        </w:rPr>
      </w:pPr>
      <w:moveToRangeStart w:id="88" w:author="Bernardo" w:date="2017-12-21T14:42:00Z" w:name="move501630692"/>
      <w:moveTo w:id="89" w:author="Bernardo" w:date="2017-12-21T14:42:00Z">
        <w:del w:id="90" w:author="Bernardo" w:date="2017-12-21T14:43:00Z">
          <w:r w:rsidRPr="00CB0F8B" w:rsidDel="00EA673E">
            <w:rPr>
              <w:rFonts w:cstheme="minorHAnsi"/>
              <w:color w:val="FF0000"/>
              <w:sz w:val="24"/>
              <w:szCs w:val="24"/>
            </w:rPr>
            <w:lastRenderedPageBreak/>
            <w:delText>[Julia: could you write a brief description of the methods, we will use the decomp:</w:delText>
          </w:r>
        </w:del>
      </w:moveTo>
    </w:p>
    <w:p w14:paraId="4659BE74" w14:textId="3DD3FD3A" w:rsidR="00382863" w:rsidRPr="00CB0F8B" w:rsidDel="00EA673E" w:rsidRDefault="00382863" w:rsidP="00382863">
      <w:pPr>
        <w:jc w:val="both"/>
        <w:rPr>
          <w:del w:id="91" w:author="Bernardo" w:date="2017-12-21T14:43:00Z"/>
          <w:rFonts w:cstheme="minorHAnsi"/>
          <w:color w:val="FF0000"/>
          <w:sz w:val="24"/>
          <w:szCs w:val="24"/>
        </w:rPr>
      </w:pPr>
      <w:moveTo w:id="92" w:author="Bernardo" w:date="2017-12-21T14:42:00Z">
        <w:del w:id="93" w:author="Bernardo" w:date="2017-12-21T14:43:00Z">
          <w:r w:rsidRPr="00CB0F8B" w:rsidDel="00EA673E">
            <w:rPr>
              <w:rFonts w:cstheme="minorHAnsi"/>
              <w:color w:val="FF0000"/>
              <w:sz w:val="24"/>
              <w:szCs w:val="24"/>
            </w:rPr>
            <w:delText xml:space="preserve"> </w:delText>
          </w:r>
          <w:r w:rsidRPr="00997BB2" w:rsidDel="00EA673E">
            <w:rPr>
              <w:rFonts w:cstheme="minorHAnsi"/>
              <w:color w:val="FF0000"/>
              <w:sz w:val="24"/>
              <w:szCs w:val="24"/>
            </w:rPr>
            <w:delText xml:space="preserve">Sánchez, Hiram, Samuel H. Preston, and Vladimir Canudas-Romo. </w:delText>
          </w:r>
          <w:r w:rsidRPr="00CB0F8B" w:rsidDel="00EA673E">
            <w:rPr>
              <w:rFonts w:cstheme="minorHAnsi"/>
              <w:color w:val="FF0000"/>
              <w:sz w:val="24"/>
              <w:szCs w:val="24"/>
            </w:rPr>
            <w:delText>"An integrated approach to cause-of-death analysis: cause-deleted life tables and decompositions of life expecta</w:delText>
          </w:r>
          <w:r w:rsidRPr="00CB0F8B" w:rsidDel="00EA673E">
            <w:rPr>
              <w:rFonts w:cstheme="minorHAnsi"/>
              <w:color w:val="FF0000"/>
              <w:sz w:val="24"/>
              <w:szCs w:val="24"/>
            </w:rPr>
            <w:delText>n</w:delText>
          </w:r>
          <w:r w:rsidRPr="00CB0F8B" w:rsidDel="00EA673E">
            <w:rPr>
              <w:rFonts w:cstheme="minorHAnsi"/>
              <w:color w:val="FF0000"/>
              <w:sz w:val="24"/>
              <w:szCs w:val="24"/>
            </w:rPr>
            <w:delText>cy." Demographic research 19 (2008): 1323.</w:delText>
          </w:r>
        </w:del>
      </w:moveTo>
    </w:p>
    <w:moveToRangeEnd w:id="88"/>
    <w:p w14:paraId="10485105" w14:textId="6DC3197E" w:rsidR="00382863" w:rsidDel="00D27BE8" w:rsidRDefault="00382863" w:rsidP="00713ADA">
      <w:pPr>
        <w:spacing w:line="480" w:lineRule="auto"/>
        <w:jc w:val="both"/>
        <w:rPr>
          <w:del w:id="94" w:author="JÚLIA" w:date="2017-12-29T18:02:00Z"/>
          <w:rFonts w:cstheme="minorHAnsi"/>
          <w:b/>
          <w:sz w:val="24"/>
          <w:szCs w:val="24"/>
        </w:rPr>
      </w:pPr>
    </w:p>
    <w:p w14:paraId="70B5F1A7" w14:textId="77777777" w:rsidR="000D6142" w:rsidRDefault="000D6142" w:rsidP="00713ADA">
      <w:pPr>
        <w:spacing w:line="480" w:lineRule="auto"/>
        <w:jc w:val="both"/>
        <w:rPr>
          <w:rFonts w:cstheme="minorHAnsi"/>
          <w:b/>
          <w:sz w:val="24"/>
          <w:szCs w:val="24"/>
        </w:rPr>
      </w:pPr>
    </w:p>
    <w:p w14:paraId="352D5D3F" w14:textId="77777777" w:rsidR="000D6142" w:rsidRDefault="00CB0F8B" w:rsidP="00713ADA">
      <w:pPr>
        <w:spacing w:line="480" w:lineRule="auto"/>
        <w:jc w:val="both"/>
        <w:rPr>
          <w:ins w:id="95" w:author="Bernardo" w:date="2017-12-28T15:47:00Z"/>
          <w:rFonts w:cstheme="minorHAnsi"/>
          <w:b/>
          <w:sz w:val="24"/>
          <w:szCs w:val="24"/>
        </w:rPr>
      </w:pPr>
      <w:r>
        <w:rPr>
          <w:rFonts w:cstheme="minorHAnsi"/>
          <w:b/>
          <w:sz w:val="24"/>
          <w:szCs w:val="24"/>
        </w:rPr>
        <w:t>Limitations</w:t>
      </w:r>
    </w:p>
    <w:p w14:paraId="5A067F91" w14:textId="12092AF8" w:rsidR="00CB0F8B" w:rsidRDefault="000D6142" w:rsidP="00713ADA">
      <w:pPr>
        <w:spacing w:line="480" w:lineRule="auto"/>
        <w:jc w:val="both"/>
        <w:rPr>
          <w:ins w:id="96" w:author="Bernardo" w:date="2017-12-28T15:54:00Z"/>
          <w:rFonts w:cstheme="minorHAnsi"/>
          <w:b/>
          <w:sz w:val="24"/>
          <w:szCs w:val="24"/>
        </w:rPr>
      </w:pPr>
      <w:ins w:id="97" w:author="Bernardo" w:date="2017-12-28T15:47:00Z">
        <w:r>
          <w:rPr>
            <w:rFonts w:cstheme="minorHAnsi"/>
            <w:b/>
            <w:sz w:val="24"/>
            <w:szCs w:val="24"/>
          </w:rPr>
          <w:tab/>
        </w:r>
        <w:r>
          <w:rPr>
            <w:rFonts w:cstheme="minorHAnsi"/>
            <w:sz w:val="24"/>
            <w:szCs w:val="24"/>
          </w:rPr>
          <w:t xml:space="preserve">The analysis has several limitations. The first, and most important one, is the quality of causes of death registration in the country and how is evolves overtime and varies across </w:t>
        </w:r>
      </w:ins>
      <w:ins w:id="98" w:author="Bernardo" w:date="2017-12-28T15:48:00Z">
        <w:r>
          <w:rPr>
            <w:rFonts w:cstheme="minorHAnsi"/>
            <w:sz w:val="24"/>
            <w:szCs w:val="24"/>
          </w:rPr>
          <w:t>Brazi</w:t>
        </w:r>
        <w:r>
          <w:rPr>
            <w:rFonts w:cstheme="minorHAnsi"/>
            <w:sz w:val="24"/>
            <w:szCs w:val="24"/>
          </w:rPr>
          <w:t>l</w:t>
        </w:r>
        <w:r>
          <w:rPr>
            <w:rFonts w:cstheme="minorHAnsi"/>
            <w:sz w:val="24"/>
            <w:szCs w:val="24"/>
          </w:rPr>
          <w:t xml:space="preserve">ian states. The paper focus on data from 2000 that uses ICD-10 classification </w:t>
        </w:r>
      </w:ins>
      <w:ins w:id="99" w:author="Bernardo" w:date="2017-12-28T15:50:00Z">
        <w:r w:rsidR="00FF5552">
          <w:rPr>
            <w:rFonts w:cstheme="minorHAnsi"/>
            <w:sz w:val="24"/>
            <w:szCs w:val="24"/>
          </w:rPr>
          <w:t xml:space="preserve">that reduces </w:t>
        </w:r>
      </w:ins>
      <w:ins w:id="100" w:author="Bernardo" w:date="2017-12-28T15:51:00Z">
        <w:r w:rsidR="00FF5552">
          <w:rPr>
            <w:rFonts w:cstheme="minorHAnsi"/>
            <w:sz w:val="24"/>
            <w:szCs w:val="24"/>
          </w:rPr>
          <w:t>ina</w:t>
        </w:r>
        <w:r w:rsidR="00FF5552">
          <w:rPr>
            <w:rFonts w:cstheme="minorHAnsi"/>
            <w:sz w:val="24"/>
            <w:szCs w:val="24"/>
          </w:rPr>
          <w:t>c</w:t>
        </w:r>
        <w:r w:rsidR="00FF5552">
          <w:rPr>
            <w:rFonts w:cstheme="minorHAnsi"/>
            <w:sz w:val="24"/>
            <w:szCs w:val="24"/>
          </w:rPr>
          <w:t>curacies. Also, there are strong evidence that quality of causes of death data in Brazil has i</w:t>
        </w:r>
        <w:r w:rsidR="00FF5552">
          <w:rPr>
            <w:rFonts w:cstheme="minorHAnsi"/>
            <w:sz w:val="24"/>
            <w:szCs w:val="24"/>
          </w:rPr>
          <w:t>m</w:t>
        </w:r>
        <w:r w:rsidR="00FF5552">
          <w:rPr>
            <w:rFonts w:cstheme="minorHAnsi"/>
            <w:sz w:val="24"/>
            <w:szCs w:val="24"/>
          </w:rPr>
          <w:t xml:space="preserve">proved steadily over the last </w:t>
        </w:r>
        <w:commentRangeStart w:id="101"/>
        <w:r w:rsidR="00FF5552">
          <w:rPr>
            <w:rFonts w:cstheme="minorHAnsi"/>
            <w:sz w:val="24"/>
            <w:szCs w:val="24"/>
          </w:rPr>
          <w:t>years</w:t>
        </w:r>
        <w:commentRangeEnd w:id="101"/>
        <w:r w:rsidR="00FF5552">
          <w:rPr>
            <w:rStyle w:val="Refdecomentrio"/>
          </w:rPr>
          <w:commentReference w:id="101"/>
        </w:r>
        <w:r w:rsidR="00FF5552">
          <w:rPr>
            <w:rFonts w:cstheme="minorHAnsi"/>
            <w:sz w:val="24"/>
            <w:szCs w:val="24"/>
          </w:rPr>
          <w:t xml:space="preserve">.  </w:t>
        </w:r>
      </w:ins>
      <w:r w:rsidR="00CB0F8B">
        <w:rPr>
          <w:rFonts w:cstheme="minorHAnsi"/>
          <w:b/>
          <w:sz w:val="24"/>
          <w:szCs w:val="24"/>
        </w:rPr>
        <w:t xml:space="preserve"> </w:t>
      </w:r>
    </w:p>
    <w:p w14:paraId="04C227E4" w14:textId="23127950" w:rsidR="00FF5552" w:rsidRDefault="00FF5552" w:rsidP="00713ADA">
      <w:pPr>
        <w:spacing w:line="480" w:lineRule="auto"/>
        <w:jc w:val="both"/>
        <w:rPr>
          <w:ins w:id="102" w:author="Bernardo" w:date="2017-12-28T15:57:00Z"/>
          <w:rFonts w:cstheme="minorHAnsi"/>
          <w:sz w:val="24"/>
          <w:szCs w:val="24"/>
        </w:rPr>
      </w:pPr>
      <w:ins w:id="103" w:author="Bernardo" w:date="2017-12-28T15:54:00Z">
        <w:r>
          <w:rPr>
            <w:rFonts w:cstheme="minorHAnsi"/>
            <w:b/>
            <w:sz w:val="24"/>
            <w:szCs w:val="24"/>
          </w:rPr>
          <w:tab/>
        </w:r>
      </w:ins>
      <w:ins w:id="104" w:author="Bernardo" w:date="2017-12-28T15:55:00Z">
        <w:r>
          <w:rPr>
            <w:rFonts w:cstheme="minorHAnsi"/>
            <w:sz w:val="24"/>
            <w:szCs w:val="24"/>
          </w:rPr>
          <w:t xml:space="preserve">Second, since there is still a variation in completeness of death counts coverage across states in Brazil, it is necessary to </w:t>
        </w:r>
        <w:proofErr w:type="gramStart"/>
        <w:r>
          <w:rPr>
            <w:rFonts w:cstheme="minorHAnsi"/>
            <w:sz w:val="24"/>
            <w:szCs w:val="24"/>
          </w:rPr>
          <w:t>adjusted</w:t>
        </w:r>
        <w:proofErr w:type="gramEnd"/>
        <w:r>
          <w:rPr>
            <w:rFonts w:cstheme="minorHAnsi"/>
            <w:sz w:val="24"/>
            <w:szCs w:val="24"/>
          </w:rPr>
          <w:t xml:space="preserve"> the number of deaths observed. The current methods and estimates provide only one </w:t>
        </w:r>
      </w:ins>
      <w:ins w:id="105" w:author="Bernardo" w:date="2017-12-28T15:56:00Z">
        <w:r>
          <w:rPr>
            <w:rFonts w:cstheme="minorHAnsi"/>
            <w:sz w:val="24"/>
            <w:szCs w:val="24"/>
          </w:rPr>
          <w:t xml:space="preserve">adjustment factor, one for male and one for females, that is used to correct the observed number of deaths by age and cause. It is possible that different causes of deaths have different quality in registration, but it is assumed that all have the </w:t>
        </w:r>
      </w:ins>
      <w:ins w:id="106" w:author="Bernardo" w:date="2017-12-28T15:57:00Z">
        <w:r>
          <w:rPr>
            <w:rFonts w:cstheme="minorHAnsi"/>
            <w:sz w:val="24"/>
            <w:szCs w:val="24"/>
          </w:rPr>
          <w:t xml:space="preserve">same level of completeness. </w:t>
        </w:r>
      </w:ins>
    </w:p>
    <w:p w14:paraId="16C4ABD6" w14:textId="08905C1F" w:rsidR="00586670" w:rsidRPr="00997BB2" w:rsidRDefault="00586670" w:rsidP="00713ADA">
      <w:pPr>
        <w:spacing w:line="480" w:lineRule="auto"/>
        <w:jc w:val="both"/>
        <w:rPr>
          <w:rFonts w:cstheme="minorHAnsi"/>
          <w:sz w:val="24"/>
          <w:szCs w:val="24"/>
        </w:rPr>
      </w:pPr>
      <w:ins w:id="107" w:author="Bernardo" w:date="2017-12-28T15:57:00Z">
        <w:r>
          <w:rPr>
            <w:rFonts w:cstheme="minorHAnsi"/>
            <w:sz w:val="24"/>
            <w:szCs w:val="24"/>
          </w:rPr>
          <w:tab/>
        </w:r>
      </w:ins>
      <w:ins w:id="108" w:author="Bernardo" w:date="2017-12-28T15:59:00Z">
        <w:r>
          <w:rPr>
            <w:rFonts w:cstheme="minorHAnsi"/>
            <w:sz w:val="24"/>
            <w:szCs w:val="24"/>
          </w:rPr>
          <w:t xml:space="preserve">The </w:t>
        </w:r>
      </w:ins>
      <w:ins w:id="109" w:author="Bernardo" w:date="2017-12-28T16:00:00Z">
        <w:r>
          <w:rPr>
            <w:rFonts w:cstheme="minorHAnsi"/>
            <w:sz w:val="24"/>
            <w:szCs w:val="24"/>
          </w:rPr>
          <w:t xml:space="preserve">estimates of the impacts of homicides can be considered of good quality. </w:t>
        </w:r>
        <w:r w:rsidR="004745D0">
          <w:rPr>
            <w:rFonts w:cstheme="minorHAnsi"/>
            <w:sz w:val="24"/>
            <w:szCs w:val="24"/>
          </w:rPr>
          <w:t xml:space="preserve">Level of information and standardization of procedures to collect information of external causes of death in Brazil and states are homogeneous. </w:t>
        </w:r>
      </w:ins>
    </w:p>
    <w:p w14:paraId="2AF0AB56" w14:textId="5BD63CC4" w:rsidR="00CB0F8B" w:rsidRPr="00CB0F8B" w:rsidDel="00382863" w:rsidRDefault="00F84842" w:rsidP="00F84842">
      <w:pPr>
        <w:jc w:val="both"/>
        <w:rPr>
          <w:rFonts w:cstheme="minorHAnsi"/>
          <w:color w:val="FF0000"/>
          <w:sz w:val="24"/>
          <w:szCs w:val="24"/>
        </w:rPr>
      </w:pPr>
      <w:moveFromRangeStart w:id="110" w:author="Bernardo" w:date="2017-12-21T14:42:00Z" w:name="move501630692"/>
      <w:moveFrom w:id="111" w:author="Bernardo" w:date="2017-12-21T14:42:00Z">
        <w:r w:rsidRPr="00CB0F8B" w:rsidDel="00382863">
          <w:rPr>
            <w:rFonts w:cstheme="minorHAnsi"/>
            <w:color w:val="FF0000"/>
            <w:sz w:val="24"/>
            <w:szCs w:val="24"/>
          </w:rPr>
          <w:t>[Julia: could you write a brief description</w:t>
        </w:r>
        <w:r w:rsidR="00CB0F8B" w:rsidRPr="00CB0F8B" w:rsidDel="00382863">
          <w:rPr>
            <w:rFonts w:cstheme="minorHAnsi"/>
            <w:color w:val="FF0000"/>
            <w:sz w:val="24"/>
            <w:szCs w:val="24"/>
          </w:rPr>
          <w:t xml:space="preserve"> of the methods, we will use the decomp:</w:t>
        </w:r>
      </w:moveFrom>
    </w:p>
    <w:p w14:paraId="6AC1F3BA" w14:textId="1243039A" w:rsidR="00CB0F8B" w:rsidRPr="00CB0F8B" w:rsidDel="00382863" w:rsidRDefault="00CB0F8B" w:rsidP="00F84842">
      <w:pPr>
        <w:jc w:val="both"/>
        <w:rPr>
          <w:rFonts w:cstheme="minorHAnsi"/>
          <w:color w:val="FF0000"/>
          <w:sz w:val="24"/>
          <w:szCs w:val="24"/>
        </w:rPr>
      </w:pPr>
      <w:moveFrom w:id="112" w:author="Bernardo" w:date="2017-12-21T14:42:00Z">
        <w:r w:rsidRPr="00CB0F8B" w:rsidDel="00382863">
          <w:rPr>
            <w:rFonts w:cstheme="minorHAnsi"/>
            <w:color w:val="FF0000"/>
            <w:sz w:val="24"/>
            <w:szCs w:val="24"/>
          </w:rPr>
          <w:t xml:space="preserve"> </w:t>
        </w:r>
        <w:r w:rsidRPr="0000591D" w:rsidDel="00382863">
          <w:rPr>
            <w:rFonts w:cstheme="minorHAnsi"/>
            <w:color w:val="FF0000"/>
            <w:sz w:val="24"/>
            <w:szCs w:val="24"/>
          </w:rPr>
          <w:t xml:space="preserve">Sánchez, Hiram, Samuel H. Preston, and Vladimir Canudas-Romo. </w:t>
        </w:r>
        <w:r w:rsidRPr="00CB0F8B" w:rsidDel="00382863">
          <w:rPr>
            <w:rFonts w:cstheme="minorHAnsi"/>
            <w:color w:val="FF0000"/>
            <w:sz w:val="24"/>
            <w:szCs w:val="24"/>
          </w:rPr>
          <w:t>"An integrated approach to cause-of-death analysis: cause-deleted life tables and decompositions of life expecta</w:t>
        </w:r>
        <w:r w:rsidRPr="00CB0F8B" w:rsidDel="00382863">
          <w:rPr>
            <w:rFonts w:cstheme="minorHAnsi"/>
            <w:color w:val="FF0000"/>
            <w:sz w:val="24"/>
            <w:szCs w:val="24"/>
          </w:rPr>
          <w:t>n</w:t>
        </w:r>
        <w:r w:rsidRPr="00CB0F8B" w:rsidDel="00382863">
          <w:rPr>
            <w:rFonts w:cstheme="minorHAnsi"/>
            <w:color w:val="FF0000"/>
            <w:sz w:val="24"/>
            <w:szCs w:val="24"/>
          </w:rPr>
          <w:t>cy." Demographic research 19 (2008): 1323.</w:t>
        </w:r>
      </w:moveFrom>
    </w:p>
    <w:moveFromRangeEnd w:id="110"/>
    <w:p w14:paraId="28C4F1C3" w14:textId="77777777" w:rsidR="00CB0F8B" w:rsidRPr="00CB0F8B" w:rsidRDefault="00CB0F8B" w:rsidP="00F84842">
      <w:pPr>
        <w:jc w:val="both"/>
        <w:rPr>
          <w:rFonts w:cstheme="minorHAnsi"/>
          <w:color w:val="FF0000"/>
          <w:sz w:val="24"/>
          <w:szCs w:val="24"/>
        </w:rPr>
      </w:pPr>
    </w:p>
    <w:p w14:paraId="1519421E" w14:textId="01D42FFE" w:rsidR="00CB0F8B" w:rsidRPr="00CB0F8B" w:rsidDel="00382863" w:rsidRDefault="00CB0F8B" w:rsidP="00F84842">
      <w:pPr>
        <w:jc w:val="both"/>
        <w:rPr>
          <w:del w:id="113" w:author="Bernardo" w:date="2017-12-21T14:42:00Z"/>
          <w:rFonts w:cstheme="minorHAnsi"/>
          <w:color w:val="FF0000"/>
          <w:sz w:val="24"/>
          <w:szCs w:val="24"/>
        </w:rPr>
      </w:pPr>
      <w:del w:id="114" w:author="Bernardo" w:date="2017-12-21T14:42:00Z">
        <w:r w:rsidRPr="00CB0F8B" w:rsidDel="00382863">
          <w:rPr>
            <w:rFonts w:cstheme="minorHAnsi"/>
            <w:color w:val="FF0000"/>
            <w:sz w:val="24"/>
            <w:szCs w:val="24"/>
          </w:rPr>
          <w:lastRenderedPageBreak/>
          <w:delText>I like better this one than Arriaga or Pollard because is base</w:delText>
        </w:r>
        <w:r w:rsidR="006A1950" w:rsidDel="00382863">
          <w:rPr>
            <w:rFonts w:cstheme="minorHAnsi"/>
            <w:color w:val="FF0000"/>
            <w:sz w:val="24"/>
            <w:szCs w:val="24"/>
          </w:rPr>
          <w:delText>d</w:delText>
        </w:r>
        <w:r w:rsidRPr="00CB0F8B" w:rsidDel="00382863">
          <w:rPr>
            <w:rFonts w:cstheme="minorHAnsi"/>
            <w:color w:val="FF0000"/>
            <w:sz w:val="24"/>
            <w:szCs w:val="24"/>
          </w:rPr>
          <w:delText xml:space="preserve"> on continuous calculus and uses multiple decrement lifetable</w:delText>
        </w:r>
        <w:r w:rsidR="00AE19FF" w:rsidDel="00382863">
          <w:rPr>
            <w:rFonts w:cstheme="minorHAnsi"/>
            <w:color w:val="FF0000"/>
            <w:sz w:val="24"/>
            <w:szCs w:val="24"/>
          </w:rPr>
          <w:delText>s</w:delText>
        </w:r>
        <w:r w:rsidRPr="00CB0F8B" w:rsidDel="00382863">
          <w:rPr>
            <w:rFonts w:cstheme="minorHAnsi"/>
            <w:color w:val="FF0000"/>
            <w:sz w:val="24"/>
            <w:szCs w:val="24"/>
          </w:rPr>
          <w:delText>. It is just a brief description, you don’t have to write equations or large explanations</w:delText>
        </w:r>
        <w:r w:rsidR="0097100B" w:rsidDel="00382863">
          <w:rPr>
            <w:rFonts w:cstheme="minorHAnsi"/>
            <w:color w:val="FF0000"/>
            <w:sz w:val="24"/>
            <w:szCs w:val="24"/>
          </w:rPr>
          <w:delText>.</w:delText>
        </w:r>
      </w:del>
    </w:p>
    <w:p w14:paraId="594D3EF7" w14:textId="573AEEB6" w:rsidR="00CB0F8B" w:rsidRPr="00CB0F8B" w:rsidDel="00495E2F" w:rsidRDefault="00CB0F8B" w:rsidP="00F84842">
      <w:pPr>
        <w:jc w:val="both"/>
        <w:rPr>
          <w:del w:id="115" w:author="Bernardo" w:date="2017-12-28T16:01:00Z"/>
          <w:rFonts w:cstheme="minorHAnsi"/>
          <w:color w:val="FF0000"/>
          <w:sz w:val="24"/>
          <w:szCs w:val="24"/>
        </w:rPr>
      </w:pPr>
    </w:p>
    <w:p w14:paraId="1385649A" w14:textId="7FC9991E" w:rsidR="00CB0F8B" w:rsidRPr="00CB0F8B" w:rsidDel="00495E2F" w:rsidRDefault="00CB0F8B" w:rsidP="00F84842">
      <w:pPr>
        <w:jc w:val="both"/>
        <w:rPr>
          <w:del w:id="116" w:author="Bernardo" w:date="2017-12-28T16:01:00Z"/>
          <w:rFonts w:cstheme="minorHAnsi"/>
          <w:color w:val="FF0000"/>
          <w:sz w:val="24"/>
          <w:szCs w:val="24"/>
        </w:rPr>
      </w:pPr>
      <w:del w:id="117" w:author="Bernardo" w:date="2017-12-28T16:01:00Z">
        <w:r w:rsidRPr="00CB0F8B" w:rsidDel="00495E2F">
          <w:rPr>
            <w:rFonts w:cstheme="minorHAnsi"/>
            <w:color w:val="FF0000"/>
            <w:sz w:val="24"/>
            <w:szCs w:val="24"/>
          </w:rPr>
          <w:delText>Julia: could you also state the limitations and how we overcome/mitigate them, namely:</w:delText>
        </w:r>
      </w:del>
    </w:p>
    <w:p w14:paraId="35DD4F36" w14:textId="5CE2AB6A" w:rsidR="00CB0F8B" w:rsidRPr="00EC0BA1" w:rsidDel="00495E2F" w:rsidRDefault="00CB0F8B" w:rsidP="00CB0F8B">
      <w:pPr>
        <w:pStyle w:val="PargrafodaLista"/>
        <w:numPr>
          <w:ilvl w:val="0"/>
          <w:numId w:val="5"/>
        </w:numPr>
        <w:jc w:val="both"/>
        <w:rPr>
          <w:del w:id="118" w:author="Bernardo" w:date="2017-12-28T16:01:00Z"/>
          <w:rFonts w:cstheme="minorHAnsi"/>
          <w:color w:val="FF0000"/>
          <w:sz w:val="24"/>
          <w:szCs w:val="24"/>
        </w:rPr>
      </w:pPr>
      <w:del w:id="119" w:author="Bernardo" w:date="2017-12-28T16:01:00Z">
        <w:r w:rsidRPr="00CB0F8B" w:rsidDel="00495E2F">
          <w:rPr>
            <w:rFonts w:cstheme="minorHAnsi"/>
            <w:color w:val="FF0000"/>
            <w:sz w:val="24"/>
            <w:szCs w:val="24"/>
          </w:rPr>
          <w:delText xml:space="preserve">Inaccurate </w:delText>
        </w:r>
        <w:r w:rsidRPr="00EC0BA1" w:rsidDel="00495E2F">
          <w:rPr>
            <w:rFonts w:cstheme="minorHAnsi"/>
            <w:color w:val="FF0000"/>
            <w:sz w:val="24"/>
            <w:szCs w:val="24"/>
          </w:rPr>
          <w:delText>cause of death classification</w:delText>
        </w:r>
      </w:del>
    </w:p>
    <w:p w14:paraId="555F4330" w14:textId="123AB33C" w:rsidR="0097100B" w:rsidRPr="00EC0BA1" w:rsidDel="00495E2F" w:rsidRDefault="00CB0F8B" w:rsidP="0097100B">
      <w:pPr>
        <w:pStyle w:val="PargrafodaLista"/>
        <w:numPr>
          <w:ilvl w:val="0"/>
          <w:numId w:val="5"/>
        </w:numPr>
        <w:jc w:val="both"/>
        <w:rPr>
          <w:del w:id="120" w:author="Bernardo" w:date="2017-12-28T16:01:00Z"/>
          <w:rFonts w:cstheme="minorHAnsi"/>
          <w:color w:val="FF0000"/>
          <w:sz w:val="24"/>
          <w:szCs w:val="24"/>
        </w:rPr>
      </w:pPr>
      <w:del w:id="121" w:author="Bernardo" w:date="2017-12-28T16:01:00Z">
        <w:r w:rsidRPr="00EC0BA1" w:rsidDel="00495E2F">
          <w:rPr>
            <w:rFonts w:cstheme="minorHAnsi"/>
            <w:color w:val="FF0000"/>
            <w:sz w:val="24"/>
            <w:szCs w:val="24"/>
          </w:rPr>
          <w:delText>The concept of amenable/avoidable mortality (you can see Nolte &amp; McKee 2008 paper, or Beltrán-Sánchez 2011 chapter</w:delText>
        </w:r>
        <w:r w:rsidR="002710BD" w:rsidDel="00495E2F">
          <w:rPr>
            <w:rFonts w:cstheme="minorHAnsi"/>
            <w:color w:val="FF0000"/>
            <w:sz w:val="24"/>
            <w:szCs w:val="24"/>
          </w:rPr>
          <w:delText>)</w:delText>
        </w:r>
        <w:r w:rsidRPr="00EC0BA1" w:rsidDel="00495E2F">
          <w:rPr>
            <w:rFonts w:cstheme="minorHAnsi"/>
            <w:color w:val="FF0000"/>
            <w:sz w:val="24"/>
            <w:szCs w:val="24"/>
          </w:rPr>
          <w:delText xml:space="preserve">. </w:delText>
        </w:r>
      </w:del>
    </w:p>
    <w:p w14:paraId="5E6F423F" w14:textId="74D59A17" w:rsidR="0097100B" w:rsidDel="00495E2F" w:rsidRDefault="00CB0F8B" w:rsidP="0097100B">
      <w:pPr>
        <w:pStyle w:val="PargrafodaLista"/>
        <w:numPr>
          <w:ilvl w:val="0"/>
          <w:numId w:val="5"/>
        </w:numPr>
        <w:jc w:val="both"/>
        <w:rPr>
          <w:del w:id="122" w:author="Bernardo" w:date="2017-12-28T16:01:00Z"/>
          <w:rFonts w:cstheme="minorHAnsi"/>
          <w:color w:val="FF0000"/>
          <w:sz w:val="24"/>
          <w:szCs w:val="24"/>
        </w:rPr>
      </w:pPr>
      <w:del w:id="123" w:author="Bernardo" w:date="2017-12-28T16:01:00Z">
        <w:r w:rsidRPr="00EC0BA1" w:rsidDel="00495E2F">
          <w:rPr>
            <w:rFonts w:cstheme="minorHAnsi"/>
            <w:color w:val="FF0000"/>
            <w:sz w:val="24"/>
            <w:szCs w:val="24"/>
          </w:rPr>
          <w:delText>Missing homicides or individuals. Maybe you can find something similar to the doc</w:delText>
        </w:r>
        <w:r w:rsidRPr="00EC0BA1" w:rsidDel="00495E2F">
          <w:rPr>
            <w:rFonts w:cstheme="minorHAnsi"/>
            <w:color w:val="FF0000"/>
            <w:sz w:val="24"/>
            <w:szCs w:val="24"/>
          </w:rPr>
          <w:delText>u</w:delText>
        </w:r>
        <w:r w:rsidRPr="00EC0BA1" w:rsidDel="00495E2F">
          <w:rPr>
            <w:rFonts w:cstheme="minorHAnsi"/>
            <w:color w:val="FF0000"/>
            <w:sz w:val="24"/>
            <w:szCs w:val="24"/>
          </w:rPr>
          <w:delText>ment: “Mexico’s disappeared</w:delText>
        </w:r>
        <w:r w:rsidRPr="0097100B" w:rsidDel="00495E2F">
          <w:rPr>
            <w:rFonts w:cstheme="minorHAnsi"/>
            <w:color w:val="FF0000"/>
            <w:sz w:val="24"/>
            <w:szCs w:val="24"/>
          </w:rPr>
          <w:delText>: the enduring cost of a crisis ignored” in the Igarape’s i</w:delText>
        </w:r>
        <w:r w:rsidRPr="0097100B" w:rsidDel="00495E2F">
          <w:rPr>
            <w:rFonts w:cstheme="minorHAnsi"/>
            <w:color w:val="FF0000"/>
            <w:sz w:val="24"/>
            <w:szCs w:val="24"/>
          </w:rPr>
          <w:delText>n</w:delText>
        </w:r>
        <w:r w:rsidRPr="0097100B" w:rsidDel="00495E2F">
          <w:rPr>
            <w:rFonts w:cstheme="minorHAnsi"/>
            <w:color w:val="FF0000"/>
            <w:sz w:val="24"/>
            <w:szCs w:val="24"/>
          </w:rPr>
          <w:delText>stitute website</w:delText>
        </w:r>
      </w:del>
    </w:p>
    <w:p w14:paraId="5E51C80B" w14:textId="41855486" w:rsidR="0097100B" w:rsidDel="00495E2F" w:rsidRDefault="0097100B" w:rsidP="0097100B">
      <w:pPr>
        <w:pStyle w:val="PargrafodaLista"/>
        <w:numPr>
          <w:ilvl w:val="0"/>
          <w:numId w:val="5"/>
        </w:numPr>
        <w:jc w:val="both"/>
        <w:rPr>
          <w:del w:id="124" w:author="Bernardo" w:date="2017-12-28T16:01:00Z"/>
          <w:rFonts w:cstheme="minorHAnsi"/>
          <w:color w:val="FF0000"/>
          <w:sz w:val="24"/>
          <w:szCs w:val="24"/>
        </w:rPr>
      </w:pPr>
      <w:del w:id="125" w:author="Bernardo" w:date="2017-12-28T16:01:00Z">
        <w:r w:rsidDel="00495E2F">
          <w:rPr>
            <w:rFonts w:cstheme="minorHAnsi"/>
            <w:color w:val="FF0000"/>
            <w:sz w:val="24"/>
            <w:szCs w:val="24"/>
          </w:rPr>
          <w:delText>Other limitations that you can think of.</w:delText>
        </w:r>
      </w:del>
    </w:p>
    <w:p w14:paraId="40B68584" w14:textId="33086F5F" w:rsidR="0097100B" w:rsidDel="00495E2F" w:rsidRDefault="0097100B" w:rsidP="0097100B">
      <w:pPr>
        <w:jc w:val="both"/>
        <w:rPr>
          <w:del w:id="126" w:author="Bernardo" w:date="2017-12-28T16:01:00Z"/>
          <w:rFonts w:cstheme="minorHAnsi"/>
          <w:color w:val="FF0000"/>
          <w:sz w:val="24"/>
          <w:szCs w:val="24"/>
        </w:rPr>
      </w:pPr>
      <w:del w:id="127" w:author="Bernardo" w:date="2017-12-28T16:01:00Z">
        <w:r w:rsidDel="00495E2F">
          <w:rPr>
            <w:rFonts w:cstheme="minorHAnsi"/>
            <w:color w:val="FF0000"/>
            <w:sz w:val="24"/>
            <w:szCs w:val="24"/>
          </w:rPr>
          <w:delText xml:space="preserve">For some inspiration you can see </w:delText>
        </w:r>
      </w:del>
    </w:p>
    <w:p w14:paraId="6D88464C" w14:textId="65A56F6B" w:rsidR="00EC0BA1" w:rsidDel="00495E2F" w:rsidRDefault="00EC0BA1" w:rsidP="00EC0BA1">
      <w:pPr>
        <w:jc w:val="both"/>
        <w:rPr>
          <w:del w:id="128" w:author="Bernardo" w:date="2017-12-28T16:01:00Z"/>
          <w:rFonts w:cstheme="minorHAnsi"/>
          <w:color w:val="FF0000"/>
          <w:sz w:val="24"/>
          <w:szCs w:val="24"/>
        </w:rPr>
      </w:pPr>
    </w:p>
    <w:p w14:paraId="3B1EF25A" w14:textId="0AE6AC11" w:rsidR="00EC0BA1" w:rsidDel="00495E2F" w:rsidRDefault="0097100B" w:rsidP="00EC0BA1">
      <w:pPr>
        <w:jc w:val="both"/>
        <w:rPr>
          <w:del w:id="129" w:author="Bernardo" w:date="2017-12-28T16:01:00Z"/>
          <w:rFonts w:cstheme="minorHAnsi"/>
          <w:color w:val="FF0000"/>
          <w:sz w:val="24"/>
          <w:szCs w:val="24"/>
        </w:rPr>
      </w:pPr>
      <w:del w:id="130" w:author="Bernardo" w:date="2017-12-28T16:01:00Z">
        <w:r w:rsidRPr="00EC0BA1" w:rsidDel="00495E2F">
          <w:rPr>
            <w:rFonts w:cstheme="minorHAnsi"/>
            <w:color w:val="FF0000"/>
            <w:sz w:val="24"/>
            <w:szCs w:val="24"/>
            <w:lang w:val="es-MX"/>
          </w:rPr>
          <w:delText xml:space="preserve">Canudas-Romo, Vladimir, Víctor Manuel García-Guerrero, and Carlos Javier Echarri-Cánovas. </w:delText>
        </w:r>
        <w:r w:rsidRPr="00EC0BA1" w:rsidDel="00495E2F">
          <w:rPr>
            <w:rFonts w:cstheme="minorHAnsi"/>
            <w:color w:val="FF0000"/>
            <w:sz w:val="24"/>
            <w:szCs w:val="24"/>
          </w:rPr>
          <w:delText>"The stagnation of the Mexican male life expectancy in the first decade of the 21st century: the impact of homicides and diabetes mellitus." J Epidemiol Community Health 69.1 (2015): 28-34.</w:delText>
        </w:r>
      </w:del>
    </w:p>
    <w:p w14:paraId="3517414F" w14:textId="4E63C0BF" w:rsidR="00EC0BA1" w:rsidRPr="00EC0BA1" w:rsidDel="00495E2F" w:rsidRDefault="00EC0BA1" w:rsidP="00EC0BA1">
      <w:pPr>
        <w:jc w:val="both"/>
        <w:rPr>
          <w:del w:id="131" w:author="Bernardo" w:date="2017-12-28T16:01:00Z"/>
          <w:rFonts w:cstheme="minorHAnsi"/>
          <w:color w:val="FF0000"/>
          <w:sz w:val="24"/>
          <w:szCs w:val="24"/>
        </w:rPr>
      </w:pPr>
    </w:p>
    <w:p w14:paraId="3F99E338" w14:textId="7359E820" w:rsidR="00AE19FF" w:rsidDel="00495E2F" w:rsidRDefault="00EC0BA1" w:rsidP="00EC0BA1">
      <w:pPr>
        <w:jc w:val="both"/>
        <w:rPr>
          <w:del w:id="132" w:author="Bernardo" w:date="2017-12-28T16:01:00Z"/>
          <w:rFonts w:cstheme="minorHAnsi"/>
          <w:color w:val="FF0000"/>
          <w:sz w:val="24"/>
          <w:szCs w:val="24"/>
        </w:rPr>
      </w:pPr>
      <w:del w:id="133" w:author="Bernardo" w:date="2017-12-28T16:01:00Z">
        <w:r w:rsidRPr="00C97BD8" w:rsidDel="00495E2F">
          <w:rPr>
            <w:rFonts w:cstheme="minorHAnsi"/>
            <w:color w:val="FF0000"/>
            <w:sz w:val="24"/>
            <w:szCs w:val="24"/>
          </w:rPr>
          <w:delText xml:space="preserve">Aburto, J. M., Beltrán-Sánchez, H., García-Guerrero, V. M., &amp; Canudas-Romo, V. (2016). </w:delText>
        </w:r>
        <w:r w:rsidRPr="00EC0BA1" w:rsidDel="00495E2F">
          <w:rPr>
            <w:rFonts w:cstheme="minorHAnsi"/>
            <w:color w:val="FF0000"/>
            <w:sz w:val="24"/>
            <w:szCs w:val="24"/>
          </w:rPr>
          <w:delText>Hom</w:delText>
        </w:r>
        <w:r w:rsidRPr="00EC0BA1" w:rsidDel="00495E2F">
          <w:rPr>
            <w:rFonts w:cstheme="minorHAnsi"/>
            <w:color w:val="FF0000"/>
            <w:sz w:val="24"/>
            <w:szCs w:val="24"/>
          </w:rPr>
          <w:delText>i</w:delText>
        </w:r>
        <w:r w:rsidRPr="00EC0BA1" w:rsidDel="00495E2F">
          <w:rPr>
            <w:rFonts w:cstheme="minorHAnsi"/>
            <w:color w:val="FF0000"/>
            <w:sz w:val="24"/>
            <w:szCs w:val="24"/>
          </w:rPr>
          <w:delText>cides in Mexico reversed life expectancy gains for men and slowed them for women, 2000–10. Health Affairs, 35(1), 88-95.</w:delText>
        </w:r>
      </w:del>
    </w:p>
    <w:p w14:paraId="53A65C46" w14:textId="5B2B183F" w:rsidR="00AE19FF" w:rsidDel="00495E2F" w:rsidRDefault="00AE19FF" w:rsidP="00EC0BA1">
      <w:pPr>
        <w:jc w:val="both"/>
        <w:rPr>
          <w:del w:id="134" w:author="Bernardo" w:date="2017-12-28T16:01:00Z"/>
          <w:rFonts w:cstheme="minorHAnsi"/>
          <w:color w:val="FF0000"/>
          <w:sz w:val="24"/>
          <w:szCs w:val="24"/>
        </w:rPr>
      </w:pPr>
    </w:p>
    <w:p w14:paraId="628F8529" w14:textId="11B6C99F" w:rsidR="00F84842" w:rsidRPr="00EC0BA1" w:rsidDel="00495E2F" w:rsidRDefault="00AE19FF" w:rsidP="00EC0BA1">
      <w:pPr>
        <w:jc w:val="both"/>
        <w:rPr>
          <w:del w:id="135" w:author="Bernardo" w:date="2017-12-28T16:01:00Z"/>
          <w:rFonts w:cstheme="minorHAnsi"/>
          <w:color w:val="FF0000"/>
          <w:sz w:val="24"/>
          <w:szCs w:val="24"/>
        </w:rPr>
      </w:pPr>
      <w:del w:id="136" w:author="Bernardo" w:date="2017-12-28T16:01:00Z">
        <w:r w:rsidDel="00495E2F">
          <w:rPr>
            <w:rFonts w:cstheme="minorHAnsi"/>
            <w:color w:val="FF0000"/>
            <w:sz w:val="24"/>
            <w:szCs w:val="24"/>
          </w:rPr>
          <w:delText>These two sections should not take more than ~300 words</w:delText>
        </w:r>
        <w:r w:rsidR="00F84842" w:rsidRPr="00EC0BA1" w:rsidDel="00495E2F">
          <w:rPr>
            <w:rFonts w:cstheme="minorHAnsi"/>
            <w:color w:val="FF0000"/>
            <w:sz w:val="24"/>
            <w:szCs w:val="24"/>
          </w:rPr>
          <w:delText>]</w:delText>
        </w:r>
      </w:del>
    </w:p>
    <w:p w14:paraId="66FD73D6" w14:textId="05F3BD97" w:rsidR="00C60172" w:rsidRDefault="00C60172" w:rsidP="00AE19FF">
      <w:pPr>
        <w:spacing w:line="480" w:lineRule="auto"/>
        <w:jc w:val="both"/>
        <w:rPr>
          <w:rFonts w:cstheme="minorHAnsi"/>
          <w:sz w:val="24"/>
          <w:szCs w:val="24"/>
        </w:rPr>
      </w:pPr>
    </w:p>
    <w:p w14:paraId="195A5AD7" w14:textId="010B1D13" w:rsidR="00C60172" w:rsidRPr="00C60172" w:rsidRDefault="00C60172" w:rsidP="00C60172">
      <w:pPr>
        <w:pStyle w:val="Subttulo"/>
        <w:spacing w:line="480" w:lineRule="auto"/>
        <w:jc w:val="both"/>
        <w:rPr>
          <w:rFonts w:asciiTheme="minorHAnsi" w:hAnsiTheme="minorHAnsi" w:cstheme="minorHAnsi"/>
          <w:b/>
          <w:color w:val="auto"/>
        </w:rPr>
      </w:pPr>
      <w:r w:rsidRPr="00C60172">
        <w:rPr>
          <w:rFonts w:asciiTheme="minorHAnsi" w:hAnsiTheme="minorHAnsi" w:cstheme="minorHAnsi"/>
          <w:b/>
          <w:color w:val="auto"/>
        </w:rPr>
        <w:t>Results</w:t>
      </w:r>
      <w:r w:rsidR="00D738D8">
        <w:rPr>
          <w:rFonts w:asciiTheme="minorHAnsi" w:hAnsiTheme="minorHAnsi" w:cstheme="minorHAnsi"/>
          <w:b/>
          <w:color w:val="auto"/>
        </w:rPr>
        <w:t xml:space="preserve"> [750]</w:t>
      </w:r>
    </w:p>
    <w:p w14:paraId="67410012" w14:textId="12D5BB7E" w:rsidR="00C60172" w:rsidRDefault="00C60172" w:rsidP="00B55311">
      <w:pPr>
        <w:spacing w:line="480" w:lineRule="auto"/>
        <w:ind w:firstLine="720"/>
        <w:jc w:val="both"/>
        <w:rPr>
          <w:rFonts w:cstheme="minorHAnsi"/>
          <w:sz w:val="24"/>
          <w:szCs w:val="24"/>
        </w:rPr>
      </w:pPr>
    </w:p>
    <w:p w14:paraId="2C86902B" w14:textId="4A3D8B02" w:rsidR="00C60172" w:rsidRPr="00C60172" w:rsidRDefault="00C60172" w:rsidP="00C60172">
      <w:pPr>
        <w:pStyle w:val="Subttulo"/>
        <w:spacing w:line="480" w:lineRule="auto"/>
        <w:jc w:val="both"/>
        <w:rPr>
          <w:rFonts w:asciiTheme="minorHAnsi" w:hAnsiTheme="minorHAnsi" w:cstheme="minorHAnsi"/>
          <w:b/>
          <w:color w:val="auto"/>
        </w:rPr>
      </w:pPr>
      <w:r w:rsidRPr="00C60172">
        <w:rPr>
          <w:rFonts w:asciiTheme="minorHAnsi" w:hAnsiTheme="minorHAnsi" w:cstheme="minorHAnsi"/>
          <w:b/>
          <w:color w:val="auto"/>
        </w:rPr>
        <w:t>Discussion</w:t>
      </w:r>
      <w:r w:rsidR="00D738D8">
        <w:rPr>
          <w:rFonts w:asciiTheme="minorHAnsi" w:hAnsiTheme="minorHAnsi" w:cstheme="minorHAnsi"/>
          <w:b/>
          <w:color w:val="auto"/>
        </w:rPr>
        <w:t xml:space="preserve"> [1200]</w:t>
      </w:r>
    </w:p>
    <w:p w14:paraId="3475A273" w14:textId="1DEBF253" w:rsidR="00C60172" w:rsidRDefault="00C60172" w:rsidP="00B55311">
      <w:pPr>
        <w:spacing w:line="480" w:lineRule="auto"/>
        <w:ind w:firstLine="720"/>
        <w:jc w:val="both"/>
        <w:rPr>
          <w:rFonts w:cstheme="minorHAnsi"/>
          <w:sz w:val="24"/>
          <w:szCs w:val="24"/>
        </w:rPr>
      </w:pPr>
    </w:p>
    <w:p w14:paraId="03CAB140" w14:textId="0A8B0363" w:rsidR="00217BD5" w:rsidRPr="00AE19FF" w:rsidRDefault="00C60172" w:rsidP="00AE19FF">
      <w:pPr>
        <w:pStyle w:val="Subttulo"/>
        <w:spacing w:line="480" w:lineRule="auto"/>
        <w:jc w:val="both"/>
        <w:rPr>
          <w:rFonts w:asciiTheme="minorHAnsi" w:hAnsiTheme="minorHAnsi" w:cstheme="minorHAnsi"/>
          <w:b/>
          <w:color w:val="auto"/>
        </w:rPr>
      </w:pPr>
      <w:r w:rsidRPr="00C60172">
        <w:rPr>
          <w:rFonts w:asciiTheme="minorHAnsi" w:hAnsiTheme="minorHAnsi" w:cstheme="minorHAnsi"/>
          <w:b/>
          <w:color w:val="auto"/>
        </w:rPr>
        <w:t>Conclusion</w:t>
      </w:r>
      <w:r w:rsidR="00D738D8">
        <w:rPr>
          <w:rFonts w:asciiTheme="minorHAnsi" w:hAnsiTheme="minorHAnsi" w:cstheme="minorHAnsi"/>
          <w:b/>
          <w:color w:val="auto"/>
        </w:rPr>
        <w:t xml:space="preserve"> [200]</w:t>
      </w:r>
    </w:p>
    <w:p w14:paraId="131F242E" w14:textId="65692473" w:rsidR="00CB5F83" w:rsidRDefault="00CB5F83" w:rsidP="00F170B0">
      <w:pPr>
        <w:rPr>
          <w:rFonts w:cstheme="minorHAnsi"/>
          <w:b/>
          <w:i/>
          <w:sz w:val="24"/>
          <w:szCs w:val="24"/>
        </w:rPr>
      </w:pPr>
      <w:r w:rsidRPr="00F170B0">
        <w:rPr>
          <w:rFonts w:cstheme="minorHAnsi"/>
          <w:b/>
          <w:i/>
          <w:sz w:val="24"/>
          <w:szCs w:val="24"/>
        </w:rPr>
        <w:t>References</w:t>
      </w:r>
    </w:p>
    <w:p w14:paraId="4C58B351" w14:textId="77777777" w:rsidR="00F170B0" w:rsidRPr="00F170B0" w:rsidRDefault="00F170B0" w:rsidP="00F170B0">
      <w:pPr>
        <w:rPr>
          <w:rFonts w:cstheme="minorHAnsi"/>
          <w:sz w:val="24"/>
          <w:szCs w:val="24"/>
        </w:rPr>
      </w:pPr>
    </w:p>
    <w:p w14:paraId="33C3F87D" w14:textId="77777777" w:rsidR="00B64FA5" w:rsidRPr="00B64FA5" w:rsidRDefault="00CB5F83" w:rsidP="00B64FA5">
      <w:pPr>
        <w:pStyle w:val="EndNoteBibliography"/>
        <w:ind w:left="720" w:hanging="720"/>
      </w:pPr>
      <w:r w:rsidRPr="00F170B0">
        <w:rPr>
          <w:rFonts w:asciiTheme="minorHAnsi" w:hAnsiTheme="minorHAnsi" w:cstheme="minorHAnsi"/>
          <w:sz w:val="24"/>
          <w:szCs w:val="24"/>
        </w:rPr>
        <w:fldChar w:fldCharType="begin"/>
      </w:r>
      <w:r w:rsidRPr="00F170B0">
        <w:rPr>
          <w:rFonts w:asciiTheme="minorHAnsi" w:hAnsiTheme="minorHAnsi" w:cstheme="minorHAnsi"/>
          <w:sz w:val="24"/>
          <w:szCs w:val="24"/>
        </w:rPr>
        <w:instrText xml:space="preserve"> ADDIN EN.REFLIST </w:instrText>
      </w:r>
      <w:r w:rsidRPr="00F170B0">
        <w:rPr>
          <w:rFonts w:asciiTheme="minorHAnsi" w:hAnsiTheme="minorHAnsi" w:cstheme="minorHAnsi"/>
          <w:sz w:val="24"/>
          <w:szCs w:val="24"/>
        </w:rPr>
        <w:fldChar w:fldCharType="separate"/>
      </w:r>
      <w:r w:rsidR="00B64FA5" w:rsidRPr="00B64FA5">
        <w:t>1.</w:t>
      </w:r>
      <w:r w:rsidR="00B64FA5" w:rsidRPr="00B64FA5">
        <w:tab/>
        <w:t xml:space="preserve">Organization, W.H., </w:t>
      </w:r>
      <w:r w:rsidR="00B64FA5" w:rsidRPr="00B64FA5">
        <w:rPr>
          <w:i/>
        </w:rPr>
        <w:t>The world health report 2000: health systems: improving performance</w:t>
      </w:r>
      <w:r w:rsidR="00B64FA5" w:rsidRPr="00B64FA5">
        <w:t>. 2000: World Health Organization.</w:t>
      </w:r>
    </w:p>
    <w:p w14:paraId="7FEB1C30" w14:textId="77777777" w:rsidR="00B64FA5" w:rsidRPr="00B64FA5" w:rsidRDefault="00B64FA5" w:rsidP="00B64FA5">
      <w:pPr>
        <w:pStyle w:val="EndNoteBibliography"/>
        <w:ind w:left="720" w:hanging="720"/>
      </w:pPr>
      <w:r w:rsidRPr="00B64FA5">
        <w:t>2.</w:t>
      </w:r>
      <w:r w:rsidRPr="00B64FA5">
        <w:tab/>
        <w:t xml:space="preserve">Organization, W.H., </w:t>
      </w:r>
      <w:r w:rsidRPr="00B64FA5">
        <w:rPr>
          <w:i/>
        </w:rPr>
        <w:t>The world health report 2013: research for universal health coverage</w:t>
      </w:r>
      <w:r w:rsidRPr="00B64FA5">
        <w:t>. 2014: World Health Organization.</w:t>
      </w:r>
    </w:p>
    <w:p w14:paraId="19A312F4" w14:textId="77777777" w:rsidR="00B64FA5" w:rsidRPr="00943D24" w:rsidRDefault="00B64FA5" w:rsidP="00B64FA5">
      <w:pPr>
        <w:pStyle w:val="EndNoteBibliography"/>
        <w:ind w:left="720" w:hanging="720"/>
        <w:rPr>
          <w:lang w:val="es-MX"/>
        </w:rPr>
      </w:pPr>
      <w:r w:rsidRPr="00B64FA5">
        <w:t>3.</w:t>
      </w:r>
      <w:r w:rsidRPr="00B64FA5">
        <w:tab/>
        <w:t xml:space="preserve">Wagstaff, A., et al., </w:t>
      </w:r>
      <w:r w:rsidRPr="00B64FA5">
        <w:rPr>
          <w:i/>
        </w:rPr>
        <w:t>Assessing Latin America’s progress toward achieving universal health coverage.</w:t>
      </w:r>
      <w:r w:rsidRPr="00B64FA5">
        <w:t xml:space="preserve"> </w:t>
      </w:r>
      <w:r w:rsidRPr="00943D24">
        <w:rPr>
          <w:lang w:val="es-MX"/>
        </w:rPr>
        <w:t xml:space="preserve">Health Affairs, 2015. </w:t>
      </w:r>
      <w:r w:rsidRPr="00943D24">
        <w:rPr>
          <w:b/>
          <w:lang w:val="es-MX"/>
        </w:rPr>
        <w:t>34</w:t>
      </w:r>
      <w:r w:rsidRPr="00943D24">
        <w:rPr>
          <w:lang w:val="es-MX"/>
        </w:rPr>
        <w:t>(10): p. 1704-1712.</w:t>
      </w:r>
    </w:p>
    <w:p w14:paraId="5CF3B828" w14:textId="77777777" w:rsidR="00B64FA5" w:rsidRPr="00B64FA5" w:rsidRDefault="00B64FA5" w:rsidP="00B64FA5">
      <w:pPr>
        <w:pStyle w:val="EndNoteBibliography"/>
        <w:ind w:left="720" w:hanging="720"/>
      </w:pPr>
      <w:r w:rsidRPr="00943D24">
        <w:rPr>
          <w:lang w:val="es-MX"/>
        </w:rPr>
        <w:lastRenderedPageBreak/>
        <w:t>4.</w:t>
      </w:r>
      <w:r w:rsidRPr="00943D24">
        <w:rPr>
          <w:lang w:val="es-MX"/>
        </w:rPr>
        <w:tab/>
        <w:t xml:space="preserve">Medici, A.C., </w:t>
      </w:r>
      <w:r w:rsidRPr="00943D24">
        <w:rPr>
          <w:i/>
          <w:lang w:val="es-MX"/>
        </w:rPr>
        <w:t>Financiamento e contenção de custos nas políticas de saúde: tendências atuais e perspectivas futuras.</w:t>
      </w:r>
      <w:r w:rsidRPr="00943D24">
        <w:rPr>
          <w:lang w:val="es-MX"/>
        </w:rPr>
        <w:t xml:space="preserve"> </w:t>
      </w:r>
      <w:r w:rsidRPr="00B64FA5">
        <w:t xml:space="preserve">Planejamento e Políticas Públicas, 1990. </w:t>
      </w:r>
      <w:r w:rsidRPr="00B64FA5">
        <w:rPr>
          <w:b/>
        </w:rPr>
        <w:t>4</w:t>
      </w:r>
      <w:r w:rsidRPr="00B64FA5">
        <w:t>: p. 83-98.</w:t>
      </w:r>
    </w:p>
    <w:p w14:paraId="73F9C759" w14:textId="77777777" w:rsidR="00B64FA5" w:rsidRPr="00B64FA5" w:rsidRDefault="00B64FA5" w:rsidP="00B64FA5">
      <w:pPr>
        <w:pStyle w:val="EndNoteBibliography"/>
        <w:ind w:left="720" w:hanging="720"/>
      </w:pPr>
      <w:r w:rsidRPr="00B64FA5">
        <w:t>5.</w:t>
      </w:r>
      <w:r w:rsidRPr="00B64FA5">
        <w:tab/>
        <w:t xml:space="preserve">Paim, J., et al., </w:t>
      </w:r>
      <w:r w:rsidRPr="00B64FA5">
        <w:rPr>
          <w:i/>
        </w:rPr>
        <w:t>The Brazilian health system: history, advances, and challenges.</w:t>
      </w:r>
      <w:r w:rsidRPr="00B64FA5">
        <w:t xml:space="preserve"> The Lancet, 2011. </w:t>
      </w:r>
      <w:r w:rsidRPr="00B64FA5">
        <w:rPr>
          <w:b/>
        </w:rPr>
        <w:t>377</w:t>
      </w:r>
      <w:r w:rsidRPr="00B64FA5">
        <w:t>(9779): p. 1778-1797.</w:t>
      </w:r>
    </w:p>
    <w:p w14:paraId="064E1996" w14:textId="77777777" w:rsidR="00B64FA5" w:rsidRPr="00B64FA5" w:rsidRDefault="00B64FA5" w:rsidP="00B64FA5">
      <w:pPr>
        <w:pStyle w:val="EndNoteBibliography"/>
        <w:ind w:left="720" w:hanging="720"/>
      </w:pPr>
      <w:r w:rsidRPr="00B64FA5">
        <w:t>6.</w:t>
      </w:r>
      <w:r w:rsidRPr="00B64FA5">
        <w:tab/>
        <w:t xml:space="preserve">Guanais, F.C. and J. Macinko, </w:t>
      </w:r>
      <w:r w:rsidRPr="00B64FA5">
        <w:rPr>
          <w:i/>
        </w:rPr>
        <w:t>The health effects of decentralizing primary care in Brazil.</w:t>
      </w:r>
      <w:r w:rsidRPr="00B64FA5">
        <w:t xml:space="preserve"> Health Affairs, 2009. </w:t>
      </w:r>
      <w:r w:rsidRPr="00B64FA5">
        <w:rPr>
          <w:b/>
        </w:rPr>
        <w:t>28</w:t>
      </w:r>
      <w:r w:rsidRPr="00B64FA5">
        <w:t>(4): p. 1127-1135.</w:t>
      </w:r>
    </w:p>
    <w:p w14:paraId="71430336" w14:textId="77777777" w:rsidR="00B64FA5" w:rsidRPr="00B64FA5" w:rsidRDefault="00B64FA5" w:rsidP="00B64FA5">
      <w:pPr>
        <w:pStyle w:val="EndNoteBibliography"/>
        <w:ind w:left="720" w:hanging="720"/>
      </w:pPr>
      <w:r w:rsidRPr="00B64FA5">
        <w:t>7.</w:t>
      </w:r>
      <w:r w:rsidRPr="00B64FA5">
        <w:tab/>
        <w:t xml:space="preserve">Hone, T., et al., </w:t>
      </w:r>
      <w:r w:rsidRPr="00B64FA5">
        <w:rPr>
          <w:i/>
        </w:rPr>
        <w:t>Large reductions in amenable mortality associated with Brazil’s primary care expansion and strong health governance.</w:t>
      </w:r>
      <w:r w:rsidRPr="00B64FA5">
        <w:t xml:space="preserve"> Health Affairs, 2017. </w:t>
      </w:r>
      <w:r w:rsidRPr="00B64FA5">
        <w:rPr>
          <w:b/>
        </w:rPr>
        <w:t>36</w:t>
      </w:r>
      <w:r w:rsidRPr="00B64FA5">
        <w:t>(1): p. 149-158.</w:t>
      </w:r>
    </w:p>
    <w:p w14:paraId="446CF871" w14:textId="77777777" w:rsidR="00B64FA5" w:rsidRPr="00B64FA5" w:rsidRDefault="00B64FA5" w:rsidP="00B64FA5">
      <w:pPr>
        <w:pStyle w:val="EndNoteBibliography"/>
        <w:ind w:left="720" w:hanging="720"/>
      </w:pPr>
      <w:r w:rsidRPr="00B64FA5">
        <w:t>8.</w:t>
      </w:r>
      <w:r w:rsidRPr="00B64FA5">
        <w:tab/>
        <w:t xml:space="preserve">Macinko, J., et al., </w:t>
      </w:r>
      <w:r w:rsidRPr="00B64FA5">
        <w:rPr>
          <w:i/>
        </w:rPr>
        <w:t>Major expansion of primary care in Brazil linked to decline in unnecessary hospitalization.</w:t>
      </w:r>
      <w:r w:rsidRPr="00B64FA5">
        <w:t xml:space="preserve"> Health Affairs, 2010. </w:t>
      </w:r>
      <w:r w:rsidRPr="00B64FA5">
        <w:rPr>
          <w:b/>
        </w:rPr>
        <w:t>29</w:t>
      </w:r>
      <w:r w:rsidRPr="00B64FA5">
        <w:t>(12): p. 2149-2160.</w:t>
      </w:r>
    </w:p>
    <w:p w14:paraId="494750EE" w14:textId="77777777" w:rsidR="00B64FA5" w:rsidRPr="00B64FA5" w:rsidRDefault="00B64FA5" w:rsidP="00B64FA5">
      <w:pPr>
        <w:pStyle w:val="EndNoteBibliography"/>
        <w:ind w:left="720" w:hanging="720"/>
      </w:pPr>
      <w:r w:rsidRPr="00B64FA5">
        <w:t>9.</w:t>
      </w:r>
      <w:r w:rsidRPr="00B64FA5">
        <w:tab/>
        <w:t xml:space="preserve">Macinko, J., et al., </w:t>
      </w:r>
      <w:r w:rsidRPr="00B64FA5">
        <w:rPr>
          <w:i/>
        </w:rPr>
        <w:t>Going to scale with community-based primary care: an analysis of the family health program and infant mortality in Brazil, 1999–2004.</w:t>
      </w:r>
      <w:r w:rsidRPr="00B64FA5">
        <w:t xml:space="preserve"> Social science &amp; medicine, 2007. </w:t>
      </w:r>
      <w:r w:rsidRPr="00B64FA5">
        <w:rPr>
          <w:b/>
        </w:rPr>
        <w:t>65</w:t>
      </w:r>
      <w:r w:rsidRPr="00B64FA5">
        <w:t>(10): p. 2070-2080.</w:t>
      </w:r>
    </w:p>
    <w:p w14:paraId="3A757A70" w14:textId="77777777" w:rsidR="00B64FA5" w:rsidRPr="00B64FA5" w:rsidRDefault="00B64FA5" w:rsidP="00B64FA5">
      <w:pPr>
        <w:pStyle w:val="EndNoteBibliography"/>
        <w:ind w:left="720" w:hanging="720"/>
      </w:pPr>
      <w:r w:rsidRPr="00B64FA5">
        <w:t>10.</w:t>
      </w:r>
      <w:r w:rsidRPr="00B64FA5">
        <w:tab/>
        <w:t xml:space="preserve">Rasella, D., et al., </w:t>
      </w:r>
      <w:r w:rsidRPr="00B64FA5">
        <w:rPr>
          <w:i/>
        </w:rPr>
        <w:t>Impact of primary health care on mortality from heart and cerebrovascular diseases in Brazil: a nationwide analysis of longitudinal data.</w:t>
      </w:r>
      <w:r w:rsidRPr="00B64FA5">
        <w:t xml:space="preserve"> Bmj, 2014. </w:t>
      </w:r>
      <w:r w:rsidRPr="00B64FA5">
        <w:rPr>
          <w:b/>
        </w:rPr>
        <w:t>349</w:t>
      </w:r>
      <w:r w:rsidRPr="00B64FA5">
        <w:t>: p. g4014.</w:t>
      </w:r>
    </w:p>
    <w:p w14:paraId="7F03D5F5" w14:textId="77777777" w:rsidR="00B64FA5" w:rsidRPr="00B64FA5" w:rsidRDefault="00B64FA5" w:rsidP="00B64FA5">
      <w:pPr>
        <w:pStyle w:val="EndNoteBibliography"/>
        <w:ind w:left="720" w:hanging="720"/>
      </w:pPr>
      <w:r w:rsidRPr="00B64FA5">
        <w:t>11.</w:t>
      </w:r>
      <w:r w:rsidRPr="00B64FA5">
        <w:tab/>
        <w:t xml:space="preserve">Nations, U., </w:t>
      </w:r>
      <w:r w:rsidRPr="00B64FA5">
        <w:rPr>
          <w:i/>
        </w:rPr>
        <w:t>World population prospects: the 2017 revision.</w:t>
      </w:r>
      <w:r w:rsidRPr="00B64FA5">
        <w:t xml:space="preserve"> Population division of the department of economic and social affairs of the United Nations Secretariat, New York, 2017.</w:t>
      </w:r>
    </w:p>
    <w:p w14:paraId="47B4D783" w14:textId="77777777" w:rsidR="00B64FA5" w:rsidRPr="00B64FA5" w:rsidRDefault="00B64FA5" w:rsidP="00B64FA5">
      <w:pPr>
        <w:pStyle w:val="EndNoteBibliography"/>
        <w:ind w:left="720" w:hanging="720"/>
      </w:pPr>
      <w:r w:rsidRPr="00B64FA5">
        <w:t>12.</w:t>
      </w:r>
      <w:r w:rsidRPr="00B64FA5">
        <w:tab/>
        <w:t xml:space="preserve">Drugs, U.N.O.o. and Crime, </w:t>
      </w:r>
      <w:r w:rsidRPr="00B64FA5">
        <w:rPr>
          <w:i/>
        </w:rPr>
        <w:t>Global study on homicide 2013: trends, contexts, data</w:t>
      </w:r>
      <w:r w:rsidRPr="00B64FA5">
        <w:t>. 2013: UNODC.</w:t>
      </w:r>
    </w:p>
    <w:p w14:paraId="7CD63324" w14:textId="77777777" w:rsidR="00B64FA5" w:rsidRPr="00B64FA5" w:rsidRDefault="00B64FA5" w:rsidP="00B64FA5">
      <w:pPr>
        <w:pStyle w:val="EndNoteBibliography"/>
        <w:ind w:left="720" w:hanging="720"/>
      </w:pPr>
      <w:r w:rsidRPr="00B64FA5">
        <w:t>13.</w:t>
      </w:r>
      <w:r w:rsidRPr="00B64FA5">
        <w:tab/>
        <w:t xml:space="preserve">Briceño-León, R., A. Villaveces, and A. Concha-Eastman, </w:t>
      </w:r>
      <w:r w:rsidRPr="00B64FA5">
        <w:rPr>
          <w:i/>
        </w:rPr>
        <w:t>Understanding the uneven distribution of the incidence of homicide in Latin America.</w:t>
      </w:r>
      <w:r w:rsidRPr="00B64FA5">
        <w:t xml:space="preserve"> International Journal of Epidemiology, 2008. </w:t>
      </w:r>
      <w:r w:rsidRPr="00B64FA5">
        <w:rPr>
          <w:b/>
        </w:rPr>
        <w:t>37</w:t>
      </w:r>
      <w:r w:rsidRPr="00B64FA5">
        <w:t>(4): p. 751-757.</w:t>
      </w:r>
    </w:p>
    <w:p w14:paraId="617C84B0" w14:textId="26543C32" w:rsidR="00B64FA5" w:rsidRPr="00B64FA5" w:rsidRDefault="00B64FA5" w:rsidP="00B64FA5">
      <w:pPr>
        <w:pStyle w:val="EndNoteBibliography"/>
        <w:ind w:left="720" w:hanging="720"/>
      </w:pPr>
      <w:r w:rsidRPr="00B64FA5">
        <w:t>14.</w:t>
      </w:r>
      <w:r w:rsidRPr="00B64FA5">
        <w:tab/>
        <w:t xml:space="preserve">Canudas-Romo, V. and J.M. Aburto, </w:t>
      </w:r>
      <w:r w:rsidRPr="00B64FA5">
        <w:rPr>
          <w:i/>
        </w:rPr>
        <w:t>The diversity in survival in Latin America and the Caribbean: The lost youth by homicides</w:t>
      </w:r>
      <w:r w:rsidRPr="00B64FA5">
        <w:t>. 2018, World Bank (</w:t>
      </w:r>
      <w:hyperlink r:id="rId11" w:history="1">
        <w:r w:rsidRPr="00B64FA5">
          <w:rPr>
            <w:rStyle w:val="Hyperlink"/>
          </w:rPr>
          <w:t>https://wb-lac.shinyapps.io/lac_diversity/</w:t>
        </w:r>
      </w:hyperlink>
      <w:r w:rsidRPr="00B64FA5">
        <w:t>).</w:t>
      </w:r>
    </w:p>
    <w:p w14:paraId="3B4D2215" w14:textId="77777777" w:rsidR="00B64FA5" w:rsidRPr="00B64FA5" w:rsidRDefault="00B64FA5" w:rsidP="00B64FA5">
      <w:pPr>
        <w:pStyle w:val="EndNoteBibliography"/>
        <w:ind w:left="720" w:hanging="720"/>
      </w:pPr>
      <w:r w:rsidRPr="00B64FA5">
        <w:t>15.</w:t>
      </w:r>
      <w:r w:rsidRPr="00B64FA5">
        <w:tab/>
        <w:t xml:space="preserve">Gamlin, J., </w:t>
      </w:r>
      <w:r w:rsidRPr="00B64FA5">
        <w:rPr>
          <w:i/>
        </w:rPr>
        <w:t>Violence and homicide in Mexico: a global health issue.</w:t>
      </w:r>
      <w:r w:rsidRPr="00B64FA5">
        <w:t xml:space="preserve"> The Lancet, 2015. </w:t>
      </w:r>
      <w:r w:rsidRPr="00B64FA5">
        <w:rPr>
          <w:b/>
        </w:rPr>
        <w:t>385</w:t>
      </w:r>
      <w:r w:rsidRPr="00B64FA5">
        <w:t>(9968): p. 605-606.</w:t>
      </w:r>
    </w:p>
    <w:p w14:paraId="30C832E1" w14:textId="77777777" w:rsidR="00B64FA5" w:rsidRPr="00B64FA5" w:rsidRDefault="00B64FA5" w:rsidP="00B64FA5">
      <w:pPr>
        <w:pStyle w:val="EndNoteBibliography"/>
        <w:ind w:left="720" w:hanging="720"/>
      </w:pPr>
      <w:r w:rsidRPr="00B64FA5">
        <w:t>16.</w:t>
      </w:r>
      <w:r w:rsidRPr="00B64FA5">
        <w:tab/>
        <w:t xml:space="preserve">Messias, E., </w:t>
      </w:r>
      <w:r w:rsidRPr="00B64FA5">
        <w:rPr>
          <w:i/>
        </w:rPr>
        <w:t>Income inequality, illiteracy rate, and life expectancy in Brazil.</w:t>
      </w:r>
      <w:r w:rsidRPr="00B64FA5">
        <w:t xml:space="preserve"> American Journal of Public Health, 2003. </w:t>
      </w:r>
      <w:r w:rsidRPr="00B64FA5">
        <w:rPr>
          <w:b/>
        </w:rPr>
        <w:t>93</w:t>
      </w:r>
      <w:r w:rsidRPr="00B64FA5">
        <w:t>(8): p. 1294-1296.</w:t>
      </w:r>
    </w:p>
    <w:p w14:paraId="4F51BE94" w14:textId="77777777" w:rsidR="00B64FA5" w:rsidRPr="00B64FA5" w:rsidRDefault="00B64FA5" w:rsidP="00B64FA5">
      <w:pPr>
        <w:pStyle w:val="EndNoteBibliography"/>
        <w:ind w:left="720" w:hanging="720"/>
      </w:pPr>
      <w:r w:rsidRPr="00B64FA5">
        <w:t>17.</w:t>
      </w:r>
      <w:r w:rsidRPr="00B64FA5">
        <w:tab/>
        <w:t xml:space="preserve">Nolte, E. and C.M. McKee, </w:t>
      </w:r>
      <w:r w:rsidRPr="00B64FA5">
        <w:rPr>
          <w:i/>
        </w:rPr>
        <w:t>Measuring the health of nations: updating an earlier analysis.</w:t>
      </w:r>
      <w:r w:rsidRPr="00B64FA5">
        <w:t xml:space="preserve"> Health affairs, 2008. </w:t>
      </w:r>
      <w:r w:rsidRPr="00B64FA5">
        <w:rPr>
          <w:b/>
        </w:rPr>
        <w:t>27</w:t>
      </w:r>
      <w:r w:rsidRPr="00B64FA5">
        <w:t>(1): p. 58-71.</w:t>
      </w:r>
    </w:p>
    <w:p w14:paraId="0AC39759" w14:textId="77777777" w:rsidR="00B64FA5" w:rsidRPr="00B64FA5" w:rsidRDefault="00B64FA5" w:rsidP="00B64FA5">
      <w:pPr>
        <w:pStyle w:val="EndNoteBibliography"/>
        <w:ind w:left="720" w:hanging="720"/>
      </w:pPr>
      <w:r w:rsidRPr="00B64FA5">
        <w:t>18.</w:t>
      </w:r>
      <w:r w:rsidRPr="00B64FA5">
        <w:tab/>
        <w:t xml:space="preserve">Nolte, E. and M. McKee, </w:t>
      </w:r>
      <w:r w:rsidRPr="00B64FA5">
        <w:rPr>
          <w:i/>
        </w:rPr>
        <w:t>Does health care save lives? Avoidable mortality revisited</w:t>
      </w:r>
      <w:r w:rsidRPr="00B64FA5">
        <w:t>. 2004: The Nuffield Trust.</w:t>
      </w:r>
    </w:p>
    <w:p w14:paraId="15DA50D9" w14:textId="77777777" w:rsidR="00B64FA5" w:rsidRPr="00B64FA5" w:rsidRDefault="00B64FA5" w:rsidP="00B64FA5">
      <w:pPr>
        <w:pStyle w:val="EndNoteBibliography"/>
        <w:ind w:left="720" w:hanging="720"/>
      </w:pPr>
      <w:r w:rsidRPr="00B64FA5">
        <w:t>19.</w:t>
      </w:r>
      <w:r w:rsidRPr="00B64FA5">
        <w:tab/>
        <w:t xml:space="preserve">Beltrán-Sánchez, H., </w:t>
      </w:r>
      <w:r w:rsidRPr="00B64FA5">
        <w:rPr>
          <w:i/>
        </w:rPr>
        <w:t>Avoidable mortality</w:t>
      </w:r>
      <w:r w:rsidRPr="00B64FA5">
        <w:t xml:space="preserve">, in </w:t>
      </w:r>
      <w:r w:rsidRPr="00B64FA5">
        <w:rPr>
          <w:i/>
        </w:rPr>
        <w:t>International handbook of adult mortality</w:t>
      </w:r>
      <w:r w:rsidRPr="00B64FA5">
        <w:t>. 2011, Springer. p. 491-508.</w:t>
      </w:r>
    </w:p>
    <w:p w14:paraId="49AF351D" w14:textId="77777777" w:rsidR="00B64FA5" w:rsidRPr="00B64FA5" w:rsidRDefault="00B64FA5" w:rsidP="00B64FA5">
      <w:pPr>
        <w:pStyle w:val="EndNoteBibliography"/>
        <w:ind w:left="720" w:hanging="720"/>
      </w:pPr>
      <w:r w:rsidRPr="00B64FA5">
        <w:t>20.</w:t>
      </w:r>
      <w:r w:rsidRPr="00B64FA5">
        <w:tab/>
        <w:t xml:space="preserve">Elo, I.T., H. Beltrán-Sánchez, and J. Macinko, </w:t>
      </w:r>
      <w:r w:rsidRPr="00B64FA5">
        <w:rPr>
          <w:i/>
        </w:rPr>
        <w:t>The contribution of health care and other interventions to black–white disparities in life expectancy, 1980–2007.</w:t>
      </w:r>
      <w:r w:rsidRPr="00B64FA5">
        <w:t xml:space="preserve"> Population research and policy review, 2014. </w:t>
      </w:r>
      <w:r w:rsidRPr="00B64FA5">
        <w:rPr>
          <w:b/>
        </w:rPr>
        <w:t>33</w:t>
      </w:r>
      <w:r w:rsidRPr="00B64FA5">
        <w:t>(1): p. 97-126.</w:t>
      </w:r>
    </w:p>
    <w:p w14:paraId="3FE1FFBE" w14:textId="77777777" w:rsidR="00B64FA5" w:rsidRPr="00B64FA5" w:rsidRDefault="00B64FA5" w:rsidP="00B64FA5">
      <w:pPr>
        <w:pStyle w:val="EndNoteBibliography"/>
        <w:ind w:left="720" w:hanging="720"/>
      </w:pPr>
      <w:r w:rsidRPr="00B64FA5">
        <w:t>21.</w:t>
      </w:r>
      <w:r w:rsidRPr="00B64FA5">
        <w:tab/>
        <w:t xml:space="preserve">Aburto, J.M., et al., </w:t>
      </w:r>
      <w:r w:rsidRPr="00B64FA5">
        <w:rPr>
          <w:i/>
        </w:rPr>
        <w:t>Homicides in Mexico reversed life expectancy gains for men and slowed them for women, 2000–10.</w:t>
      </w:r>
      <w:r w:rsidRPr="00B64FA5">
        <w:t xml:space="preserve"> Health Affairs, 2016. </w:t>
      </w:r>
      <w:r w:rsidRPr="00B64FA5">
        <w:rPr>
          <w:b/>
        </w:rPr>
        <w:t>35</w:t>
      </w:r>
      <w:r w:rsidRPr="00B64FA5">
        <w:t>(1): p. 88-95.</w:t>
      </w:r>
    </w:p>
    <w:p w14:paraId="19D80069" w14:textId="77777777" w:rsidR="00B64FA5" w:rsidRPr="00B64FA5" w:rsidRDefault="00B64FA5" w:rsidP="00B64FA5">
      <w:pPr>
        <w:pStyle w:val="EndNoteBibliography"/>
        <w:ind w:left="720" w:hanging="720"/>
      </w:pPr>
      <w:r w:rsidRPr="00B64FA5">
        <w:t>22.</w:t>
      </w:r>
      <w:r w:rsidRPr="00B64FA5">
        <w:tab/>
        <w:t xml:space="preserve">Appendix, </w:t>
      </w:r>
      <w:r w:rsidRPr="00B64FA5">
        <w:rPr>
          <w:i/>
        </w:rPr>
        <w:t>Supplemental material for the paper on homicide and life expectancy in Brazil.</w:t>
      </w:r>
      <w:r w:rsidRPr="00B64FA5">
        <w:t xml:space="preserve"> 2018.</w:t>
      </w:r>
    </w:p>
    <w:p w14:paraId="7076ADD4" w14:textId="77777777" w:rsidR="00B64FA5" w:rsidRPr="00B64FA5" w:rsidRDefault="00B64FA5" w:rsidP="00B64FA5">
      <w:pPr>
        <w:pStyle w:val="EndNoteBibliography"/>
        <w:ind w:left="720" w:hanging="720"/>
      </w:pPr>
      <w:r w:rsidRPr="00B64FA5">
        <w:t>23.</w:t>
      </w:r>
      <w:r w:rsidRPr="00B64FA5">
        <w:tab/>
        <w:t xml:space="preserve">de Almeida-Pititto, B., et al., </w:t>
      </w:r>
      <w:r w:rsidRPr="00B64FA5">
        <w:rPr>
          <w:i/>
        </w:rPr>
        <w:t>Type 2 diabetes in Brazil: epidemiology and management.</w:t>
      </w:r>
      <w:r w:rsidRPr="00B64FA5">
        <w:t xml:space="preserve"> Diabetes, metabolic syndrome and obesity: targets and therapy, 2015. </w:t>
      </w:r>
      <w:r w:rsidRPr="00B64FA5">
        <w:rPr>
          <w:b/>
        </w:rPr>
        <w:t>8</w:t>
      </w:r>
      <w:r w:rsidRPr="00B64FA5">
        <w:t>: p. 17.</w:t>
      </w:r>
    </w:p>
    <w:p w14:paraId="0B5444A3" w14:textId="77777777" w:rsidR="00B64FA5" w:rsidRPr="00B64FA5" w:rsidRDefault="00B64FA5" w:rsidP="00B64FA5">
      <w:pPr>
        <w:pStyle w:val="EndNoteBibliography"/>
        <w:ind w:left="720" w:hanging="720"/>
      </w:pPr>
      <w:r w:rsidRPr="00B64FA5">
        <w:t>24.</w:t>
      </w:r>
      <w:r w:rsidRPr="00B64FA5">
        <w:tab/>
        <w:t xml:space="preserve">Botega, N.J. and L.d.S.L. Garcia, </w:t>
      </w:r>
      <w:r w:rsidRPr="00B64FA5">
        <w:rPr>
          <w:i/>
        </w:rPr>
        <w:t>Brazil: the need for violence (including suicide) prevention.</w:t>
      </w:r>
      <w:r w:rsidRPr="00B64FA5">
        <w:t xml:space="preserve"> World psychiatry, 2004. </w:t>
      </w:r>
      <w:r w:rsidRPr="00B64FA5">
        <w:rPr>
          <w:b/>
        </w:rPr>
        <w:t>3</w:t>
      </w:r>
      <w:r w:rsidRPr="00B64FA5">
        <w:t>(3): p. 157.</w:t>
      </w:r>
    </w:p>
    <w:p w14:paraId="32B5A183" w14:textId="77777777" w:rsidR="00B64FA5" w:rsidRPr="00B64FA5" w:rsidRDefault="00B64FA5" w:rsidP="00B64FA5">
      <w:pPr>
        <w:pStyle w:val="EndNoteBibliography"/>
        <w:ind w:left="720" w:hanging="720"/>
      </w:pPr>
      <w:r w:rsidRPr="00B64FA5">
        <w:t>25.</w:t>
      </w:r>
      <w:r w:rsidRPr="00B64FA5">
        <w:tab/>
        <w:t xml:space="preserve">Rosenberg, H.M., </w:t>
      </w:r>
      <w:r w:rsidRPr="00B64FA5">
        <w:rPr>
          <w:i/>
        </w:rPr>
        <w:t>Cause of death as a contemporary problem.</w:t>
      </w:r>
      <w:r w:rsidRPr="00B64FA5">
        <w:t xml:space="preserve"> Journal of the history of medicine and allied sciences, 1999. </w:t>
      </w:r>
      <w:r w:rsidRPr="00B64FA5">
        <w:rPr>
          <w:b/>
        </w:rPr>
        <w:t>54</w:t>
      </w:r>
      <w:r w:rsidRPr="00B64FA5">
        <w:t>(2): p. 133-153.</w:t>
      </w:r>
    </w:p>
    <w:p w14:paraId="50707C73" w14:textId="77777777" w:rsidR="00B64FA5" w:rsidRPr="00B64FA5" w:rsidRDefault="00B64FA5" w:rsidP="00B64FA5">
      <w:pPr>
        <w:pStyle w:val="EndNoteBibliography"/>
        <w:ind w:left="720" w:hanging="720"/>
      </w:pPr>
      <w:r w:rsidRPr="00B64FA5">
        <w:t>26.</w:t>
      </w:r>
      <w:r w:rsidRPr="00B64FA5">
        <w:tab/>
        <w:t xml:space="preserve">Guralnick, L., </w:t>
      </w:r>
      <w:r w:rsidRPr="00B64FA5">
        <w:rPr>
          <w:i/>
        </w:rPr>
        <w:t>Some problems in the use of multiple causes of death.</w:t>
      </w:r>
      <w:r w:rsidRPr="00B64FA5">
        <w:t xml:space="preserve"> Journal of Chronic Diseases, 1966. </w:t>
      </w:r>
      <w:r w:rsidRPr="00B64FA5">
        <w:rPr>
          <w:b/>
        </w:rPr>
        <w:t>19</w:t>
      </w:r>
      <w:r w:rsidRPr="00B64FA5">
        <w:t>(9): p. 979-990.</w:t>
      </w:r>
    </w:p>
    <w:p w14:paraId="59799B42" w14:textId="7227BD50" w:rsidR="00D92D0E" w:rsidRDefault="00CB5F83" w:rsidP="00B55311">
      <w:pPr>
        <w:spacing w:line="480" w:lineRule="auto"/>
        <w:ind w:firstLine="720"/>
        <w:jc w:val="both"/>
        <w:rPr>
          <w:rFonts w:ascii="Times New Roman" w:hAnsi="Times New Roman" w:cs="Times New Roman"/>
        </w:rPr>
      </w:pPr>
      <w:r w:rsidRPr="00F170B0">
        <w:rPr>
          <w:rFonts w:cstheme="minorHAnsi"/>
          <w:sz w:val="24"/>
          <w:szCs w:val="24"/>
        </w:rPr>
        <w:lastRenderedPageBreak/>
        <w:fldChar w:fldCharType="end"/>
      </w:r>
    </w:p>
    <w:sectPr w:rsidR="00D92D0E"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ernardo" w:date="2017-12-21T13:46:00Z" w:initials="B">
    <w:p w14:paraId="33D66332" w14:textId="3860AE9A" w:rsidR="00586670" w:rsidRDefault="00586670">
      <w:pPr>
        <w:pStyle w:val="Textodecomentrio"/>
      </w:pPr>
      <w:r>
        <w:rPr>
          <w:rStyle w:val="Refdecomentrio"/>
        </w:rPr>
        <w:annotationRef/>
      </w:r>
      <w:r>
        <w:t>Some additional references that might be considered</w:t>
      </w:r>
    </w:p>
    <w:p w14:paraId="70172D73" w14:textId="0148D84A" w:rsidR="00586670" w:rsidRDefault="00586670">
      <w:pPr>
        <w:pStyle w:val="Textodecomentrio"/>
      </w:pPr>
    </w:p>
    <w:p w14:paraId="0E220B1C" w14:textId="30828421" w:rsidR="00586670" w:rsidRPr="0000591D" w:rsidRDefault="00586670" w:rsidP="00300786">
      <w:pPr>
        <w:rPr>
          <w:rFonts w:ascii="Times New Roman" w:eastAsia="Times New Roman" w:hAnsi="Times New Roman" w:cs="Times New Roman"/>
          <w:sz w:val="24"/>
          <w:szCs w:val="24"/>
          <w:lang w:eastAsia="pt-BR"/>
        </w:rPr>
      </w:pPr>
      <w:proofErr w:type="spellStart"/>
      <w:r>
        <w:t>Palloni</w:t>
      </w:r>
      <w:proofErr w:type="spellEnd"/>
      <w:r>
        <w:t xml:space="preserve"> A, Pinto-Aguirre G. Adult mortality in Latin America and the Caribbean. In: Rogers RG, Crimmins EM, editors. Intern</w:t>
      </w:r>
      <w:r>
        <w:t>a</w:t>
      </w:r>
      <w:r>
        <w:t>tional handbook of adult mortality. A</w:t>
      </w:r>
      <w:r>
        <w:t>m</w:t>
      </w:r>
      <w:r>
        <w:t>sterdam: Springer; 2011. p. 101-32</w:t>
      </w:r>
    </w:p>
    <w:p w14:paraId="629E4774" w14:textId="5341A1C3" w:rsidR="00586670" w:rsidRDefault="00586670">
      <w:pPr>
        <w:pStyle w:val="Textodecomentrio"/>
      </w:pPr>
    </w:p>
    <w:p w14:paraId="7CE999AF" w14:textId="77777777" w:rsidR="00586670" w:rsidRPr="0000591D" w:rsidRDefault="00586670" w:rsidP="00300786">
      <w:pPr>
        <w:rPr>
          <w:rFonts w:ascii="Times New Roman" w:eastAsia="Times New Roman" w:hAnsi="Times New Roman" w:cs="Times New Roman"/>
          <w:sz w:val="24"/>
          <w:szCs w:val="24"/>
          <w:lang w:eastAsia="pt-BR"/>
        </w:rPr>
      </w:pPr>
      <w:proofErr w:type="spellStart"/>
      <w:r w:rsidRPr="00300786">
        <w:rPr>
          <w:rFonts w:ascii="Times New Roman" w:eastAsia="Times New Roman" w:hAnsi="Times New Roman" w:cs="Times New Roman"/>
          <w:sz w:val="24"/>
          <w:szCs w:val="24"/>
          <w:lang w:eastAsia="pt-BR"/>
        </w:rPr>
        <w:t>Palloni</w:t>
      </w:r>
      <w:proofErr w:type="spellEnd"/>
      <w:r w:rsidRPr="00300786">
        <w:rPr>
          <w:rFonts w:ascii="Times New Roman" w:eastAsia="Times New Roman" w:hAnsi="Times New Roman" w:cs="Times New Roman"/>
          <w:sz w:val="24"/>
          <w:szCs w:val="24"/>
          <w:lang w:eastAsia="pt-BR"/>
        </w:rPr>
        <w:t>, A., &amp; Souza, L. (2013). The fragil</w:t>
      </w:r>
      <w:r w:rsidRPr="00300786">
        <w:rPr>
          <w:rFonts w:ascii="Times New Roman" w:eastAsia="Times New Roman" w:hAnsi="Times New Roman" w:cs="Times New Roman"/>
          <w:sz w:val="24"/>
          <w:szCs w:val="24"/>
          <w:lang w:eastAsia="pt-BR"/>
        </w:rPr>
        <w:t>i</w:t>
      </w:r>
      <w:r w:rsidRPr="00300786">
        <w:rPr>
          <w:rFonts w:ascii="Times New Roman" w:eastAsia="Times New Roman" w:hAnsi="Times New Roman" w:cs="Times New Roman"/>
          <w:sz w:val="24"/>
          <w:szCs w:val="24"/>
          <w:lang w:eastAsia="pt-BR"/>
        </w:rPr>
        <w:t>ty of the future and the tug of the past: Longevity in Latin America and the Cari</w:t>
      </w:r>
      <w:r w:rsidRPr="00300786">
        <w:rPr>
          <w:rFonts w:ascii="Times New Roman" w:eastAsia="Times New Roman" w:hAnsi="Times New Roman" w:cs="Times New Roman"/>
          <w:sz w:val="24"/>
          <w:szCs w:val="24"/>
          <w:lang w:eastAsia="pt-BR"/>
        </w:rPr>
        <w:t>b</w:t>
      </w:r>
      <w:r w:rsidRPr="00300786">
        <w:rPr>
          <w:rFonts w:ascii="Times New Roman" w:eastAsia="Times New Roman" w:hAnsi="Times New Roman" w:cs="Times New Roman"/>
          <w:sz w:val="24"/>
          <w:szCs w:val="24"/>
          <w:lang w:eastAsia="pt-BR"/>
        </w:rPr>
        <w:t xml:space="preserve">bean. </w:t>
      </w:r>
      <w:r w:rsidRPr="0000591D">
        <w:rPr>
          <w:rFonts w:ascii="Times New Roman" w:eastAsia="Times New Roman" w:hAnsi="Times New Roman" w:cs="Times New Roman"/>
          <w:i/>
          <w:iCs/>
          <w:sz w:val="24"/>
          <w:szCs w:val="24"/>
          <w:lang w:eastAsia="pt-BR"/>
        </w:rPr>
        <w:t>Demographic research</w:t>
      </w:r>
      <w:r w:rsidRPr="0000591D">
        <w:rPr>
          <w:rFonts w:ascii="Times New Roman" w:eastAsia="Times New Roman" w:hAnsi="Times New Roman" w:cs="Times New Roman"/>
          <w:sz w:val="24"/>
          <w:szCs w:val="24"/>
          <w:lang w:eastAsia="pt-BR"/>
        </w:rPr>
        <w:t xml:space="preserve">, </w:t>
      </w:r>
      <w:r w:rsidRPr="0000591D">
        <w:rPr>
          <w:rFonts w:ascii="Times New Roman" w:eastAsia="Times New Roman" w:hAnsi="Times New Roman" w:cs="Times New Roman"/>
          <w:i/>
          <w:iCs/>
          <w:sz w:val="24"/>
          <w:szCs w:val="24"/>
          <w:lang w:eastAsia="pt-BR"/>
        </w:rPr>
        <w:t>29</w:t>
      </w:r>
      <w:r w:rsidRPr="0000591D">
        <w:rPr>
          <w:rFonts w:ascii="Times New Roman" w:eastAsia="Times New Roman" w:hAnsi="Times New Roman" w:cs="Times New Roman"/>
          <w:sz w:val="24"/>
          <w:szCs w:val="24"/>
          <w:lang w:eastAsia="pt-BR"/>
        </w:rPr>
        <w:t>, 543.</w:t>
      </w:r>
    </w:p>
    <w:p w14:paraId="17E7892A" w14:textId="6B63045E" w:rsidR="00586670" w:rsidRDefault="00586670">
      <w:pPr>
        <w:pStyle w:val="Textodecomentrio"/>
      </w:pPr>
    </w:p>
    <w:p w14:paraId="50AB7020" w14:textId="77777777" w:rsidR="00586670" w:rsidRDefault="00586670">
      <w:pPr>
        <w:pStyle w:val="Textodecomentrio"/>
      </w:pPr>
    </w:p>
  </w:comment>
  <w:comment w:id="3" w:author="JÚLIA" w:date="2017-12-29T19:43:00Z" w:initials="J">
    <w:p w14:paraId="338006DB" w14:textId="75333E87" w:rsidR="00537F9B" w:rsidRDefault="00537F9B">
      <w:pPr>
        <w:pStyle w:val="Textodecomentrio"/>
      </w:pPr>
      <w:r>
        <w:rPr>
          <w:rStyle w:val="Refdecomentrio"/>
        </w:rPr>
        <w:annotationRef/>
      </w:r>
      <w:r w:rsidRPr="00537F9B">
        <w:rPr>
          <w:lang w:val="pt-BR"/>
        </w:rPr>
        <w:t xml:space="preserve">VICTORA C. G.; BARRETO M. L.; DO CARMO L. M. </w:t>
      </w:r>
      <w:proofErr w:type="gramStart"/>
      <w:r w:rsidRPr="00537F9B">
        <w:rPr>
          <w:lang w:val="pt-BR"/>
        </w:rPr>
        <w:t>et</w:t>
      </w:r>
      <w:proofErr w:type="gramEnd"/>
      <w:r w:rsidRPr="00537F9B">
        <w:rPr>
          <w:lang w:val="pt-BR"/>
        </w:rPr>
        <w:t xml:space="preserve"> al. 2011b. </w:t>
      </w:r>
      <w:r>
        <w:t>Health conditions and health-policy innovations in Brazi</w:t>
      </w:r>
      <w:r>
        <w:t>l: The way forward. Lancet; 2010</w:t>
      </w:r>
      <w:r>
        <w:t xml:space="preserve">; </w:t>
      </w:r>
      <w:proofErr w:type="spellStart"/>
      <w:r>
        <w:t>Série</w:t>
      </w:r>
      <w:proofErr w:type="spellEnd"/>
      <w:r>
        <w:t xml:space="preserve"> </w:t>
      </w:r>
      <w:proofErr w:type="spellStart"/>
      <w:r>
        <w:t>Saúde</w:t>
      </w:r>
      <w:proofErr w:type="spellEnd"/>
      <w:r>
        <w:t xml:space="preserve"> no </w:t>
      </w:r>
      <w:proofErr w:type="spellStart"/>
      <w:r>
        <w:t>Brasil</w:t>
      </w:r>
      <w:proofErr w:type="spellEnd"/>
      <w:r>
        <w:t xml:space="preserve"> (1):90-102.</w:t>
      </w:r>
    </w:p>
  </w:comment>
  <w:comment w:id="4" w:author="Bernardo" w:date="2017-12-21T14:02:00Z" w:initials="B">
    <w:p w14:paraId="2A425C73" w14:textId="77777777" w:rsidR="00586670" w:rsidRDefault="00586670" w:rsidP="00225F5B">
      <w:pPr>
        <w:rPr>
          <w:rFonts w:ascii="Times New Roman" w:eastAsia="Times New Roman" w:hAnsi="Times New Roman" w:cs="Times New Roman"/>
          <w:sz w:val="24"/>
          <w:szCs w:val="24"/>
          <w:lang w:eastAsia="pt-BR"/>
        </w:rPr>
      </w:pPr>
      <w:r>
        <w:rPr>
          <w:rStyle w:val="Refdecomentrio"/>
        </w:rPr>
        <w:annotationRef/>
      </w:r>
    </w:p>
    <w:p w14:paraId="737976DA" w14:textId="68B44269" w:rsidR="00586670" w:rsidRDefault="00586670" w:rsidP="00225F5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 am </w:t>
      </w:r>
      <w:proofErr w:type="spellStart"/>
      <w:r>
        <w:rPr>
          <w:rFonts w:ascii="Times New Roman" w:eastAsia="Times New Roman" w:hAnsi="Times New Roman" w:cs="Times New Roman"/>
          <w:sz w:val="24"/>
          <w:szCs w:val="24"/>
          <w:lang w:eastAsia="pt-BR"/>
        </w:rPr>
        <w:t>addiding</w:t>
      </w:r>
      <w:proofErr w:type="spellEnd"/>
      <w:r>
        <w:rPr>
          <w:rFonts w:ascii="Times New Roman" w:eastAsia="Times New Roman" w:hAnsi="Times New Roman" w:cs="Times New Roman"/>
          <w:sz w:val="24"/>
          <w:szCs w:val="24"/>
          <w:lang w:eastAsia="pt-BR"/>
        </w:rPr>
        <w:t xml:space="preserve"> some additional references that might be useful. </w:t>
      </w:r>
    </w:p>
    <w:p w14:paraId="42834F57" w14:textId="77777777" w:rsidR="00586670" w:rsidRDefault="00586670" w:rsidP="00225F5B">
      <w:pPr>
        <w:rPr>
          <w:rFonts w:ascii="Times New Roman" w:eastAsia="Times New Roman" w:hAnsi="Times New Roman" w:cs="Times New Roman"/>
          <w:sz w:val="24"/>
          <w:szCs w:val="24"/>
          <w:lang w:eastAsia="pt-BR"/>
        </w:rPr>
      </w:pPr>
    </w:p>
    <w:p w14:paraId="2C7E922C" w14:textId="5BC36EAB" w:rsidR="00586670" w:rsidRPr="00225F5B" w:rsidRDefault="00586670" w:rsidP="00225F5B">
      <w:pPr>
        <w:rPr>
          <w:rFonts w:ascii="Times New Roman" w:eastAsia="Times New Roman" w:hAnsi="Times New Roman" w:cs="Times New Roman"/>
          <w:sz w:val="24"/>
          <w:szCs w:val="24"/>
          <w:lang w:eastAsia="pt-BR"/>
        </w:rPr>
      </w:pPr>
      <w:proofErr w:type="spellStart"/>
      <w:r w:rsidRPr="00225F5B">
        <w:rPr>
          <w:rFonts w:ascii="Times New Roman" w:eastAsia="Times New Roman" w:hAnsi="Times New Roman" w:cs="Times New Roman"/>
          <w:sz w:val="24"/>
          <w:szCs w:val="24"/>
          <w:lang w:eastAsia="pt-BR"/>
        </w:rPr>
        <w:t>Macinko</w:t>
      </w:r>
      <w:proofErr w:type="spellEnd"/>
      <w:r w:rsidRPr="00225F5B">
        <w:rPr>
          <w:rFonts w:ascii="Times New Roman" w:eastAsia="Times New Roman" w:hAnsi="Times New Roman" w:cs="Times New Roman"/>
          <w:sz w:val="24"/>
          <w:szCs w:val="24"/>
          <w:lang w:eastAsia="pt-BR"/>
        </w:rPr>
        <w:t>, J., &amp; Harris, M. J. (2015). Brazil's family health strategy—delivering comm</w:t>
      </w:r>
      <w:r w:rsidRPr="00225F5B">
        <w:rPr>
          <w:rFonts w:ascii="Times New Roman" w:eastAsia="Times New Roman" w:hAnsi="Times New Roman" w:cs="Times New Roman"/>
          <w:sz w:val="24"/>
          <w:szCs w:val="24"/>
          <w:lang w:eastAsia="pt-BR"/>
        </w:rPr>
        <w:t>u</w:t>
      </w:r>
      <w:r w:rsidRPr="00225F5B">
        <w:rPr>
          <w:rFonts w:ascii="Times New Roman" w:eastAsia="Times New Roman" w:hAnsi="Times New Roman" w:cs="Times New Roman"/>
          <w:sz w:val="24"/>
          <w:szCs w:val="24"/>
          <w:lang w:eastAsia="pt-BR"/>
        </w:rPr>
        <w:t xml:space="preserve">nity-based primary care in a universal health system. </w:t>
      </w:r>
      <w:r w:rsidRPr="00225F5B">
        <w:rPr>
          <w:rFonts w:ascii="Times New Roman" w:eastAsia="Times New Roman" w:hAnsi="Times New Roman" w:cs="Times New Roman"/>
          <w:i/>
          <w:iCs/>
          <w:sz w:val="24"/>
          <w:szCs w:val="24"/>
          <w:lang w:eastAsia="pt-BR"/>
        </w:rPr>
        <w:t>New England Journal of Medicine</w:t>
      </w:r>
      <w:r w:rsidRPr="00225F5B">
        <w:rPr>
          <w:rFonts w:ascii="Times New Roman" w:eastAsia="Times New Roman" w:hAnsi="Times New Roman" w:cs="Times New Roman"/>
          <w:sz w:val="24"/>
          <w:szCs w:val="24"/>
          <w:lang w:eastAsia="pt-BR"/>
        </w:rPr>
        <w:t xml:space="preserve">, </w:t>
      </w:r>
      <w:r w:rsidRPr="00225F5B">
        <w:rPr>
          <w:rFonts w:ascii="Times New Roman" w:eastAsia="Times New Roman" w:hAnsi="Times New Roman" w:cs="Times New Roman"/>
          <w:i/>
          <w:iCs/>
          <w:sz w:val="24"/>
          <w:szCs w:val="24"/>
          <w:lang w:eastAsia="pt-BR"/>
        </w:rPr>
        <w:t>372</w:t>
      </w:r>
      <w:r w:rsidRPr="00225F5B">
        <w:rPr>
          <w:rFonts w:ascii="Times New Roman" w:eastAsia="Times New Roman" w:hAnsi="Times New Roman" w:cs="Times New Roman"/>
          <w:sz w:val="24"/>
          <w:szCs w:val="24"/>
          <w:lang w:eastAsia="pt-BR"/>
        </w:rPr>
        <w:t>(23), 2177-2181.</w:t>
      </w:r>
    </w:p>
    <w:p w14:paraId="61E5EFAF" w14:textId="4D28F373" w:rsidR="00586670" w:rsidRDefault="00586670">
      <w:pPr>
        <w:pStyle w:val="Textodecomentrio"/>
      </w:pPr>
    </w:p>
  </w:comment>
  <w:comment w:id="5" w:author="JÚLIA" w:date="2017-12-29T19:44:00Z" w:initials="J">
    <w:p w14:paraId="49F2A96B" w14:textId="06097047" w:rsidR="00537F9B" w:rsidRDefault="00537F9B">
      <w:pPr>
        <w:pStyle w:val="Textodecomentrio"/>
      </w:pPr>
      <w:r>
        <w:rPr>
          <w:rStyle w:val="Refdecomentrio"/>
        </w:rPr>
        <w:annotationRef/>
      </w:r>
      <w:r>
        <w:t>ROCHA, R. &amp; SOARES, R. R. Evaluating the impact of community-based health interventions: Evidence from Br</w:t>
      </w:r>
      <w:r>
        <w:t>azilian</w:t>
      </w:r>
      <w:r>
        <w:t xml:space="preserve"> Family Health Program. Health Economics, 19: 126-158, 2010</w:t>
      </w:r>
    </w:p>
  </w:comment>
  <w:comment w:id="6" w:author="Bernardo" w:date="2017-12-21T14:03:00Z" w:initials="B">
    <w:p w14:paraId="2500E859" w14:textId="76A107E6" w:rsidR="00586670" w:rsidRDefault="00586670">
      <w:pPr>
        <w:pStyle w:val="Textodecomentrio"/>
      </w:pPr>
      <w:r>
        <w:rPr>
          <w:rStyle w:val="Refdecomentrio"/>
        </w:rPr>
        <w:annotationRef/>
      </w:r>
      <w:r>
        <w:t xml:space="preserve">Should we keep Mexico or focus only in Brazil? Sometimes the parts that include Mexico seem a bit confusing, since the idea is to perform the analysis to Brazil. </w:t>
      </w:r>
    </w:p>
  </w:comment>
  <w:comment w:id="11" w:author="Bernardo" w:date="2017-12-21T14:08:00Z" w:initials="B">
    <w:p w14:paraId="2C016089" w14:textId="5AAE871B" w:rsidR="00586670" w:rsidRPr="0000591D" w:rsidRDefault="00586670">
      <w:pPr>
        <w:pStyle w:val="Textodecomentrio"/>
        <w:rPr>
          <w:lang w:val="pt-BR"/>
        </w:rPr>
      </w:pPr>
      <w:r>
        <w:rPr>
          <w:rStyle w:val="Refdecomentrio"/>
        </w:rPr>
        <w:annotationRef/>
      </w:r>
      <w:r w:rsidRPr="00B80811">
        <w:rPr>
          <w:lang w:val="pt-BR"/>
        </w:rPr>
        <w:t xml:space="preserve">Malta, Deborah Carvalho, </w:t>
      </w:r>
      <w:proofErr w:type="spellStart"/>
      <w:r w:rsidRPr="00B80811">
        <w:rPr>
          <w:lang w:val="pt-BR"/>
        </w:rPr>
        <w:t>Minayo</w:t>
      </w:r>
      <w:proofErr w:type="spellEnd"/>
      <w:r w:rsidRPr="00B80811">
        <w:rPr>
          <w:lang w:val="pt-BR"/>
        </w:rPr>
        <w:t xml:space="preserve">, Maria Cecília de Souza, Soares Filho, Adauto Martins, Silva, Marta Maria Alves da, Montenegro, Marli de Mesquita Silva, Ladeira, Roberto Marini, Morais Neto, </w:t>
      </w:r>
      <w:proofErr w:type="spellStart"/>
      <w:r w:rsidRPr="00B80811">
        <w:rPr>
          <w:lang w:val="pt-BR"/>
        </w:rPr>
        <w:t>Otaliba</w:t>
      </w:r>
      <w:proofErr w:type="spellEnd"/>
      <w:r w:rsidRPr="00B80811">
        <w:rPr>
          <w:lang w:val="pt-BR"/>
        </w:rPr>
        <w:t xml:space="preserve"> </w:t>
      </w:r>
      <w:proofErr w:type="spellStart"/>
      <w:r w:rsidRPr="00B80811">
        <w:rPr>
          <w:lang w:val="pt-BR"/>
        </w:rPr>
        <w:t>Libanio</w:t>
      </w:r>
      <w:proofErr w:type="spellEnd"/>
      <w:r w:rsidRPr="00B80811">
        <w:rPr>
          <w:lang w:val="pt-BR"/>
        </w:rPr>
        <w:t xml:space="preserve"> de, Melo, Ana Paula, </w:t>
      </w:r>
      <w:proofErr w:type="spellStart"/>
      <w:r w:rsidRPr="00B80811">
        <w:rPr>
          <w:lang w:val="pt-BR"/>
        </w:rPr>
        <w:t>Mooney</w:t>
      </w:r>
      <w:proofErr w:type="spellEnd"/>
      <w:r w:rsidRPr="00B80811">
        <w:rPr>
          <w:lang w:val="pt-BR"/>
        </w:rPr>
        <w:t xml:space="preserve">, </w:t>
      </w:r>
      <w:proofErr w:type="spellStart"/>
      <w:r w:rsidRPr="00B80811">
        <w:rPr>
          <w:lang w:val="pt-BR"/>
        </w:rPr>
        <w:t>Meghan</w:t>
      </w:r>
      <w:proofErr w:type="spellEnd"/>
      <w:r w:rsidRPr="00B80811">
        <w:rPr>
          <w:lang w:val="pt-BR"/>
        </w:rPr>
        <w:t xml:space="preserve">, &amp; </w:t>
      </w:r>
      <w:proofErr w:type="spellStart"/>
      <w:r w:rsidRPr="00B80811">
        <w:rPr>
          <w:lang w:val="pt-BR"/>
        </w:rPr>
        <w:t>Naghavi</w:t>
      </w:r>
      <w:proofErr w:type="spellEnd"/>
      <w:r w:rsidRPr="00B80811">
        <w:rPr>
          <w:lang w:val="pt-BR"/>
        </w:rPr>
        <w:t xml:space="preserve">, </w:t>
      </w:r>
      <w:proofErr w:type="spellStart"/>
      <w:r w:rsidRPr="00B80811">
        <w:rPr>
          <w:lang w:val="pt-BR"/>
        </w:rPr>
        <w:t>Mohsen</w:t>
      </w:r>
      <w:proofErr w:type="spellEnd"/>
      <w:r w:rsidRPr="00B80811">
        <w:rPr>
          <w:lang w:val="pt-BR"/>
        </w:rPr>
        <w:t xml:space="preserve">. </w:t>
      </w:r>
      <w:r>
        <w:t xml:space="preserve">(2017). Mortality and years of life lost by interpersonal violence and self-harm: in Brazil and Brazilian states: analysis of the estimates of the Global Burden of Disease Study, 1990 and 2015. </w:t>
      </w:r>
      <w:r w:rsidRPr="0000591D">
        <w:rPr>
          <w:i/>
          <w:iCs/>
          <w:lang w:val="pt-BR"/>
        </w:rPr>
        <w:t>Revista Brasileira de Epidemiologia</w:t>
      </w:r>
      <w:r w:rsidRPr="0000591D">
        <w:rPr>
          <w:lang w:val="pt-BR"/>
        </w:rPr>
        <w:t xml:space="preserve">, </w:t>
      </w:r>
      <w:r w:rsidRPr="0000591D">
        <w:rPr>
          <w:i/>
          <w:iCs/>
          <w:lang w:val="pt-BR"/>
        </w:rPr>
        <w:t>20</w:t>
      </w:r>
      <w:r w:rsidRPr="0000591D">
        <w:rPr>
          <w:lang w:val="pt-BR"/>
        </w:rPr>
        <w:t>(</w:t>
      </w:r>
      <w:proofErr w:type="spellStart"/>
      <w:r w:rsidRPr="0000591D">
        <w:rPr>
          <w:lang w:val="pt-BR"/>
        </w:rPr>
        <w:t>Suppl</w:t>
      </w:r>
      <w:proofErr w:type="spellEnd"/>
      <w:r w:rsidRPr="0000591D">
        <w:rPr>
          <w:lang w:val="pt-BR"/>
        </w:rPr>
        <w:t xml:space="preserve">. 1), 142-156. </w:t>
      </w:r>
      <w:hyperlink r:id="rId1" w:history="1">
        <w:r w:rsidRPr="0000591D">
          <w:rPr>
            <w:rStyle w:val="Hyperlink"/>
            <w:lang w:val="pt-BR"/>
          </w:rPr>
          <w:t>https://dx.doi.org/10.1590/1980-5497201700050012</w:t>
        </w:r>
      </w:hyperlink>
    </w:p>
    <w:p w14:paraId="7481F4FE" w14:textId="294402AB" w:rsidR="00586670" w:rsidRPr="0000591D" w:rsidRDefault="00586670">
      <w:pPr>
        <w:pStyle w:val="Textodecomentrio"/>
        <w:rPr>
          <w:lang w:val="pt-BR"/>
        </w:rPr>
      </w:pPr>
    </w:p>
    <w:p w14:paraId="31271564" w14:textId="788FF3BF" w:rsidR="00586670" w:rsidRDefault="00586670">
      <w:pPr>
        <w:pStyle w:val="Textodecomentrio"/>
      </w:pPr>
      <w:proofErr w:type="spellStart"/>
      <w:r w:rsidRPr="00EB2466">
        <w:rPr>
          <w:lang w:val="pt-BR"/>
        </w:rPr>
        <w:t>Reichenheim</w:t>
      </w:r>
      <w:proofErr w:type="spellEnd"/>
      <w:r w:rsidRPr="00EB2466">
        <w:rPr>
          <w:lang w:val="pt-BR"/>
        </w:rPr>
        <w:t xml:space="preserve"> ME, Souza ER, Moraes CL, Mello-Jorge MHP, Silva CMFP, </w:t>
      </w:r>
      <w:proofErr w:type="spellStart"/>
      <w:r w:rsidRPr="00EB2466">
        <w:rPr>
          <w:lang w:val="pt-BR"/>
        </w:rPr>
        <w:t>Minayo</w:t>
      </w:r>
      <w:proofErr w:type="spellEnd"/>
      <w:r w:rsidRPr="00EB2466">
        <w:rPr>
          <w:lang w:val="pt-BR"/>
        </w:rPr>
        <w:t xml:space="preserve"> MCS. </w:t>
      </w:r>
      <w:r>
        <w:t>Violence and injuries in Brazil: the effect, progress made, and challenges ahead The Lancet 2011; 377(9781): 1962-75</w:t>
      </w:r>
    </w:p>
    <w:p w14:paraId="4586CC4A" w14:textId="10F13570" w:rsidR="00586670" w:rsidRDefault="00586670">
      <w:pPr>
        <w:pStyle w:val="Textodecomentrio"/>
      </w:pPr>
    </w:p>
    <w:p w14:paraId="109BBB85" w14:textId="77777777" w:rsidR="00586670" w:rsidRDefault="00586670">
      <w:pPr>
        <w:pStyle w:val="Textodecomentrio"/>
      </w:pPr>
    </w:p>
  </w:comment>
  <w:comment w:id="17" w:author="Bernardo" w:date="2017-12-21T14:12:00Z" w:initials="B">
    <w:p w14:paraId="2BF1B634" w14:textId="24596147" w:rsidR="00586670" w:rsidRDefault="00586670">
      <w:pPr>
        <w:pStyle w:val="Textodecomentrio"/>
      </w:pPr>
      <w:r>
        <w:rPr>
          <w:rStyle w:val="Refdecomentrio"/>
        </w:rPr>
        <w:annotationRef/>
      </w:r>
    </w:p>
    <w:p w14:paraId="7A76BC49" w14:textId="6CBECD1D" w:rsidR="00586670" w:rsidRDefault="00586670" w:rsidP="00EB2466">
      <w:pPr>
        <w:pStyle w:val="Textodecomentrio"/>
      </w:pPr>
      <w:r w:rsidRPr="0000591D">
        <w:t xml:space="preserve">Malta, D. et.al </w:t>
      </w:r>
      <w:r>
        <w:t xml:space="preserve">(2017). Mortality and years of life lost by interpersonal violence and self-harm: in Brazil and Brazilian states: analysis of the estimates of the Global Burden of Disease Study, 1990 and 2015. </w:t>
      </w:r>
      <w:proofErr w:type="spellStart"/>
      <w:r>
        <w:rPr>
          <w:i/>
          <w:iCs/>
        </w:rPr>
        <w:t>Revista</w:t>
      </w:r>
      <w:proofErr w:type="spellEnd"/>
      <w:r>
        <w:rPr>
          <w:i/>
          <w:iCs/>
        </w:rPr>
        <w:t xml:space="preserve"> </w:t>
      </w:r>
      <w:proofErr w:type="spellStart"/>
      <w:r>
        <w:rPr>
          <w:i/>
          <w:iCs/>
        </w:rPr>
        <w:t>Brasileira</w:t>
      </w:r>
      <w:proofErr w:type="spellEnd"/>
      <w:r>
        <w:rPr>
          <w:i/>
          <w:iCs/>
        </w:rPr>
        <w:t xml:space="preserve"> de </w:t>
      </w:r>
      <w:proofErr w:type="spellStart"/>
      <w:r>
        <w:rPr>
          <w:i/>
          <w:iCs/>
        </w:rPr>
        <w:t>Epidemiologia</w:t>
      </w:r>
      <w:proofErr w:type="spellEnd"/>
      <w:r>
        <w:t xml:space="preserve">, </w:t>
      </w:r>
      <w:r>
        <w:rPr>
          <w:i/>
          <w:iCs/>
        </w:rPr>
        <w:t>20</w:t>
      </w:r>
      <w:r>
        <w:t xml:space="preserve">(Suppl. 1), 142-156. </w:t>
      </w:r>
      <w:hyperlink r:id="rId2" w:history="1">
        <w:r>
          <w:rPr>
            <w:rStyle w:val="Hyperlink"/>
          </w:rPr>
          <w:t>https://dx.doi.org/10.1590/1980-5497201700050012</w:t>
        </w:r>
      </w:hyperlink>
    </w:p>
    <w:p w14:paraId="13F59F10" w14:textId="77777777" w:rsidR="00586670" w:rsidRDefault="00586670">
      <w:pPr>
        <w:pStyle w:val="Textodecomentrio"/>
      </w:pPr>
    </w:p>
  </w:comment>
  <w:comment w:id="19" w:author="Bernardo" w:date="2017-12-21T13:47:00Z" w:initials="B">
    <w:p w14:paraId="6B10026D" w14:textId="472E4913" w:rsidR="00586670" w:rsidRDefault="00586670">
      <w:pPr>
        <w:pStyle w:val="Textodecomentrio"/>
      </w:pPr>
      <w:r>
        <w:rPr>
          <w:rStyle w:val="Refdecomentrio"/>
        </w:rPr>
        <w:annotationRef/>
      </w:r>
      <w:r>
        <w:t>This paper makes a nice overview of regional differences in mortality by causes in Brazil in the most recent periods</w:t>
      </w:r>
    </w:p>
    <w:p w14:paraId="55B649CC" w14:textId="67F41AD4" w:rsidR="00586670" w:rsidRDefault="00586670">
      <w:pPr>
        <w:pStyle w:val="Textodecomentrio"/>
      </w:pPr>
    </w:p>
    <w:p w14:paraId="2E691854" w14:textId="77777777" w:rsidR="00586670" w:rsidRPr="0000591D" w:rsidRDefault="00586670" w:rsidP="00300786">
      <w:pPr>
        <w:rPr>
          <w:rFonts w:ascii="Times New Roman" w:eastAsia="Times New Roman" w:hAnsi="Times New Roman" w:cs="Times New Roman"/>
          <w:sz w:val="24"/>
          <w:szCs w:val="24"/>
          <w:lang w:eastAsia="pt-BR"/>
        </w:rPr>
      </w:pPr>
      <w:r w:rsidRPr="00300786">
        <w:rPr>
          <w:rFonts w:ascii="Times New Roman" w:eastAsia="Times New Roman" w:hAnsi="Times New Roman" w:cs="Times New Roman"/>
          <w:sz w:val="24"/>
          <w:szCs w:val="24"/>
          <w:lang w:eastAsia="pt-BR"/>
        </w:rPr>
        <w:t>Borges, G. M. (2017). Health transition in Brazil: regional variations and dive</w:t>
      </w:r>
      <w:r w:rsidRPr="00300786">
        <w:rPr>
          <w:rFonts w:ascii="Times New Roman" w:eastAsia="Times New Roman" w:hAnsi="Times New Roman" w:cs="Times New Roman"/>
          <w:sz w:val="24"/>
          <w:szCs w:val="24"/>
          <w:lang w:eastAsia="pt-BR"/>
        </w:rPr>
        <w:t>r</w:t>
      </w:r>
      <w:r w:rsidRPr="00300786">
        <w:rPr>
          <w:rFonts w:ascii="Times New Roman" w:eastAsia="Times New Roman" w:hAnsi="Times New Roman" w:cs="Times New Roman"/>
          <w:sz w:val="24"/>
          <w:szCs w:val="24"/>
          <w:lang w:eastAsia="pt-BR"/>
        </w:rPr>
        <w:t xml:space="preserve">gence/convergence in mortality. </w:t>
      </w:r>
      <w:proofErr w:type="spellStart"/>
      <w:r w:rsidRPr="0000591D">
        <w:rPr>
          <w:rFonts w:ascii="Times New Roman" w:eastAsia="Times New Roman" w:hAnsi="Times New Roman" w:cs="Times New Roman"/>
          <w:i/>
          <w:iCs/>
          <w:sz w:val="24"/>
          <w:szCs w:val="24"/>
          <w:lang w:eastAsia="pt-BR"/>
        </w:rPr>
        <w:t>Cadernos</w:t>
      </w:r>
      <w:proofErr w:type="spellEnd"/>
      <w:r w:rsidRPr="0000591D">
        <w:rPr>
          <w:rFonts w:ascii="Times New Roman" w:eastAsia="Times New Roman" w:hAnsi="Times New Roman" w:cs="Times New Roman"/>
          <w:i/>
          <w:iCs/>
          <w:sz w:val="24"/>
          <w:szCs w:val="24"/>
          <w:lang w:eastAsia="pt-BR"/>
        </w:rPr>
        <w:t xml:space="preserve"> de </w:t>
      </w:r>
      <w:proofErr w:type="spellStart"/>
      <w:r w:rsidRPr="0000591D">
        <w:rPr>
          <w:rFonts w:ascii="Times New Roman" w:eastAsia="Times New Roman" w:hAnsi="Times New Roman" w:cs="Times New Roman"/>
          <w:i/>
          <w:iCs/>
          <w:sz w:val="24"/>
          <w:szCs w:val="24"/>
          <w:lang w:eastAsia="pt-BR"/>
        </w:rPr>
        <w:t>saude</w:t>
      </w:r>
      <w:proofErr w:type="spellEnd"/>
      <w:r w:rsidRPr="0000591D">
        <w:rPr>
          <w:rFonts w:ascii="Times New Roman" w:eastAsia="Times New Roman" w:hAnsi="Times New Roman" w:cs="Times New Roman"/>
          <w:i/>
          <w:iCs/>
          <w:sz w:val="24"/>
          <w:szCs w:val="24"/>
          <w:lang w:eastAsia="pt-BR"/>
        </w:rPr>
        <w:t xml:space="preserve"> </w:t>
      </w:r>
      <w:proofErr w:type="spellStart"/>
      <w:r w:rsidRPr="0000591D">
        <w:rPr>
          <w:rFonts w:ascii="Times New Roman" w:eastAsia="Times New Roman" w:hAnsi="Times New Roman" w:cs="Times New Roman"/>
          <w:i/>
          <w:iCs/>
          <w:sz w:val="24"/>
          <w:szCs w:val="24"/>
          <w:lang w:eastAsia="pt-BR"/>
        </w:rPr>
        <w:t>publica</w:t>
      </w:r>
      <w:proofErr w:type="spellEnd"/>
      <w:r w:rsidRPr="0000591D">
        <w:rPr>
          <w:rFonts w:ascii="Times New Roman" w:eastAsia="Times New Roman" w:hAnsi="Times New Roman" w:cs="Times New Roman"/>
          <w:sz w:val="24"/>
          <w:szCs w:val="24"/>
          <w:lang w:eastAsia="pt-BR"/>
        </w:rPr>
        <w:t xml:space="preserve">, </w:t>
      </w:r>
      <w:r w:rsidRPr="0000591D">
        <w:rPr>
          <w:rFonts w:ascii="Times New Roman" w:eastAsia="Times New Roman" w:hAnsi="Times New Roman" w:cs="Times New Roman"/>
          <w:i/>
          <w:iCs/>
          <w:sz w:val="24"/>
          <w:szCs w:val="24"/>
          <w:lang w:eastAsia="pt-BR"/>
        </w:rPr>
        <w:t>33</w:t>
      </w:r>
      <w:r w:rsidRPr="0000591D">
        <w:rPr>
          <w:rFonts w:ascii="Times New Roman" w:eastAsia="Times New Roman" w:hAnsi="Times New Roman" w:cs="Times New Roman"/>
          <w:sz w:val="24"/>
          <w:szCs w:val="24"/>
          <w:lang w:eastAsia="pt-BR"/>
        </w:rPr>
        <w:t>(8).</w:t>
      </w:r>
    </w:p>
    <w:p w14:paraId="1AB62A1C" w14:textId="282B1129" w:rsidR="00586670" w:rsidRDefault="00586670">
      <w:pPr>
        <w:pStyle w:val="Textodecomentrio"/>
      </w:pPr>
    </w:p>
    <w:p w14:paraId="173E2A9D" w14:textId="77777777" w:rsidR="00586670" w:rsidRDefault="00586670">
      <w:pPr>
        <w:pStyle w:val="Textodecomentrio"/>
      </w:pPr>
    </w:p>
  </w:comment>
  <w:comment w:id="26" w:author="Bernardo" w:date="2017-12-21T13:54:00Z" w:initials="B">
    <w:p w14:paraId="5454D500" w14:textId="64FFFCB2" w:rsidR="00586670" w:rsidRDefault="00586670">
      <w:pPr>
        <w:pStyle w:val="Textodecomentrio"/>
      </w:pPr>
      <w:r>
        <w:rPr>
          <w:rStyle w:val="Refdecomentrio"/>
        </w:rPr>
        <w:annotationRef/>
      </w:r>
      <w:r w:rsidRPr="00300786">
        <w:rPr>
          <w:rFonts w:ascii="Times New Roman" w:eastAsia="Times New Roman" w:hAnsi="Times New Roman" w:cs="Times New Roman"/>
          <w:lang w:eastAsia="pt-BR"/>
        </w:rPr>
        <w:t xml:space="preserve">Borges, G. M. (2017). Health transition in Brazil: regional variations and divergence/convergence in mortality. </w:t>
      </w:r>
      <w:proofErr w:type="spellStart"/>
      <w:r w:rsidRPr="00300786">
        <w:rPr>
          <w:rFonts w:ascii="Times New Roman" w:eastAsia="Times New Roman" w:hAnsi="Times New Roman" w:cs="Times New Roman"/>
          <w:i/>
          <w:iCs/>
          <w:lang w:eastAsia="pt-BR"/>
        </w:rPr>
        <w:t>Cadernos</w:t>
      </w:r>
      <w:proofErr w:type="spellEnd"/>
      <w:r w:rsidRPr="00300786">
        <w:rPr>
          <w:rFonts w:ascii="Times New Roman" w:eastAsia="Times New Roman" w:hAnsi="Times New Roman" w:cs="Times New Roman"/>
          <w:i/>
          <w:iCs/>
          <w:lang w:eastAsia="pt-BR"/>
        </w:rPr>
        <w:t xml:space="preserve"> de </w:t>
      </w:r>
      <w:proofErr w:type="spellStart"/>
      <w:r w:rsidRPr="00300786">
        <w:rPr>
          <w:rFonts w:ascii="Times New Roman" w:eastAsia="Times New Roman" w:hAnsi="Times New Roman" w:cs="Times New Roman"/>
          <w:i/>
          <w:iCs/>
          <w:lang w:eastAsia="pt-BR"/>
        </w:rPr>
        <w:t>saude</w:t>
      </w:r>
      <w:proofErr w:type="spellEnd"/>
      <w:r w:rsidRPr="00300786">
        <w:rPr>
          <w:rFonts w:ascii="Times New Roman" w:eastAsia="Times New Roman" w:hAnsi="Times New Roman" w:cs="Times New Roman"/>
          <w:i/>
          <w:iCs/>
          <w:lang w:eastAsia="pt-BR"/>
        </w:rPr>
        <w:t xml:space="preserve"> </w:t>
      </w:r>
      <w:proofErr w:type="spellStart"/>
      <w:r w:rsidRPr="00300786">
        <w:rPr>
          <w:rFonts w:ascii="Times New Roman" w:eastAsia="Times New Roman" w:hAnsi="Times New Roman" w:cs="Times New Roman"/>
          <w:i/>
          <w:iCs/>
          <w:lang w:eastAsia="pt-BR"/>
        </w:rPr>
        <w:t>publica</w:t>
      </w:r>
      <w:proofErr w:type="spellEnd"/>
      <w:r w:rsidRPr="00300786">
        <w:rPr>
          <w:rFonts w:ascii="Times New Roman" w:eastAsia="Times New Roman" w:hAnsi="Times New Roman" w:cs="Times New Roman"/>
          <w:lang w:eastAsia="pt-BR"/>
        </w:rPr>
        <w:t xml:space="preserve">, </w:t>
      </w:r>
      <w:r w:rsidRPr="00300786">
        <w:rPr>
          <w:rFonts w:ascii="Times New Roman" w:eastAsia="Times New Roman" w:hAnsi="Times New Roman" w:cs="Times New Roman"/>
          <w:i/>
          <w:iCs/>
          <w:lang w:eastAsia="pt-BR"/>
        </w:rPr>
        <w:t>33</w:t>
      </w:r>
      <w:r w:rsidRPr="00300786">
        <w:rPr>
          <w:rFonts w:ascii="Times New Roman" w:eastAsia="Times New Roman" w:hAnsi="Times New Roman" w:cs="Times New Roman"/>
          <w:lang w:eastAsia="pt-BR"/>
        </w:rPr>
        <w:t>(8).</w:t>
      </w:r>
    </w:p>
  </w:comment>
  <w:comment w:id="30" w:author="Bernardo" w:date="2017-12-21T13:56:00Z" w:initials="B">
    <w:p w14:paraId="43A60413" w14:textId="6795C994" w:rsidR="00586670" w:rsidRDefault="00586670">
      <w:pPr>
        <w:pStyle w:val="Textodecomentrio"/>
      </w:pPr>
      <w:r>
        <w:rPr>
          <w:rStyle w:val="Refdecomentrio"/>
        </w:rPr>
        <w:annotationRef/>
      </w:r>
      <w:r>
        <w:t xml:space="preserve">In 2010, Carl and Marcos estimated range from 67.7 in Alagoas to 72.3 in Brasilia, for males. </w:t>
      </w:r>
    </w:p>
  </w:comment>
  <w:comment w:id="31" w:author="Bernardo" w:date="2017-12-21T14:14:00Z" w:initials="B">
    <w:p w14:paraId="41E8C2C0" w14:textId="390A8A6F" w:rsidR="00586670" w:rsidRDefault="00586670">
      <w:pPr>
        <w:pStyle w:val="Textodecomentrio"/>
      </w:pPr>
      <w:r>
        <w:rPr>
          <w:rStyle w:val="Refdecomentrio"/>
        </w:rPr>
        <w:annotationRef/>
      </w:r>
      <w:r>
        <w:t>Paper relates to Borges (2017) that analyzed health trans</w:t>
      </w:r>
      <w:r>
        <w:t>i</w:t>
      </w:r>
      <w:r>
        <w:t xml:space="preserve">tion across 5 major regions in Brazil from 1980 to 2010 and uses </w:t>
      </w:r>
      <w:proofErr w:type="spellStart"/>
      <w:r>
        <w:t>Shkolnikov</w:t>
      </w:r>
      <w:proofErr w:type="spellEnd"/>
      <w:r>
        <w:t xml:space="preserve"> deco</w:t>
      </w:r>
      <w:r>
        <w:t>m</w:t>
      </w:r>
      <w:r>
        <w:t>position method. “The regional mortality divergence/convergence process is d</w:t>
      </w:r>
      <w:r>
        <w:t>e</w:t>
      </w:r>
      <w:r>
        <w:t>scribed and discussed by considering the specific contributions of age groups and causes of death in life expectancy vari</w:t>
      </w:r>
      <w:r>
        <w:t>a</w:t>
      </w:r>
      <w:r>
        <w:t xml:space="preserve">tions (….) </w:t>
      </w:r>
      <w:proofErr w:type="spellStart"/>
      <w:r>
        <w:t>eriods</w:t>
      </w:r>
      <w:proofErr w:type="spellEnd"/>
      <w:r>
        <w:t xml:space="preserve"> of regional divergence in life expectancy, despite the long-term trends showing reducing regional inequal</w:t>
      </w:r>
      <w:r>
        <w:t>i</w:t>
      </w:r>
      <w:r>
        <w:t>ties. The emergence of HIV/AIDS, the persistence of relatively high levels of other infections and parasitic diseases, the regional differences in the unexpected mortality improvements from cardiovasc</w:t>
      </w:r>
      <w:r>
        <w:t>u</w:t>
      </w:r>
      <w:r>
        <w:t>lar diseases, and the rapid and strong variations in mortality from external causes are some of the examples.”</w:t>
      </w:r>
    </w:p>
    <w:p w14:paraId="2DE5F06B" w14:textId="5297CD36" w:rsidR="00586670" w:rsidRDefault="00586670">
      <w:pPr>
        <w:pStyle w:val="Textodecomentrio"/>
      </w:pPr>
    </w:p>
    <w:p w14:paraId="24A8788B" w14:textId="77777777" w:rsidR="00586670" w:rsidRDefault="00586670">
      <w:pPr>
        <w:pStyle w:val="Textodecomentrio"/>
      </w:pPr>
    </w:p>
  </w:comment>
  <w:comment w:id="43" w:author="Bernardo" w:date="2017-12-21T14:30:00Z" w:initials="B">
    <w:p w14:paraId="58DB2296" w14:textId="77777777" w:rsidR="00586670" w:rsidRDefault="00586670" w:rsidP="0013394E">
      <w:pPr>
        <w:pStyle w:val="Textodecomentrio"/>
      </w:pPr>
      <w:r>
        <w:rPr>
          <w:rStyle w:val="Refdecomentrio"/>
        </w:rPr>
        <w:annotationRef/>
      </w:r>
    </w:p>
    <w:p w14:paraId="2C10C00F" w14:textId="69CABF6A" w:rsidR="00586670" w:rsidRPr="0013394E" w:rsidRDefault="00586670" w:rsidP="0013394E">
      <w:pPr>
        <w:pStyle w:val="Textodecomentrio"/>
        <w:rPr>
          <w:lang w:val="pt-BR"/>
        </w:rPr>
      </w:pPr>
      <w:proofErr w:type="spellStart"/>
      <w:r>
        <w:t>Palloni</w:t>
      </w:r>
      <w:proofErr w:type="spellEnd"/>
      <w:r>
        <w:t xml:space="preserve"> A, Pinto-Aguirre G. Adult mortality in Latin America and the Caribbean. In: Rogers RG, Crimmins EM, editors. Intern</w:t>
      </w:r>
      <w:r>
        <w:t>a</w:t>
      </w:r>
      <w:r>
        <w:t xml:space="preserve">tional handbook of adult mortality. </w:t>
      </w:r>
      <w:r w:rsidRPr="0013394E">
        <w:rPr>
          <w:lang w:val="pt-BR"/>
        </w:rPr>
        <w:t>Am</w:t>
      </w:r>
      <w:r w:rsidRPr="0013394E">
        <w:rPr>
          <w:lang w:val="pt-BR"/>
        </w:rPr>
        <w:t>s</w:t>
      </w:r>
      <w:r w:rsidRPr="0013394E">
        <w:rPr>
          <w:lang w:val="pt-BR"/>
        </w:rPr>
        <w:t>terdam: Springer; 2011. p. 101-32</w:t>
      </w:r>
    </w:p>
  </w:comment>
  <w:comment w:id="48" w:author="Bernardo" w:date="2017-12-21T14:32:00Z" w:initials="B">
    <w:p w14:paraId="64E0E923" w14:textId="6C72121F" w:rsidR="00586670" w:rsidRDefault="00586670">
      <w:pPr>
        <w:pStyle w:val="Textodecomentrio"/>
      </w:pPr>
      <w:r>
        <w:rPr>
          <w:rStyle w:val="Refdecomentrio"/>
        </w:rPr>
        <w:annotationRef/>
      </w:r>
      <w:r w:rsidRPr="0013394E">
        <w:rPr>
          <w:lang w:val="pt-BR"/>
        </w:rPr>
        <w:t xml:space="preserve">Queiroz, Bernardo Lanza, Freire, Flávio Henrique Miranda de </w:t>
      </w:r>
      <w:proofErr w:type="spellStart"/>
      <w:r w:rsidRPr="0013394E">
        <w:rPr>
          <w:lang w:val="pt-BR"/>
        </w:rPr>
        <w:t>Araujo</w:t>
      </w:r>
      <w:proofErr w:type="spellEnd"/>
      <w:r w:rsidRPr="0013394E">
        <w:rPr>
          <w:lang w:val="pt-BR"/>
        </w:rPr>
        <w:t xml:space="preserve">, Gonzaga, Marcos Roberto, &amp; Lima, Everton Emanuel Campos de. </w:t>
      </w:r>
      <w:r>
        <w:t xml:space="preserve">(2017). Completeness of death-count coverage and adult mortality (45q15) for Brazilian states from 1980 to 2010. </w:t>
      </w:r>
      <w:proofErr w:type="spellStart"/>
      <w:r>
        <w:rPr>
          <w:i/>
          <w:iCs/>
        </w:rPr>
        <w:t>Revista</w:t>
      </w:r>
      <w:proofErr w:type="spellEnd"/>
      <w:r>
        <w:rPr>
          <w:i/>
          <w:iCs/>
        </w:rPr>
        <w:t xml:space="preserve"> </w:t>
      </w:r>
      <w:proofErr w:type="spellStart"/>
      <w:r>
        <w:rPr>
          <w:i/>
          <w:iCs/>
        </w:rPr>
        <w:t>Brasileira</w:t>
      </w:r>
      <w:proofErr w:type="spellEnd"/>
      <w:r>
        <w:rPr>
          <w:i/>
          <w:iCs/>
        </w:rPr>
        <w:t xml:space="preserve"> de </w:t>
      </w:r>
      <w:proofErr w:type="spellStart"/>
      <w:r>
        <w:rPr>
          <w:i/>
          <w:iCs/>
        </w:rPr>
        <w:t>Epidemiologia</w:t>
      </w:r>
      <w:proofErr w:type="spellEnd"/>
      <w:r>
        <w:t xml:space="preserve">, </w:t>
      </w:r>
      <w:r>
        <w:rPr>
          <w:i/>
          <w:iCs/>
        </w:rPr>
        <w:t>20</w:t>
      </w:r>
      <w:r>
        <w:t>(Suppl. 1), 21-33</w:t>
      </w:r>
    </w:p>
    <w:p w14:paraId="6F2E250C" w14:textId="518CC1EA" w:rsidR="00586670" w:rsidRDefault="00586670">
      <w:pPr>
        <w:pStyle w:val="Textodecomentrio"/>
      </w:pPr>
    </w:p>
    <w:p w14:paraId="1FF809DF" w14:textId="55EA71BF" w:rsidR="00586670" w:rsidRPr="003539B4" w:rsidRDefault="00586670">
      <w:pPr>
        <w:pStyle w:val="Textodecomentrio"/>
        <w:rPr>
          <w:lang w:val="pt-BR"/>
        </w:rPr>
      </w:pPr>
      <w:r>
        <w:t>Lima EEC, Queiroz BL. Evolution of the deaths registry system in Brazil: associ</w:t>
      </w:r>
      <w:r>
        <w:t>a</w:t>
      </w:r>
      <w:r>
        <w:t xml:space="preserve">tions with changes in the mortality profile, under-registration of death counts, and ill-defined causes of death. </w:t>
      </w:r>
      <w:proofErr w:type="spellStart"/>
      <w:r w:rsidRPr="003539B4">
        <w:rPr>
          <w:lang w:val="pt-BR"/>
        </w:rPr>
        <w:t>Cad</w:t>
      </w:r>
      <w:proofErr w:type="spellEnd"/>
      <w:r w:rsidRPr="003539B4">
        <w:rPr>
          <w:lang w:val="pt-BR"/>
        </w:rPr>
        <w:t xml:space="preserve"> Saúde Pública 2014; 30(8): 1721-30</w:t>
      </w:r>
    </w:p>
  </w:comment>
  <w:comment w:id="54" w:author="Bernardo" w:date="2017-12-21T14:35:00Z" w:initials="B">
    <w:p w14:paraId="7844778B" w14:textId="2C3A5A15" w:rsidR="00586670" w:rsidRDefault="00586670">
      <w:pPr>
        <w:pStyle w:val="Textodecomentrio"/>
      </w:pPr>
      <w:r>
        <w:rPr>
          <w:rStyle w:val="Refdecomentrio"/>
        </w:rPr>
        <w:annotationRef/>
      </w:r>
      <w:r w:rsidRPr="0013394E">
        <w:rPr>
          <w:lang w:val="pt-BR"/>
        </w:rPr>
        <w:t xml:space="preserve">Queiroz, Bernardo Lanza, Freire, Flávio Henrique Miranda de </w:t>
      </w:r>
      <w:proofErr w:type="spellStart"/>
      <w:r w:rsidRPr="0013394E">
        <w:rPr>
          <w:lang w:val="pt-BR"/>
        </w:rPr>
        <w:t>Araujo</w:t>
      </w:r>
      <w:proofErr w:type="spellEnd"/>
      <w:r w:rsidRPr="0013394E">
        <w:rPr>
          <w:lang w:val="pt-BR"/>
        </w:rPr>
        <w:t xml:space="preserve">, Gonzaga, Marcos Roberto, &amp; Lima, Everton Emanuel Campos de. </w:t>
      </w:r>
      <w:r>
        <w:t xml:space="preserve">(2017). Completeness of death-count coverage and adult mortality (45q15) for Brazilian states from 1980 to 2010. </w:t>
      </w:r>
      <w:proofErr w:type="spellStart"/>
      <w:r>
        <w:rPr>
          <w:i/>
          <w:iCs/>
        </w:rPr>
        <w:t>Revista</w:t>
      </w:r>
      <w:proofErr w:type="spellEnd"/>
      <w:r>
        <w:rPr>
          <w:i/>
          <w:iCs/>
        </w:rPr>
        <w:t xml:space="preserve"> </w:t>
      </w:r>
      <w:proofErr w:type="spellStart"/>
      <w:r>
        <w:rPr>
          <w:i/>
          <w:iCs/>
        </w:rPr>
        <w:t>Brasileira</w:t>
      </w:r>
      <w:proofErr w:type="spellEnd"/>
      <w:r>
        <w:rPr>
          <w:i/>
          <w:iCs/>
        </w:rPr>
        <w:t xml:space="preserve"> de </w:t>
      </w:r>
      <w:proofErr w:type="spellStart"/>
      <w:r>
        <w:rPr>
          <w:i/>
          <w:iCs/>
        </w:rPr>
        <w:t>Epidemiologia</w:t>
      </w:r>
      <w:proofErr w:type="spellEnd"/>
      <w:r>
        <w:t xml:space="preserve">, </w:t>
      </w:r>
      <w:r>
        <w:rPr>
          <w:i/>
          <w:iCs/>
        </w:rPr>
        <w:t>20</w:t>
      </w:r>
      <w:r>
        <w:t>(Suppl. 1), 21-33</w:t>
      </w:r>
    </w:p>
  </w:comment>
  <w:comment w:id="58" w:author="José Manuel Aburto" w:date="2017-11-16T10:50:00Z" w:initials="JMA">
    <w:p w14:paraId="1F564D10" w14:textId="36652B77" w:rsidR="00586670" w:rsidRDefault="00586670">
      <w:pPr>
        <w:pStyle w:val="Textodecomentrio"/>
      </w:pPr>
      <w:r>
        <w:rPr>
          <w:rStyle w:val="Refdecomentrio"/>
        </w:rPr>
        <w:annotationRef/>
      </w:r>
      <w:r>
        <w:t>I will adapt this accordingly once I get the data.</w:t>
      </w:r>
    </w:p>
  </w:comment>
  <w:comment w:id="59" w:author="JÚLIA" w:date="2017-12-29T19:37:00Z" w:initials="J">
    <w:p w14:paraId="74746973" w14:textId="77777777" w:rsidR="006E03DF" w:rsidRDefault="006E03DF" w:rsidP="006E03DF">
      <w:pPr>
        <w:pStyle w:val="Textodecomentrio"/>
      </w:pPr>
      <w:r>
        <w:rPr>
          <w:rStyle w:val="Refdecomentrio"/>
        </w:rPr>
        <w:annotationRef/>
      </w:r>
      <w:r w:rsidRPr="00204875">
        <w:rPr>
          <w:lang w:val="pt-BR"/>
        </w:rPr>
        <w:t>Malta DC, Duarte EC, Almeida MF. Lista de causas de mortes evitáveis por interve</w:t>
      </w:r>
      <w:r w:rsidRPr="00204875">
        <w:rPr>
          <w:lang w:val="pt-BR"/>
        </w:rPr>
        <w:t>n</w:t>
      </w:r>
      <w:r w:rsidRPr="00204875">
        <w:rPr>
          <w:lang w:val="pt-BR"/>
        </w:rPr>
        <w:t xml:space="preserve">ções do Sistema Único de Saúde do Brasil. </w:t>
      </w:r>
      <w:proofErr w:type="spellStart"/>
      <w:r>
        <w:t>Epidemiol</w:t>
      </w:r>
      <w:proofErr w:type="spellEnd"/>
      <w:r>
        <w:t xml:space="preserve"> </w:t>
      </w:r>
      <w:proofErr w:type="spellStart"/>
      <w:r>
        <w:t>Serv</w:t>
      </w:r>
      <w:proofErr w:type="spellEnd"/>
      <w:r>
        <w:t xml:space="preserve"> </w:t>
      </w:r>
      <w:proofErr w:type="spellStart"/>
      <w:r>
        <w:t>Saúde</w:t>
      </w:r>
      <w:proofErr w:type="spellEnd"/>
      <w:r>
        <w:t xml:space="preserve"> 2007; </w:t>
      </w:r>
      <w:proofErr w:type="gramStart"/>
      <w:r>
        <w:t>16:233</w:t>
      </w:r>
      <w:proofErr w:type="gramEnd"/>
      <w:r>
        <w:t>-44.</w:t>
      </w:r>
    </w:p>
    <w:p w14:paraId="24041278" w14:textId="4B454728" w:rsidR="006E03DF" w:rsidRDefault="006E03DF">
      <w:pPr>
        <w:pStyle w:val="Textodecomentrio"/>
      </w:pPr>
    </w:p>
    <w:p w14:paraId="258B580B" w14:textId="6DBD676C" w:rsidR="006E03DF" w:rsidRDefault="006E03DF" w:rsidP="006E03DF">
      <w:pPr>
        <w:pStyle w:val="Textodecomentrio"/>
      </w:pPr>
      <w:r w:rsidRPr="00204875">
        <w:rPr>
          <w:lang w:val="pt-BR"/>
        </w:rPr>
        <w:t xml:space="preserve">Malta DC, Sardinha L, Moura L, </w:t>
      </w:r>
      <w:proofErr w:type="spellStart"/>
      <w:r w:rsidRPr="00204875">
        <w:rPr>
          <w:lang w:val="pt-BR"/>
        </w:rPr>
        <w:t>Lansky</w:t>
      </w:r>
      <w:proofErr w:type="spellEnd"/>
      <w:r w:rsidRPr="00204875">
        <w:rPr>
          <w:lang w:val="pt-BR"/>
        </w:rPr>
        <w:t xml:space="preserve"> S, Leal MC, </w:t>
      </w:r>
      <w:proofErr w:type="spellStart"/>
      <w:r w:rsidRPr="00204875">
        <w:rPr>
          <w:lang w:val="pt-BR"/>
        </w:rPr>
        <w:t>Szwartwald</w:t>
      </w:r>
      <w:proofErr w:type="spellEnd"/>
      <w:r w:rsidRPr="00204875">
        <w:rPr>
          <w:lang w:val="pt-BR"/>
        </w:rPr>
        <w:t xml:space="preserve"> CL, França E, A</w:t>
      </w:r>
      <w:r w:rsidRPr="00204875">
        <w:rPr>
          <w:lang w:val="pt-BR"/>
        </w:rPr>
        <w:t>l</w:t>
      </w:r>
      <w:r w:rsidRPr="00204875">
        <w:rPr>
          <w:lang w:val="pt-BR"/>
        </w:rPr>
        <w:t>meida MF, Duarte EC. Atualiz</w:t>
      </w:r>
      <w:r w:rsidRPr="00204875">
        <w:rPr>
          <w:lang w:val="pt-BR"/>
        </w:rPr>
        <w:t>a</w:t>
      </w:r>
      <w:r w:rsidRPr="00204875">
        <w:rPr>
          <w:lang w:val="pt-BR"/>
        </w:rPr>
        <w:t>ção da lista de causas evitáveis por inte</w:t>
      </w:r>
      <w:r w:rsidRPr="00204875">
        <w:rPr>
          <w:lang w:val="pt-BR"/>
        </w:rPr>
        <w:t>r</w:t>
      </w:r>
      <w:r w:rsidRPr="00204875">
        <w:rPr>
          <w:lang w:val="pt-BR"/>
        </w:rPr>
        <w:t xml:space="preserve">venções do Sistema Único de Saúde. </w:t>
      </w:r>
      <w:proofErr w:type="spellStart"/>
      <w:r w:rsidRPr="00204875">
        <w:rPr>
          <w:lang w:val="pt-BR"/>
        </w:rPr>
        <w:t>Epdemiol</w:t>
      </w:r>
      <w:proofErr w:type="spellEnd"/>
      <w:r w:rsidRPr="00204875">
        <w:rPr>
          <w:lang w:val="pt-BR"/>
        </w:rPr>
        <w:t xml:space="preserve"> </w:t>
      </w:r>
      <w:proofErr w:type="spellStart"/>
      <w:r w:rsidRPr="00204875">
        <w:rPr>
          <w:lang w:val="pt-BR"/>
        </w:rPr>
        <w:t>Serv</w:t>
      </w:r>
      <w:proofErr w:type="spellEnd"/>
      <w:r w:rsidRPr="00204875">
        <w:rPr>
          <w:lang w:val="pt-BR"/>
        </w:rPr>
        <w:t xml:space="preserve"> Saúde 2010; 19: 1</w:t>
      </w:r>
      <w:r>
        <w:t>73-</w:t>
      </w:r>
      <w:proofErr w:type="gramStart"/>
      <w:r>
        <w:t>6</w:t>
      </w:r>
      <w:proofErr w:type="gramEnd"/>
    </w:p>
    <w:p w14:paraId="69B02514" w14:textId="77777777" w:rsidR="006E03DF" w:rsidRDefault="006E03DF">
      <w:pPr>
        <w:pStyle w:val="Textodecomentrio"/>
      </w:pPr>
    </w:p>
    <w:p w14:paraId="30FE4F13" w14:textId="77777777" w:rsidR="006E03DF" w:rsidRDefault="006E03DF">
      <w:pPr>
        <w:pStyle w:val="Textodecomentrio"/>
      </w:pPr>
    </w:p>
  </w:comment>
  <w:comment w:id="60" w:author="JÚLIA" w:date="2017-12-29T19:32:00Z" w:initials="J">
    <w:p w14:paraId="369E6654" w14:textId="3A3F23F5" w:rsidR="00204875" w:rsidRDefault="0057782B" w:rsidP="00204875">
      <w:pPr>
        <w:pStyle w:val="Textodecomentrio"/>
      </w:pPr>
      <w:r>
        <w:rPr>
          <w:rStyle w:val="Refdecomentrio"/>
        </w:rPr>
        <w:annotationRef/>
      </w:r>
      <w:r w:rsidR="00204875">
        <w:t xml:space="preserve">In 2007, a </w:t>
      </w:r>
      <w:r w:rsidR="00204875">
        <w:t xml:space="preserve">research </w:t>
      </w:r>
      <w:r w:rsidR="00204875">
        <w:t>group organized by the Brazilian Mini</w:t>
      </w:r>
      <w:r w:rsidR="00204875">
        <w:t>s</w:t>
      </w:r>
      <w:r w:rsidR="00204875">
        <w:t>try of Health listed the avoidable causes of death in the Brazilian context, considering the technology avail</w:t>
      </w:r>
      <w:r w:rsidR="00204875">
        <w:t>a</w:t>
      </w:r>
      <w:r w:rsidR="00204875">
        <w:t>ble in Brazilian Health System</w:t>
      </w:r>
      <w:r w:rsidR="00204875">
        <w:t>.</w:t>
      </w:r>
    </w:p>
    <w:p w14:paraId="6DA770E4" w14:textId="77777777" w:rsidR="00204875" w:rsidRDefault="00204875" w:rsidP="00204875">
      <w:pPr>
        <w:pStyle w:val="Textodecomentrio"/>
      </w:pPr>
    </w:p>
    <w:p w14:paraId="23534A2B" w14:textId="0DD98A9D" w:rsidR="00204875" w:rsidRDefault="00204875" w:rsidP="00204875">
      <w:pPr>
        <w:pStyle w:val="Textodecomentrio"/>
      </w:pPr>
      <w:r w:rsidRPr="00204875">
        <w:rPr>
          <w:lang w:val="pt-BR"/>
        </w:rPr>
        <w:t>Malta DC, Duarte EC, Almeida MF. Lista de causas de mortes evitáveis por interve</w:t>
      </w:r>
      <w:r w:rsidRPr="00204875">
        <w:rPr>
          <w:lang w:val="pt-BR"/>
        </w:rPr>
        <w:t>n</w:t>
      </w:r>
      <w:r w:rsidRPr="00204875">
        <w:rPr>
          <w:lang w:val="pt-BR"/>
        </w:rPr>
        <w:t xml:space="preserve">ções do Sistema Único de Saúde do Brasil. </w:t>
      </w:r>
      <w:proofErr w:type="spellStart"/>
      <w:r>
        <w:t>Epidemiol</w:t>
      </w:r>
      <w:proofErr w:type="spellEnd"/>
      <w:r>
        <w:t xml:space="preserve"> </w:t>
      </w:r>
      <w:proofErr w:type="spellStart"/>
      <w:r>
        <w:t>Serv</w:t>
      </w:r>
      <w:proofErr w:type="spellEnd"/>
      <w:r>
        <w:t xml:space="preserve"> </w:t>
      </w:r>
      <w:proofErr w:type="spellStart"/>
      <w:r>
        <w:t>Saúde</w:t>
      </w:r>
      <w:proofErr w:type="spellEnd"/>
      <w:r>
        <w:t xml:space="preserve"> 2007; </w:t>
      </w:r>
      <w:proofErr w:type="gramStart"/>
      <w:r>
        <w:t>16:233</w:t>
      </w:r>
      <w:proofErr w:type="gramEnd"/>
      <w:r>
        <w:t>-44.</w:t>
      </w:r>
    </w:p>
    <w:p w14:paraId="66C2701A" w14:textId="77777777" w:rsidR="00204875" w:rsidRDefault="00204875" w:rsidP="00204875">
      <w:pPr>
        <w:pStyle w:val="Textodecomentrio"/>
      </w:pPr>
    </w:p>
    <w:p w14:paraId="28F76B79" w14:textId="77777777" w:rsidR="00204875" w:rsidRDefault="00204875" w:rsidP="00204875">
      <w:pPr>
        <w:pStyle w:val="Textodecomentrio"/>
      </w:pPr>
      <w:r>
        <w:t>The last update on the list of avoidable causes is 2010.</w:t>
      </w:r>
    </w:p>
    <w:p w14:paraId="36E2C06C" w14:textId="77777777" w:rsidR="00204875" w:rsidRDefault="00204875" w:rsidP="00204875">
      <w:pPr>
        <w:pStyle w:val="Textodecomentrio"/>
      </w:pPr>
    </w:p>
    <w:p w14:paraId="3D166924" w14:textId="7327D2E9" w:rsidR="00204875" w:rsidRDefault="00204875" w:rsidP="00204875">
      <w:pPr>
        <w:pStyle w:val="Textodecomentrio"/>
      </w:pPr>
      <w:r w:rsidRPr="00204875">
        <w:rPr>
          <w:lang w:val="pt-BR"/>
        </w:rPr>
        <w:t xml:space="preserve"> Malta DC, Sardinha L, Moura L, </w:t>
      </w:r>
      <w:proofErr w:type="spellStart"/>
      <w:r w:rsidRPr="00204875">
        <w:rPr>
          <w:lang w:val="pt-BR"/>
        </w:rPr>
        <w:t>Lansky</w:t>
      </w:r>
      <w:proofErr w:type="spellEnd"/>
      <w:r w:rsidRPr="00204875">
        <w:rPr>
          <w:lang w:val="pt-BR"/>
        </w:rPr>
        <w:t xml:space="preserve"> S, Leal MC, </w:t>
      </w:r>
      <w:proofErr w:type="spellStart"/>
      <w:r w:rsidRPr="00204875">
        <w:rPr>
          <w:lang w:val="pt-BR"/>
        </w:rPr>
        <w:t>Szwartwald</w:t>
      </w:r>
      <w:proofErr w:type="spellEnd"/>
      <w:r w:rsidRPr="00204875">
        <w:rPr>
          <w:lang w:val="pt-BR"/>
        </w:rPr>
        <w:t xml:space="preserve"> CL, França E, A</w:t>
      </w:r>
      <w:r w:rsidRPr="00204875">
        <w:rPr>
          <w:lang w:val="pt-BR"/>
        </w:rPr>
        <w:t>l</w:t>
      </w:r>
      <w:r w:rsidRPr="00204875">
        <w:rPr>
          <w:lang w:val="pt-BR"/>
        </w:rPr>
        <w:t>meida MF, Duarte EC. Atualiz</w:t>
      </w:r>
      <w:r w:rsidRPr="00204875">
        <w:rPr>
          <w:lang w:val="pt-BR"/>
        </w:rPr>
        <w:t>a</w:t>
      </w:r>
      <w:r w:rsidRPr="00204875">
        <w:rPr>
          <w:lang w:val="pt-BR"/>
        </w:rPr>
        <w:t>ção da lista de causas evitáveis por inte</w:t>
      </w:r>
      <w:r w:rsidRPr="00204875">
        <w:rPr>
          <w:lang w:val="pt-BR"/>
        </w:rPr>
        <w:t>r</w:t>
      </w:r>
      <w:r w:rsidRPr="00204875">
        <w:rPr>
          <w:lang w:val="pt-BR"/>
        </w:rPr>
        <w:t xml:space="preserve">venções do Sistema Único de Saúde. </w:t>
      </w:r>
      <w:proofErr w:type="spellStart"/>
      <w:r w:rsidRPr="00204875">
        <w:rPr>
          <w:lang w:val="pt-BR"/>
        </w:rPr>
        <w:t>Ep</w:t>
      </w:r>
      <w:r w:rsidRPr="00204875">
        <w:rPr>
          <w:lang w:val="pt-BR"/>
        </w:rPr>
        <w:t>i</w:t>
      </w:r>
      <w:r w:rsidRPr="00204875">
        <w:rPr>
          <w:lang w:val="pt-BR"/>
        </w:rPr>
        <w:t>demiol</w:t>
      </w:r>
      <w:proofErr w:type="spellEnd"/>
      <w:r w:rsidRPr="00204875">
        <w:rPr>
          <w:lang w:val="pt-BR"/>
        </w:rPr>
        <w:t xml:space="preserve"> </w:t>
      </w:r>
      <w:proofErr w:type="spellStart"/>
      <w:r w:rsidRPr="00204875">
        <w:rPr>
          <w:lang w:val="pt-BR"/>
        </w:rPr>
        <w:t>Serv</w:t>
      </w:r>
      <w:proofErr w:type="spellEnd"/>
      <w:r w:rsidRPr="00204875">
        <w:rPr>
          <w:lang w:val="pt-BR"/>
        </w:rPr>
        <w:t xml:space="preserve"> Saúde 2010; 19: 1</w:t>
      </w:r>
      <w:r>
        <w:t>73-</w:t>
      </w:r>
      <w:proofErr w:type="gramStart"/>
      <w:r>
        <w:t>6</w:t>
      </w:r>
      <w:proofErr w:type="gramEnd"/>
    </w:p>
    <w:p w14:paraId="1D28F2D6" w14:textId="77777777" w:rsidR="00204875" w:rsidRDefault="00204875" w:rsidP="00204875">
      <w:pPr>
        <w:pStyle w:val="Textodecomentrio"/>
      </w:pPr>
    </w:p>
    <w:p w14:paraId="46F8BA88" w14:textId="77777777" w:rsidR="00204875" w:rsidRDefault="00204875" w:rsidP="00204875">
      <w:pPr>
        <w:pStyle w:val="Textodecomentrio"/>
      </w:pPr>
    </w:p>
    <w:p w14:paraId="4C1002AF" w14:textId="5E6A9767" w:rsidR="0057782B" w:rsidRDefault="00204875" w:rsidP="00204875">
      <w:pPr>
        <w:pStyle w:val="Textodecomentrio"/>
      </w:pPr>
      <w:r>
        <w:t xml:space="preserve">The list combines both </w:t>
      </w:r>
      <w:r>
        <w:t>amenable causes to</w:t>
      </w:r>
      <w:r>
        <w:t xml:space="preserve"> the medical service as well as causes sensitive to public health </w:t>
      </w:r>
      <w:r>
        <w:t>policies.</w:t>
      </w:r>
    </w:p>
  </w:comment>
  <w:comment w:id="61" w:author="JÚLIA" w:date="2017-12-29T19:35:00Z" w:initials="J">
    <w:p w14:paraId="2D371048" w14:textId="0205EAB6" w:rsidR="006E03DF" w:rsidRDefault="006E03DF">
      <w:pPr>
        <w:pStyle w:val="Textodecomentrio"/>
      </w:pPr>
      <w:r>
        <w:rPr>
          <w:rStyle w:val="Refdecomentrio"/>
        </w:rPr>
        <w:annotationRef/>
      </w:r>
      <w:r>
        <w:t xml:space="preserve">The number of death by </w:t>
      </w:r>
      <w:r w:rsidRPr="006E03DF">
        <w:t>avoidable causes from the list</w:t>
      </w:r>
      <w:r>
        <w:t xml:space="preserve"> organized by</w:t>
      </w:r>
      <w:r w:rsidRPr="006E03DF">
        <w:t xml:space="preserve"> Malta et. al. (2010) are a</w:t>
      </w:r>
      <w:r w:rsidRPr="006E03DF">
        <w:t>l</w:t>
      </w:r>
      <w:r w:rsidRPr="006E03DF">
        <w:t>ready available on the web page of the Ministry of Health.</w:t>
      </w:r>
    </w:p>
  </w:comment>
  <w:comment w:id="64" w:author="Bernardo" w:date="2017-12-21T14:43:00Z" w:initials="B">
    <w:p w14:paraId="2AC4A103" w14:textId="77777777" w:rsidR="00586670" w:rsidRDefault="00586670">
      <w:pPr>
        <w:pStyle w:val="Textodecomentrio"/>
      </w:pPr>
      <w:r>
        <w:rPr>
          <w:rStyle w:val="Refdecomentrio"/>
        </w:rPr>
        <w:annotationRef/>
      </w:r>
    </w:p>
    <w:p w14:paraId="106DA56C" w14:textId="77777777" w:rsidR="00586670" w:rsidRPr="00CB0F8B" w:rsidRDefault="00586670" w:rsidP="00382863">
      <w:pPr>
        <w:jc w:val="both"/>
        <w:rPr>
          <w:rFonts w:cstheme="minorHAnsi"/>
          <w:color w:val="FF0000"/>
          <w:sz w:val="24"/>
          <w:szCs w:val="24"/>
        </w:rPr>
      </w:pPr>
      <w:r w:rsidRPr="00071EC9">
        <w:rPr>
          <w:rFonts w:cstheme="minorHAnsi"/>
          <w:color w:val="FF0000"/>
          <w:sz w:val="24"/>
          <w:szCs w:val="24"/>
          <w:lang w:val="pt-BR"/>
        </w:rPr>
        <w:t xml:space="preserve">Sánchez, Hiram, Samuel H. Preston, </w:t>
      </w:r>
      <w:proofErr w:type="spellStart"/>
      <w:r w:rsidRPr="00071EC9">
        <w:rPr>
          <w:rFonts w:cstheme="minorHAnsi"/>
          <w:color w:val="FF0000"/>
          <w:sz w:val="24"/>
          <w:szCs w:val="24"/>
          <w:lang w:val="pt-BR"/>
        </w:rPr>
        <w:t>and</w:t>
      </w:r>
      <w:proofErr w:type="spellEnd"/>
      <w:r w:rsidRPr="00071EC9">
        <w:rPr>
          <w:rFonts w:cstheme="minorHAnsi"/>
          <w:color w:val="FF0000"/>
          <w:sz w:val="24"/>
          <w:szCs w:val="24"/>
          <w:lang w:val="pt-BR"/>
        </w:rPr>
        <w:t xml:space="preserve"> Vladimir </w:t>
      </w:r>
      <w:proofErr w:type="spellStart"/>
      <w:r w:rsidRPr="00071EC9">
        <w:rPr>
          <w:rFonts w:cstheme="minorHAnsi"/>
          <w:color w:val="FF0000"/>
          <w:sz w:val="24"/>
          <w:szCs w:val="24"/>
          <w:lang w:val="pt-BR"/>
        </w:rPr>
        <w:t>Canudas-Romo</w:t>
      </w:r>
      <w:proofErr w:type="spellEnd"/>
      <w:r w:rsidRPr="00071EC9">
        <w:rPr>
          <w:rFonts w:cstheme="minorHAnsi"/>
          <w:color w:val="FF0000"/>
          <w:sz w:val="24"/>
          <w:szCs w:val="24"/>
          <w:lang w:val="pt-BR"/>
        </w:rPr>
        <w:t xml:space="preserve">. </w:t>
      </w:r>
      <w:r w:rsidRPr="00CB0F8B">
        <w:rPr>
          <w:rFonts w:cstheme="minorHAnsi"/>
          <w:color w:val="FF0000"/>
          <w:sz w:val="24"/>
          <w:szCs w:val="24"/>
        </w:rPr>
        <w:t>"An integrated approach to cause-of-death analysis: cause-deleted life tables and decompos</w:t>
      </w:r>
      <w:r w:rsidRPr="00CB0F8B">
        <w:rPr>
          <w:rFonts w:cstheme="minorHAnsi"/>
          <w:color w:val="FF0000"/>
          <w:sz w:val="24"/>
          <w:szCs w:val="24"/>
        </w:rPr>
        <w:t>i</w:t>
      </w:r>
      <w:r w:rsidRPr="00CB0F8B">
        <w:rPr>
          <w:rFonts w:cstheme="minorHAnsi"/>
          <w:color w:val="FF0000"/>
          <w:sz w:val="24"/>
          <w:szCs w:val="24"/>
        </w:rPr>
        <w:t>tions of life expectancy." Demographic research 19 (2008): 1323.</w:t>
      </w:r>
    </w:p>
    <w:p w14:paraId="46429EC4" w14:textId="4E58410E" w:rsidR="00586670" w:rsidRDefault="00586670">
      <w:pPr>
        <w:pStyle w:val="Textodecomentrio"/>
      </w:pPr>
    </w:p>
  </w:comment>
  <w:comment w:id="69" w:author="Bernardo" w:date="2017-12-28T15:32:00Z" w:initials="B">
    <w:p w14:paraId="5A338470" w14:textId="1EDB6BF7" w:rsidR="00586670" w:rsidRPr="0053124D" w:rsidRDefault="00586670" w:rsidP="0053124D">
      <w:pPr>
        <w:rPr>
          <w:rFonts w:ascii="Times New Roman" w:eastAsia="Times New Roman" w:hAnsi="Times New Roman" w:cs="Times New Roman"/>
          <w:sz w:val="25"/>
          <w:szCs w:val="25"/>
          <w:lang w:val="pt-BR" w:eastAsia="pt-BR"/>
        </w:rPr>
      </w:pPr>
      <w:r>
        <w:rPr>
          <w:rStyle w:val="Refdecomentrio"/>
        </w:rPr>
        <w:annotationRef/>
      </w:r>
      <w:proofErr w:type="spellStart"/>
      <w:r w:rsidRPr="0053124D">
        <w:rPr>
          <w:rFonts w:ascii="Times New Roman" w:eastAsia="Times New Roman" w:hAnsi="Times New Roman" w:cs="Times New Roman"/>
          <w:sz w:val="25"/>
          <w:szCs w:val="25"/>
          <w:lang w:eastAsia="pt-BR"/>
        </w:rPr>
        <w:t>Arriaga</w:t>
      </w:r>
      <w:proofErr w:type="spellEnd"/>
      <w:r w:rsidRPr="0053124D">
        <w:rPr>
          <w:rFonts w:ascii="Times New Roman" w:eastAsia="Times New Roman" w:hAnsi="Times New Roman" w:cs="Times New Roman"/>
          <w:sz w:val="25"/>
          <w:szCs w:val="25"/>
          <w:lang w:eastAsia="pt-BR"/>
        </w:rPr>
        <w:t>, E.E. (1984). Measuring and explaining the change in life expectancies.</w:t>
      </w:r>
      <w:r>
        <w:rPr>
          <w:rFonts w:ascii="Times New Roman" w:eastAsia="Times New Roman" w:hAnsi="Times New Roman" w:cs="Times New Roman"/>
          <w:sz w:val="25"/>
          <w:szCs w:val="25"/>
          <w:lang w:eastAsia="pt-BR"/>
        </w:rPr>
        <w:t xml:space="preserve"> </w:t>
      </w:r>
      <w:r w:rsidRPr="0053124D">
        <w:rPr>
          <w:rFonts w:ascii="Times New Roman" w:eastAsia="Times New Roman" w:hAnsi="Times New Roman" w:cs="Times New Roman"/>
          <w:sz w:val="25"/>
          <w:szCs w:val="25"/>
          <w:lang w:val="pt-BR" w:eastAsia="pt-BR"/>
        </w:rPr>
        <w:t>Demogr</w:t>
      </w:r>
      <w:r w:rsidRPr="0053124D">
        <w:rPr>
          <w:rFonts w:ascii="Times New Roman" w:eastAsia="Times New Roman" w:hAnsi="Times New Roman" w:cs="Times New Roman"/>
          <w:sz w:val="25"/>
          <w:szCs w:val="25"/>
          <w:lang w:val="pt-BR" w:eastAsia="pt-BR"/>
        </w:rPr>
        <w:t>a</w:t>
      </w:r>
      <w:r w:rsidRPr="0053124D">
        <w:rPr>
          <w:rFonts w:ascii="Times New Roman" w:eastAsia="Times New Roman" w:hAnsi="Times New Roman" w:cs="Times New Roman"/>
          <w:sz w:val="25"/>
          <w:szCs w:val="25"/>
          <w:lang w:val="pt-BR" w:eastAsia="pt-BR"/>
        </w:rPr>
        <w:t>phy</w:t>
      </w:r>
      <w:r>
        <w:rPr>
          <w:rFonts w:ascii="Times New Roman" w:eastAsia="Times New Roman" w:hAnsi="Times New Roman" w:cs="Times New Roman"/>
          <w:sz w:val="25"/>
          <w:szCs w:val="25"/>
          <w:lang w:val="pt-BR" w:eastAsia="pt-BR"/>
        </w:rPr>
        <w:t>,21</w:t>
      </w:r>
      <w:r w:rsidRPr="0053124D">
        <w:rPr>
          <w:rFonts w:ascii="Times New Roman" w:eastAsia="Times New Roman" w:hAnsi="Times New Roman" w:cs="Times New Roman"/>
          <w:sz w:val="25"/>
          <w:szCs w:val="25"/>
          <w:lang w:val="pt-BR" w:eastAsia="pt-BR"/>
        </w:rPr>
        <w:t>, 83-96</w:t>
      </w:r>
    </w:p>
    <w:p w14:paraId="7C4BB6C8" w14:textId="77777777" w:rsidR="00586670" w:rsidRDefault="00586670">
      <w:pPr>
        <w:pStyle w:val="Textodecomentrio"/>
      </w:pPr>
    </w:p>
    <w:p w14:paraId="6E9C1745" w14:textId="7460CCF7" w:rsidR="00586670" w:rsidRPr="0053124D" w:rsidRDefault="00586670" w:rsidP="0053124D">
      <w:pPr>
        <w:rPr>
          <w:rFonts w:ascii="Times New Roman" w:eastAsia="Times New Roman" w:hAnsi="Times New Roman" w:cs="Times New Roman"/>
          <w:sz w:val="25"/>
          <w:szCs w:val="25"/>
          <w:lang w:eastAsia="pt-BR"/>
        </w:rPr>
      </w:pPr>
      <w:r w:rsidRPr="0053124D">
        <w:rPr>
          <w:rFonts w:ascii="Times New Roman" w:eastAsia="Times New Roman" w:hAnsi="Times New Roman" w:cs="Times New Roman"/>
          <w:sz w:val="25"/>
          <w:szCs w:val="25"/>
          <w:lang w:eastAsia="pt-BR"/>
        </w:rPr>
        <w:t>Pollard, J.H. (1988). On the decomposition of changes in expectation of life and diffe</w:t>
      </w:r>
      <w:r w:rsidRPr="0053124D">
        <w:rPr>
          <w:rFonts w:ascii="Times New Roman" w:eastAsia="Times New Roman" w:hAnsi="Times New Roman" w:cs="Times New Roman"/>
          <w:sz w:val="25"/>
          <w:szCs w:val="25"/>
          <w:lang w:eastAsia="pt-BR"/>
        </w:rPr>
        <w:t>r</w:t>
      </w:r>
      <w:r w:rsidRPr="0053124D">
        <w:rPr>
          <w:rFonts w:ascii="Times New Roman" w:eastAsia="Times New Roman" w:hAnsi="Times New Roman" w:cs="Times New Roman"/>
          <w:sz w:val="25"/>
          <w:szCs w:val="25"/>
          <w:lang w:eastAsia="pt-BR"/>
        </w:rPr>
        <w:t>entials in life expectancy.Demography</w:t>
      </w:r>
      <w:proofErr w:type="gramStart"/>
      <w:r w:rsidRPr="0053124D">
        <w:rPr>
          <w:rFonts w:ascii="Times New Roman" w:eastAsia="Times New Roman" w:hAnsi="Times New Roman" w:cs="Times New Roman"/>
          <w:sz w:val="25"/>
          <w:szCs w:val="25"/>
          <w:lang w:eastAsia="pt-BR"/>
        </w:rPr>
        <w:t>,25</w:t>
      </w:r>
      <w:proofErr w:type="gramEnd"/>
      <w:r>
        <w:rPr>
          <w:rFonts w:ascii="Times New Roman" w:eastAsia="Times New Roman" w:hAnsi="Times New Roman" w:cs="Times New Roman"/>
          <w:sz w:val="25"/>
          <w:szCs w:val="25"/>
          <w:lang w:eastAsia="pt-BR"/>
        </w:rPr>
        <w:t xml:space="preserve"> </w:t>
      </w:r>
      <w:r w:rsidRPr="0053124D">
        <w:rPr>
          <w:rFonts w:ascii="Times New Roman" w:eastAsia="Times New Roman" w:hAnsi="Times New Roman" w:cs="Times New Roman"/>
          <w:sz w:val="25"/>
          <w:szCs w:val="25"/>
          <w:lang w:eastAsia="pt-BR"/>
        </w:rPr>
        <w:t>(2), 265-276</w:t>
      </w:r>
    </w:p>
    <w:p w14:paraId="14F95F0E" w14:textId="77777777" w:rsidR="00586670" w:rsidRDefault="00586670">
      <w:pPr>
        <w:pStyle w:val="Textodecomentrio"/>
      </w:pPr>
    </w:p>
    <w:p w14:paraId="5FD7C67B" w14:textId="61D5DE04" w:rsidR="00586670" w:rsidRPr="001D5A95" w:rsidRDefault="00586670" w:rsidP="0053124D">
      <w:pPr>
        <w:rPr>
          <w:rFonts w:ascii="Times New Roman" w:eastAsia="Times New Roman" w:hAnsi="Times New Roman" w:cs="Times New Roman"/>
          <w:sz w:val="25"/>
          <w:szCs w:val="25"/>
          <w:lang w:eastAsia="pt-BR"/>
        </w:rPr>
      </w:pPr>
      <w:proofErr w:type="spellStart"/>
      <w:r w:rsidRPr="0053124D">
        <w:rPr>
          <w:rFonts w:ascii="Times New Roman" w:eastAsia="Times New Roman" w:hAnsi="Times New Roman" w:cs="Times New Roman"/>
          <w:sz w:val="25"/>
          <w:szCs w:val="25"/>
          <w:lang w:eastAsia="pt-BR"/>
        </w:rPr>
        <w:t>Vaupel</w:t>
      </w:r>
      <w:proofErr w:type="spellEnd"/>
      <w:r w:rsidRPr="0053124D">
        <w:rPr>
          <w:rFonts w:ascii="Times New Roman" w:eastAsia="Times New Roman" w:hAnsi="Times New Roman" w:cs="Times New Roman"/>
          <w:sz w:val="25"/>
          <w:szCs w:val="25"/>
          <w:lang w:eastAsia="pt-BR"/>
        </w:rPr>
        <w:t xml:space="preserve">, J.W. and </w:t>
      </w:r>
      <w:proofErr w:type="spellStart"/>
      <w:r w:rsidRPr="0053124D">
        <w:rPr>
          <w:rFonts w:ascii="Times New Roman" w:eastAsia="Times New Roman" w:hAnsi="Times New Roman" w:cs="Times New Roman"/>
          <w:sz w:val="25"/>
          <w:szCs w:val="25"/>
          <w:lang w:eastAsia="pt-BR"/>
        </w:rPr>
        <w:t>V.Canudas</w:t>
      </w:r>
      <w:proofErr w:type="spellEnd"/>
      <w:r w:rsidRPr="0053124D">
        <w:rPr>
          <w:rFonts w:ascii="Times New Roman" w:eastAsia="Times New Roman" w:hAnsi="Times New Roman" w:cs="Times New Roman"/>
          <w:sz w:val="25"/>
          <w:szCs w:val="25"/>
          <w:lang w:eastAsia="pt-BR"/>
        </w:rPr>
        <w:t xml:space="preserve"> </w:t>
      </w:r>
      <w:proofErr w:type="spellStart"/>
      <w:r w:rsidRPr="0053124D">
        <w:rPr>
          <w:rFonts w:ascii="Times New Roman" w:eastAsia="Times New Roman" w:hAnsi="Times New Roman" w:cs="Times New Roman"/>
          <w:sz w:val="25"/>
          <w:szCs w:val="25"/>
          <w:lang w:eastAsia="pt-BR"/>
        </w:rPr>
        <w:t>Romo</w:t>
      </w:r>
      <w:proofErr w:type="spellEnd"/>
      <w:r w:rsidRPr="0053124D">
        <w:rPr>
          <w:rFonts w:ascii="Times New Roman" w:eastAsia="Times New Roman" w:hAnsi="Times New Roman" w:cs="Times New Roman"/>
          <w:sz w:val="25"/>
          <w:szCs w:val="25"/>
          <w:lang w:eastAsia="pt-BR"/>
        </w:rPr>
        <w:t>. (2003). Decomposing change in life expectancy:</w:t>
      </w:r>
      <w:r>
        <w:rPr>
          <w:rFonts w:ascii="Times New Roman" w:eastAsia="Times New Roman" w:hAnsi="Times New Roman" w:cs="Times New Roman"/>
          <w:sz w:val="25"/>
          <w:szCs w:val="25"/>
          <w:lang w:eastAsia="pt-BR"/>
        </w:rPr>
        <w:t xml:space="preserve"> </w:t>
      </w:r>
      <w:r w:rsidRPr="0053124D">
        <w:rPr>
          <w:rFonts w:ascii="Times New Roman" w:eastAsia="Times New Roman" w:hAnsi="Times New Roman" w:cs="Times New Roman"/>
          <w:sz w:val="25"/>
          <w:szCs w:val="25"/>
          <w:lang w:eastAsia="pt-BR"/>
        </w:rPr>
        <w:t xml:space="preserve">A bouquet of formulas in honor of </w:t>
      </w:r>
      <w:proofErr w:type="spellStart"/>
      <w:r w:rsidRPr="0053124D">
        <w:rPr>
          <w:rFonts w:ascii="Times New Roman" w:eastAsia="Times New Roman" w:hAnsi="Times New Roman" w:cs="Times New Roman"/>
          <w:sz w:val="25"/>
          <w:szCs w:val="25"/>
          <w:lang w:eastAsia="pt-BR"/>
        </w:rPr>
        <w:t>nathan</w:t>
      </w:r>
      <w:proofErr w:type="spellEnd"/>
      <w:r w:rsidRPr="0053124D">
        <w:rPr>
          <w:rFonts w:ascii="Times New Roman" w:eastAsia="Times New Roman" w:hAnsi="Times New Roman" w:cs="Times New Roman"/>
          <w:sz w:val="25"/>
          <w:szCs w:val="25"/>
          <w:lang w:eastAsia="pt-BR"/>
        </w:rPr>
        <w:t xml:space="preserve"> </w:t>
      </w:r>
      <w:proofErr w:type="spellStart"/>
      <w:r w:rsidRPr="0053124D">
        <w:rPr>
          <w:rFonts w:ascii="Times New Roman" w:eastAsia="Times New Roman" w:hAnsi="Times New Roman" w:cs="Times New Roman"/>
          <w:sz w:val="25"/>
          <w:szCs w:val="25"/>
          <w:lang w:eastAsia="pt-BR"/>
        </w:rPr>
        <w:t>keyfitz’s</w:t>
      </w:r>
      <w:proofErr w:type="spellEnd"/>
      <w:r w:rsidRPr="0053124D">
        <w:rPr>
          <w:rFonts w:ascii="Times New Roman" w:eastAsia="Times New Roman" w:hAnsi="Times New Roman" w:cs="Times New Roman"/>
          <w:sz w:val="25"/>
          <w:szCs w:val="25"/>
          <w:lang w:eastAsia="pt-BR"/>
        </w:rPr>
        <w:t xml:space="preserve"> 90th birthday.</w:t>
      </w:r>
      <w:r>
        <w:rPr>
          <w:rFonts w:ascii="Times New Roman" w:eastAsia="Times New Roman" w:hAnsi="Times New Roman" w:cs="Times New Roman"/>
          <w:sz w:val="25"/>
          <w:szCs w:val="25"/>
          <w:lang w:eastAsia="pt-BR"/>
        </w:rPr>
        <w:t xml:space="preserve"> </w:t>
      </w:r>
      <w:r w:rsidRPr="001D5A95">
        <w:rPr>
          <w:rFonts w:ascii="Times New Roman" w:eastAsia="Times New Roman" w:hAnsi="Times New Roman" w:cs="Times New Roman"/>
          <w:sz w:val="25"/>
          <w:szCs w:val="25"/>
          <w:lang w:eastAsia="pt-BR"/>
        </w:rPr>
        <w:t>Demography, 40 (2), 201-216.</w:t>
      </w:r>
    </w:p>
    <w:p w14:paraId="7E8EF902" w14:textId="4D6774D1" w:rsidR="00586670" w:rsidRDefault="00586670">
      <w:pPr>
        <w:pStyle w:val="Textodecomentrio"/>
      </w:pPr>
    </w:p>
  </w:comment>
  <w:comment w:id="101" w:author="Bernardo" w:date="2017-12-28T15:51:00Z" w:initials="B">
    <w:p w14:paraId="2441B76B" w14:textId="77777777" w:rsidR="00586670" w:rsidRPr="00FF5552" w:rsidRDefault="00586670" w:rsidP="00FF5552">
      <w:pPr>
        <w:rPr>
          <w:rFonts w:ascii="Times New Roman" w:eastAsia="Times New Roman" w:hAnsi="Times New Roman" w:cs="Times New Roman"/>
          <w:sz w:val="24"/>
          <w:szCs w:val="24"/>
          <w:lang w:val="pt-BR" w:eastAsia="pt-BR"/>
        </w:rPr>
      </w:pPr>
      <w:r>
        <w:rPr>
          <w:rStyle w:val="Refdecomentrio"/>
        </w:rPr>
        <w:annotationRef/>
      </w:r>
      <w:r w:rsidRPr="00997BB2">
        <w:rPr>
          <w:rFonts w:ascii="Times New Roman" w:eastAsia="Times New Roman" w:hAnsi="Times New Roman" w:cs="Times New Roman"/>
          <w:sz w:val="24"/>
          <w:szCs w:val="24"/>
          <w:lang w:val="pt-BR" w:eastAsia="pt-BR"/>
        </w:rPr>
        <w:t xml:space="preserve">Frias, P. G. </w:t>
      </w:r>
      <w:proofErr w:type="gramStart"/>
      <w:r w:rsidRPr="00997BB2">
        <w:rPr>
          <w:rFonts w:ascii="Times New Roman" w:eastAsia="Times New Roman" w:hAnsi="Times New Roman" w:cs="Times New Roman"/>
          <w:sz w:val="24"/>
          <w:szCs w:val="24"/>
          <w:lang w:val="pt-BR" w:eastAsia="pt-BR"/>
        </w:rPr>
        <w:t>D.</w:t>
      </w:r>
      <w:proofErr w:type="gramEnd"/>
      <w:r w:rsidRPr="00997BB2">
        <w:rPr>
          <w:rFonts w:ascii="Times New Roman" w:eastAsia="Times New Roman" w:hAnsi="Times New Roman" w:cs="Times New Roman"/>
          <w:sz w:val="24"/>
          <w:szCs w:val="24"/>
          <w:lang w:val="pt-BR" w:eastAsia="pt-BR"/>
        </w:rPr>
        <w:t xml:space="preserve">, </w:t>
      </w:r>
      <w:proofErr w:type="spellStart"/>
      <w:r w:rsidRPr="00997BB2">
        <w:rPr>
          <w:rFonts w:ascii="Times New Roman" w:eastAsia="Times New Roman" w:hAnsi="Times New Roman" w:cs="Times New Roman"/>
          <w:sz w:val="24"/>
          <w:szCs w:val="24"/>
          <w:lang w:val="pt-BR" w:eastAsia="pt-BR"/>
        </w:rPr>
        <w:t>Szwarcwald</w:t>
      </w:r>
      <w:proofErr w:type="spellEnd"/>
      <w:r w:rsidRPr="00997BB2">
        <w:rPr>
          <w:rFonts w:ascii="Times New Roman" w:eastAsia="Times New Roman" w:hAnsi="Times New Roman" w:cs="Times New Roman"/>
          <w:sz w:val="24"/>
          <w:szCs w:val="24"/>
          <w:lang w:val="pt-BR" w:eastAsia="pt-BR"/>
        </w:rPr>
        <w:t xml:space="preserve">, C. L., &amp; Lira, P. I. C. </w:t>
      </w:r>
      <w:proofErr w:type="gramStart"/>
      <w:r w:rsidRPr="00997BB2">
        <w:rPr>
          <w:rFonts w:ascii="Times New Roman" w:eastAsia="Times New Roman" w:hAnsi="Times New Roman" w:cs="Times New Roman"/>
          <w:sz w:val="24"/>
          <w:szCs w:val="24"/>
          <w:lang w:val="pt-BR" w:eastAsia="pt-BR"/>
        </w:rPr>
        <w:t>D.</w:t>
      </w:r>
      <w:proofErr w:type="gramEnd"/>
      <w:r w:rsidRPr="00997BB2">
        <w:rPr>
          <w:rFonts w:ascii="Times New Roman" w:eastAsia="Times New Roman" w:hAnsi="Times New Roman" w:cs="Times New Roman"/>
          <w:sz w:val="24"/>
          <w:szCs w:val="24"/>
          <w:lang w:val="pt-BR" w:eastAsia="pt-BR"/>
        </w:rPr>
        <w:t xml:space="preserve"> (2014). </w:t>
      </w:r>
      <w:r w:rsidRPr="00FF5552">
        <w:rPr>
          <w:rFonts w:ascii="Times New Roman" w:eastAsia="Times New Roman" w:hAnsi="Times New Roman" w:cs="Times New Roman"/>
          <w:sz w:val="24"/>
          <w:szCs w:val="24"/>
          <w:lang w:eastAsia="pt-BR"/>
        </w:rPr>
        <w:t xml:space="preserve">Evaluation of information systems on live births and mortality in Brazil in the 2000s. </w:t>
      </w:r>
      <w:r w:rsidRPr="00FF5552">
        <w:rPr>
          <w:rFonts w:ascii="Times New Roman" w:eastAsia="Times New Roman" w:hAnsi="Times New Roman" w:cs="Times New Roman"/>
          <w:i/>
          <w:iCs/>
          <w:sz w:val="24"/>
          <w:szCs w:val="24"/>
          <w:lang w:val="pt-BR" w:eastAsia="pt-BR"/>
        </w:rPr>
        <w:t xml:space="preserve">Cadernos de </w:t>
      </w:r>
      <w:proofErr w:type="spellStart"/>
      <w:r w:rsidRPr="00FF5552">
        <w:rPr>
          <w:rFonts w:ascii="Times New Roman" w:eastAsia="Times New Roman" w:hAnsi="Times New Roman" w:cs="Times New Roman"/>
          <w:i/>
          <w:iCs/>
          <w:sz w:val="24"/>
          <w:szCs w:val="24"/>
          <w:lang w:val="pt-BR" w:eastAsia="pt-BR"/>
        </w:rPr>
        <w:t>saude</w:t>
      </w:r>
      <w:proofErr w:type="spellEnd"/>
      <w:r w:rsidRPr="00FF5552">
        <w:rPr>
          <w:rFonts w:ascii="Times New Roman" w:eastAsia="Times New Roman" w:hAnsi="Times New Roman" w:cs="Times New Roman"/>
          <w:i/>
          <w:iCs/>
          <w:sz w:val="24"/>
          <w:szCs w:val="24"/>
          <w:lang w:val="pt-BR" w:eastAsia="pt-BR"/>
        </w:rPr>
        <w:t xml:space="preserve"> publica</w:t>
      </w:r>
      <w:r w:rsidRPr="00FF5552">
        <w:rPr>
          <w:rFonts w:ascii="Times New Roman" w:eastAsia="Times New Roman" w:hAnsi="Times New Roman" w:cs="Times New Roman"/>
          <w:sz w:val="24"/>
          <w:szCs w:val="24"/>
          <w:lang w:val="pt-BR" w:eastAsia="pt-BR"/>
        </w:rPr>
        <w:t xml:space="preserve">, </w:t>
      </w:r>
      <w:r w:rsidRPr="00FF5552">
        <w:rPr>
          <w:rFonts w:ascii="Times New Roman" w:eastAsia="Times New Roman" w:hAnsi="Times New Roman" w:cs="Times New Roman"/>
          <w:i/>
          <w:iCs/>
          <w:sz w:val="24"/>
          <w:szCs w:val="24"/>
          <w:lang w:val="pt-BR" w:eastAsia="pt-BR"/>
        </w:rPr>
        <w:t>30</w:t>
      </w:r>
      <w:r w:rsidRPr="00FF5552">
        <w:rPr>
          <w:rFonts w:ascii="Times New Roman" w:eastAsia="Times New Roman" w:hAnsi="Times New Roman" w:cs="Times New Roman"/>
          <w:sz w:val="24"/>
          <w:szCs w:val="24"/>
          <w:lang w:val="pt-BR" w:eastAsia="pt-BR"/>
        </w:rPr>
        <w:t>(10), 2068-2280.</w:t>
      </w:r>
    </w:p>
    <w:p w14:paraId="5E739863" w14:textId="77777777" w:rsidR="00586670" w:rsidRPr="001D5A95" w:rsidRDefault="00586670">
      <w:pPr>
        <w:pStyle w:val="Textodecomentrio"/>
        <w:rPr>
          <w:lang w:val="pt-BR"/>
        </w:rPr>
      </w:pPr>
    </w:p>
    <w:p w14:paraId="6AEB3316" w14:textId="77777777" w:rsidR="00586670" w:rsidRPr="00FF5552" w:rsidRDefault="00586670" w:rsidP="00FF5552">
      <w:pPr>
        <w:rPr>
          <w:rFonts w:ascii="Times New Roman" w:eastAsia="Times New Roman" w:hAnsi="Times New Roman" w:cs="Times New Roman"/>
          <w:sz w:val="24"/>
          <w:szCs w:val="24"/>
          <w:lang w:val="pt-BR" w:eastAsia="pt-BR"/>
        </w:rPr>
      </w:pPr>
      <w:r w:rsidRPr="00FF5552">
        <w:rPr>
          <w:rFonts w:ascii="Times New Roman" w:eastAsia="Times New Roman" w:hAnsi="Times New Roman" w:cs="Times New Roman"/>
          <w:sz w:val="24"/>
          <w:szCs w:val="24"/>
          <w:lang w:val="pt-BR" w:eastAsia="pt-BR"/>
        </w:rPr>
        <w:t xml:space="preserve">Lima, E. E. C. D., &amp; Queiroz, B. L. (2014). </w:t>
      </w:r>
      <w:r w:rsidRPr="00FF5552">
        <w:rPr>
          <w:rFonts w:ascii="Times New Roman" w:eastAsia="Times New Roman" w:hAnsi="Times New Roman" w:cs="Times New Roman"/>
          <w:sz w:val="24"/>
          <w:szCs w:val="24"/>
          <w:lang w:eastAsia="pt-BR"/>
        </w:rPr>
        <w:t xml:space="preserve">Evolution of the deaths registry system in Brazil: associations with changes in the mortality profile, under-registration of death counts, and ill-defined causes of death. </w:t>
      </w:r>
      <w:r w:rsidRPr="00FF5552">
        <w:rPr>
          <w:rFonts w:ascii="Times New Roman" w:eastAsia="Times New Roman" w:hAnsi="Times New Roman" w:cs="Times New Roman"/>
          <w:i/>
          <w:iCs/>
          <w:sz w:val="24"/>
          <w:szCs w:val="24"/>
          <w:lang w:val="pt-BR" w:eastAsia="pt-BR"/>
        </w:rPr>
        <w:t>Cadernos de Saúde Pública</w:t>
      </w:r>
      <w:r w:rsidRPr="00FF5552">
        <w:rPr>
          <w:rFonts w:ascii="Times New Roman" w:eastAsia="Times New Roman" w:hAnsi="Times New Roman" w:cs="Times New Roman"/>
          <w:sz w:val="24"/>
          <w:szCs w:val="24"/>
          <w:lang w:val="pt-BR" w:eastAsia="pt-BR"/>
        </w:rPr>
        <w:t xml:space="preserve">, </w:t>
      </w:r>
      <w:r w:rsidRPr="00FF5552">
        <w:rPr>
          <w:rFonts w:ascii="Times New Roman" w:eastAsia="Times New Roman" w:hAnsi="Times New Roman" w:cs="Times New Roman"/>
          <w:i/>
          <w:iCs/>
          <w:sz w:val="24"/>
          <w:szCs w:val="24"/>
          <w:lang w:val="pt-BR" w:eastAsia="pt-BR"/>
        </w:rPr>
        <w:t>30</w:t>
      </w:r>
      <w:r w:rsidRPr="00FF5552">
        <w:rPr>
          <w:rFonts w:ascii="Times New Roman" w:eastAsia="Times New Roman" w:hAnsi="Times New Roman" w:cs="Times New Roman"/>
          <w:sz w:val="24"/>
          <w:szCs w:val="24"/>
          <w:lang w:val="pt-BR" w:eastAsia="pt-BR"/>
        </w:rPr>
        <w:t>(8), 1721-1730.</w:t>
      </w:r>
    </w:p>
    <w:p w14:paraId="770F3CF0" w14:textId="4D29FA49" w:rsidR="00586670" w:rsidRDefault="00586670">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AB7020" w15:done="0"/>
  <w15:commentEx w15:paraId="61E5EFAF" w15:done="0"/>
  <w15:commentEx w15:paraId="2500E859" w15:done="0"/>
  <w15:commentEx w15:paraId="109BBB85" w15:done="0"/>
  <w15:commentEx w15:paraId="13F59F10" w15:done="0"/>
  <w15:commentEx w15:paraId="173E2A9D" w15:done="0"/>
  <w15:commentEx w15:paraId="5454D500" w15:done="0"/>
  <w15:commentEx w15:paraId="43A60413" w15:done="0"/>
  <w15:commentEx w15:paraId="24A8788B" w15:done="0"/>
  <w15:commentEx w15:paraId="713CFF84" w15:done="0"/>
  <w15:commentEx w15:paraId="2C10C00F" w15:done="0"/>
  <w15:commentEx w15:paraId="1FF809DF" w15:done="0"/>
  <w15:commentEx w15:paraId="7844778B" w15:done="0"/>
  <w15:commentEx w15:paraId="1F564D10" w15:done="0"/>
  <w15:commentEx w15:paraId="46429EC4" w15:done="0"/>
  <w15:commentEx w15:paraId="7E8EF902" w15:done="0"/>
  <w15:commentEx w15:paraId="770F3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B7020" w16cid:durableId="1DE639B5"/>
  <w16cid:commentId w16cid:paraId="61E5EFAF" w16cid:durableId="1DE63D92"/>
  <w16cid:commentId w16cid:paraId="2500E859" w16cid:durableId="1DE63DC4"/>
  <w16cid:commentId w16cid:paraId="109BBB85" w16cid:durableId="1DE63ECC"/>
  <w16cid:commentId w16cid:paraId="13F59F10" w16cid:durableId="1DE63FDD"/>
  <w16cid:commentId w16cid:paraId="173E2A9D" w16cid:durableId="1DE63A0D"/>
  <w16cid:commentId w16cid:paraId="5454D500" w16cid:durableId="1DE63B7C"/>
  <w16cid:commentId w16cid:paraId="43A60413" w16cid:durableId="1DE63C1D"/>
  <w16cid:commentId w16cid:paraId="24A8788B" w16cid:durableId="1DE64050"/>
  <w16cid:commentId w16cid:paraId="713CFF84" w16cid:durableId="1DE643E9"/>
  <w16cid:commentId w16cid:paraId="2C10C00F" w16cid:durableId="1DE64400"/>
  <w16cid:commentId w16cid:paraId="1FF809DF" w16cid:durableId="1DE64464"/>
  <w16cid:commentId w16cid:paraId="7844778B" w16cid:durableId="1DE64530"/>
  <w16cid:commentId w16cid:paraId="1F564D10" w16cid:durableId="1DE638C8"/>
  <w16cid:commentId w16cid:paraId="46429EC4" w16cid:durableId="1DE646FF"/>
  <w16cid:commentId w16cid:paraId="7E8EF902" w16cid:durableId="1DEF8D1B"/>
  <w16cid:commentId w16cid:paraId="770F3CF0" w16cid:durableId="1DEF91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16220" w14:textId="77777777" w:rsidR="003D3BFF" w:rsidRDefault="003D3BFF" w:rsidP="008626B5">
      <w:r>
        <w:separator/>
      </w:r>
    </w:p>
  </w:endnote>
  <w:endnote w:type="continuationSeparator" w:id="0">
    <w:p w14:paraId="534DF39A" w14:textId="77777777" w:rsidR="003D3BFF" w:rsidRDefault="003D3BF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695895"/>
      <w:docPartObj>
        <w:docPartGallery w:val="Page Numbers (Bottom of Page)"/>
        <w:docPartUnique/>
      </w:docPartObj>
    </w:sdtPr>
    <w:sdtEndPr>
      <w:rPr>
        <w:noProof/>
      </w:rPr>
    </w:sdtEndPr>
    <w:sdtContent>
      <w:p w14:paraId="3D58F2A6" w14:textId="39B89A58" w:rsidR="00586670" w:rsidRDefault="00586670">
        <w:pPr>
          <w:pStyle w:val="Rodap"/>
          <w:jc w:val="right"/>
        </w:pPr>
        <w:r>
          <w:fldChar w:fldCharType="begin"/>
        </w:r>
        <w:r>
          <w:instrText xml:space="preserve"> PAGE   \* MERGEFORMAT </w:instrText>
        </w:r>
        <w:r>
          <w:fldChar w:fldCharType="separate"/>
        </w:r>
        <w:r w:rsidR="00537F9B">
          <w:rPr>
            <w:noProof/>
          </w:rPr>
          <w:t>4</w:t>
        </w:r>
        <w:r>
          <w:rPr>
            <w:noProof/>
          </w:rPr>
          <w:fldChar w:fldCharType="end"/>
        </w:r>
      </w:p>
    </w:sdtContent>
  </w:sdt>
  <w:p w14:paraId="1861A259" w14:textId="77777777" w:rsidR="00586670" w:rsidRDefault="0058667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EB4E" w14:textId="77777777" w:rsidR="003D3BFF" w:rsidRDefault="003D3BFF" w:rsidP="008626B5">
      <w:r>
        <w:separator/>
      </w:r>
    </w:p>
  </w:footnote>
  <w:footnote w:type="continuationSeparator" w:id="0">
    <w:p w14:paraId="3D140033" w14:textId="77777777" w:rsidR="003D3BFF" w:rsidRDefault="003D3BFF"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413550"/>
      <w:docPartObj>
        <w:docPartGallery w:val="Page Numbers (Top of Page)"/>
        <w:docPartUnique/>
      </w:docPartObj>
    </w:sdtPr>
    <w:sdtEndPr>
      <w:rPr>
        <w:noProof/>
      </w:rPr>
    </w:sdtEndPr>
    <w:sdtContent>
      <w:p w14:paraId="0ED1B4C4" w14:textId="29A1A6CD" w:rsidR="00586670" w:rsidRPr="002E5219" w:rsidRDefault="00586670" w:rsidP="008626B5">
        <w:pPr>
          <w:pStyle w:val="Cabealho"/>
        </w:pPr>
        <w:r>
          <w:t>Aburto et al, Homicides and life expectancy in Brazil</w:t>
        </w:r>
      </w:p>
    </w:sdtContent>
  </w:sdt>
  <w:p w14:paraId="1E1078A1" w14:textId="77777777" w:rsidR="00586670" w:rsidRPr="002E5219" w:rsidRDefault="0058667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nardo">
    <w15:presenceInfo w15:providerId="None" w15:userId="Bernardo"/>
  </w15:person>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2&lt;/item&gt;&lt;item&gt;3&lt;/item&gt;&lt;item&gt;4&lt;/item&gt;&lt;item&gt;6&lt;/item&gt;&lt;item&gt;13&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4&lt;/item&gt;&lt;/record-ids&gt;&lt;/item&gt;&lt;/Libraries&gt;"/>
  </w:docVars>
  <w:rsids>
    <w:rsidRoot w:val="00897FA5"/>
    <w:rsid w:val="0000056F"/>
    <w:rsid w:val="000011F5"/>
    <w:rsid w:val="000056A9"/>
    <w:rsid w:val="0000591D"/>
    <w:rsid w:val="0000744F"/>
    <w:rsid w:val="000133A2"/>
    <w:rsid w:val="000140A4"/>
    <w:rsid w:val="000158AD"/>
    <w:rsid w:val="00023218"/>
    <w:rsid w:val="00023253"/>
    <w:rsid w:val="00024C0A"/>
    <w:rsid w:val="000274B8"/>
    <w:rsid w:val="00034D1D"/>
    <w:rsid w:val="00035F7D"/>
    <w:rsid w:val="000401DA"/>
    <w:rsid w:val="000443B0"/>
    <w:rsid w:val="00045025"/>
    <w:rsid w:val="000510ED"/>
    <w:rsid w:val="00053A64"/>
    <w:rsid w:val="00053E52"/>
    <w:rsid w:val="00057052"/>
    <w:rsid w:val="000610F5"/>
    <w:rsid w:val="000623C6"/>
    <w:rsid w:val="000652F3"/>
    <w:rsid w:val="0007098C"/>
    <w:rsid w:val="00070F33"/>
    <w:rsid w:val="0007160B"/>
    <w:rsid w:val="000751FF"/>
    <w:rsid w:val="00093F2C"/>
    <w:rsid w:val="00096021"/>
    <w:rsid w:val="00096625"/>
    <w:rsid w:val="0009676B"/>
    <w:rsid w:val="000976B1"/>
    <w:rsid w:val="000A06F0"/>
    <w:rsid w:val="000A2B79"/>
    <w:rsid w:val="000A379B"/>
    <w:rsid w:val="000A3AF0"/>
    <w:rsid w:val="000A4E0C"/>
    <w:rsid w:val="000A7C70"/>
    <w:rsid w:val="000B1F3F"/>
    <w:rsid w:val="000B29F0"/>
    <w:rsid w:val="000B5931"/>
    <w:rsid w:val="000C17BB"/>
    <w:rsid w:val="000C30CA"/>
    <w:rsid w:val="000C4693"/>
    <w:rsid w:val="000C5EA6"/>
    <w:rsid w:val="000C7752"/>
    <w:rsid w:val="000D1C6F"/>
    <w:rsid w:val="000D4103"/>
    <w:rsid w:val="000D6142"/>
    <w:rsid w:val="000D6E25"/>
    <w:rsid w:val="000E09A3"/>
    <w:rsid w:val="000E1409"/>
    <w:rsid w:val="000E348B"/>
    <w:rsid w:val="000E3B4F"/>
    <w:rsid w:val="000E498E"/>
    <w:rsid w:val="000E70CE"/>
    <w:rsid w:val="000F10F1"/>
    <w:rsid w:val="000F3403"/>
    <w:rsid w:val="000F4727"/>
    <w:rsid w:val="000F4B15"/>
    <w:rsid w:val="000F6024"/>
    <w:rsid w:val="000F6E84"/>
    <w:rsid w:val="00102234"/>
    <w:rsid w:val="00102266"/>
    <w:rsid w:val="00103644"/>
    <w:rsid w:val="00114117"/>
    <w:rsid w:val="001154AB"/>
    <w:rsid w:val="00115CC5"/>
    <w:rsid w:val="00121776"/>
    <w:rsid w:val="0013165F"/>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1137"/>
    <w:rsid w:val="001B4A59"/>
    <w:rsid w:val="001B5964"/>
    <w:rsid w:val="001B5AE5"/>
    <w:rsid w:val="001C18C8"/>
    <w:rsid w:val="001C5C3B"/>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5D6E"/>
    <w:rsid w:val="00225F5B"/>
    <w:rsid w:val="00226677"/>
    <w:rsid w:val="00230647"/>
    <w:rsid w:val="00234F0D"/>
    <w:rsid w:val="0023597C"/>
    <w:rsid w:val="00237F54"/>
    <w:rsid w:val="00241894"/>
    <w:rsid w:val="002427D2"/>
    <w:rsid w:val="00245DEB"/>
    <w:rsid w:val="002463B3"/>
    <w:rsid w:val="00256CCC"/>
    <w:rsid w:val="00267B7B"/>
    <w:rsid w:val="002710BD"/>
    <w:rsid w:val="002724BD"/>
    <w:rsid w:val="00282F01"/>
    <w:rsid w:val="0028674F"/>
    <w:rsid w:val="00287473"/>
    <w:rsid w:val="00292D6F"/>
    <w:rsid w:val="00292DD8"/>
    <w:rsid w:val="00292FB1"/>
    <w:rsid w:val="00293569"/>
    <w:rsid w:val="00293E5A"/>
    <w:rsid w:val="00294234"/>
    <w:rsid w:val="00296F8E"/>
    <w:rsid w:val="00297BED"/>
    <w:rsid w:val="002A1432"/>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3ACA"/>
    <w:rsid w:val="002F5300"/>
    <w:rsid w:val="00300786"/>
    <w:rsid w:val="00301966"/>
    <w:rsid w:val="003032B4"/>
    <w:rsid w:val="00306181"/>
    <w:rsid w:val="00312221"/>
    <w:rsid w:val="00312C8E"/>
    <w:rsid w:val="003145A2"/>
    <w:rsid w:val="00315CD1"/>
    <w:rsid w:val="003215EB"/>
    <w:rsid w:val="00322AB3"/>
    <w:rsid w:val="00325241"/>
    <w:rsid w:val="003269C6"/>
    <w:rsid w:val="00327149"/>
    <w:rsid w:val="00327D20"/>
    <w:rsid w:val="00331EC7"/>
    <w:rsid w:val="003347A2"/>
    <w:rsid w:val="003347D9"/>
    <w:rsid w:val="003373D7"/>
    <w:rsid w:val="00340C1C"/>
    <w:rsid w:val="00340C80"/>
    <w:rsid w:val="00344ABF"/>
    <w:rsid w:val="0034584C"/>
    <w:rsid w:val="003467D2"/>
    <w:rsid w:val="00346F99"/>
    <w:rsid w:val="003507DA"/>
    <w:rsid w:val="003539B4"/>
    <w:rsid w:val="0035474E"/>
    <w:rsid w:val="0035669C"/>
    <w:rsid w:val="003576E6"/>
    <w:rsid w:val="00357D2E"/>
    <w:rsid w:val="0036116F"/>
    <w:rsid w:val="00361AF1"/>
    <w:rsid w:val="0036394E"/>
    <w:rsid w:val="00374DAD"/>
    <w:rsid w:val="00375441"/>
    <w:rsid w:val="00381F01"/>
    <w:rsid w:val="0038240D"/>
    <w:rsid w:val="00382863"/>
    <w:rsid w:val="00382A4A"/>
    <w:rsid w:val="00385EAB"/>
    <w:rsid w:val="003879A1"/>
    <w:rsid w:val="00387E6D"/>
    <w:rsid w:val="00393D2F"/>
    <w:rsid w:val="00395379"/>
    <w:rsid w:val="003A0237"/>
    <w:rsid w:val="003A0827"/>
    <w:rsid w:val="003A160D"/>
    <w:rsid w:val="003A7066"/>
    <w:rsid w:val="003B0A16"/>
    <w:rsid w:val="003B0AF3"/>
    <w:rsid w:val="003B2D6E"/>
    <w:rsid w:val="003B54D7"/>
    <w:rsid w:val="003B591E"/>
    <w:rsid w:val="003C207E"/>
    <w:rsid w:val="003C5029"/>
    <w:rsid w:val="003D32CF"/>
    <w:rsid w:val="003D3BFF"/>
    <w:rsid w:val="003E1A3A"/>
    <w:rsid w:val="003E3B4F"/>
    <w:rsid w:val="003F41E2"/>
    <w:rsid w:val="00403FD3"/>
    <w:rsid w:val="00405E0B"/>
    <w:rsid w:val="004101B9"/>
    <w:rsid w:val="00410FFF"/>
    <w:rsid w:val="00413168"/>
    <w:rsid w:val="0041317F"/>
    <w:rsid w:val="00414CF4"/>
    <w:rsid w:val="00414E48"/>
    <w:rsid w:val="0041591B"/>
    <w:rsid w:val="00421100"/>
    <w:rsid w:val="004218ED"/>
    <w:rsid w:val="00422417"/>
    <w:rsid w:val="00430B3C"/>
    <w:rsid w:val="00432140"/>
    <w:rsid w:val="00432525"/>
    <w:rsid w:val="004404A1"/>
    <w:rsid w:val="00442962"/>
    <w:rsid w:val="00442C84"/>
    <w:rsid w:val="0044355A"/>
    <w:rsid w:val="00444515"/>
    <w:rsid w:val="00444CE0"/>
    <w:rsid w:val="004472C8"/>
    <w:rsid w:val="004617D6"/>
    <w:rsid w:val="0046185B"/>
    <w:rsid w:val="004622FC"/>
    <w:rsid w:val="00465D97"/>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8D0"/>
    <w:rsid w:val="0053670C"/>
    <w:rsid w:val="00537F9B"/>
    <w:rsid w:val="00540C98"/>
    <w:rsid w:val="00541E1F"/>
    <w:rsid w:val="005445D9"/>
    <w:rsid w:val="00547C30"/>
    <w:rsid w:val="00561463"/>
    <w:rsid w:val="0056326E"/>
    <w:rsid w:val="00566AA7"/>
    <w:rsid w:val="00571B9F"/>
    <w:rsid w:val="00574CAF"/>
    <w:rsid w:val="00575DF2"/>
    <w:rsid w:val="005765E9"/>
    <w:rsid w:val="00576B85"/>
    <w:rsid w:val="0057716F"/>
    <w:rsid w:val="0057782B"/>
    <w:rsid w:val="00577DFB"/>
    <w:rsid w:val="00577EFB"/>
    <w:rsid w:val="005821D4"/>
    <w:rsid w:val="00582AFA"/>
    <w:rsid w:val="00583207"/>
    <w:rsid w:val="005841C5"/>
    <w:rsid w:val="005841C8"/>
    <w:rsid w:val="00586670"/>
    <w:rsid w:val="00590148"/>
    <w:rsid w:val="005908BC"/>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418"/>
    <w:rsid w:val="00603B99"/>
    <w:rsid w:val="006063E3"/>
    <w:rsid w:val="006158DC"/>
    <w:rsid w:val="006218DF"/>
    <w:rsid w:val="00621A23"/>
    <w:rsid w:val="00621E2E"/>
    <w:rsid w:val="00623083"/>
    <w:rsid w:val="00624AC6"/>
    <w:rsid w:val="0062705E"/>
    <w:rsid w:val="00627B45"/>
    <w:rsid w:val="006303F5"/>
    <w:rsid w:val="006324D9"/>
    <w:rsid w:val="006343C1"/>
    <w:rsid w:val="00637015"/>
    <w:rsid w:val="00637267"/>
    <w:rsid w:val="00637765"/>
    <w:rsid w:val="006377FF"/>
    <w:rsid w:val="00637863"/>
    <w:rsid w:val="0065150E"/>
    <w:rsid w:val="00651FF8"/>
    <w:rsid w:val="0065334F"/>
    <w:rsid w:val="006556AD"/>
    <w:rsid w:val="00657D87"/>
    <w:rsid w:val="00660553"/>
    <w:rsid w:val="00664278"/>
    <w:rsid w:val="00673358"/>
    <w:rsid w:val="00674F8E"/>
    <w:rsid w:val="006763A3"/>
    <w:rsid w:val="00680D32"/>
    <w:rsid w:val="006825DF"/>
    <w:rsid w:val="00684228"/>
    <w:rsid w:val="0069185B"/>
    <w:rsid w:val="00695911"/>
    <w:rsid w:val="006A0065"/>
    <w:rsid w:val="006A1571"/>
    <w:rsid w:val="006A1950"/>
    <w:rsid w:val="006A1BDD"/>
    <w:rsid w:val="006A307B"/>
    <w:rsid w:val="006A67ED"/>
    <w:rsid w:val="006B17D9"/>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03DF"/>
    <w:rsid w:val="006E34BB"/>
    <w:rsid w:val="006E5308"/>
    <w:rsid w:val="006E7E57"/>
    <w:rsid w:val="006F2D06"/>
    <w:rsid w:val="006F31FB"/>
    <w:rsid w:val="006F75DC"/>
    <w:rsid w:val="0070141A"/>
    <w:rsid w:val="00701C71"/>
    <w:rsid w:val="007021A3"/>
    <w:rsid w:val="007029C5"/>
    <w:rsid w:val="007039A4"/>
    <w:rsid w:val="00703EDC"/>
    <w:rsid w:val="00705321"/>
    <w:rsid w:val="00706116"/>
    <w:rsid w:val="00707470"/>
    <w:rsid w:val="00711638"/>
    <w:rsid w:val="00713ADA"/>
    <w:rsid w:val="007142DA"/>
    <w:rsid w:val="00714651"/>
    <w:rsid w:val="00714A81"/>
    <w:rsid w:val="00717490"/>
    <w:rsid w:val="00721BA4"/>
    <w:rsid w:val="00724004"/>
    <w:rsid w:val="007307BC"/>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4A1C"/>
    <w:rsid w:val="007C54A1"/>
    <w:rsid w:val="007D1DA6"/>
    <w:rsid w:val="007D37D3"/>
    <w:rsid w:val="007D4970"/>
    <w:rsid w:val="007E214F"/>
    <w:rsid w:val="007E2FAE"/>
    <w:rsid w:val="007E7562"/>
    <w:rsid w:val="007E7C97"/>
    <w:rsid w:val="007F36D4"/>
    <w:rsid w:val="007F3B75"/>
    <w:rsid w:val="007F3CD3"/>
    <w:rsid w:val="007F4762"/>
    <w:rsid w:val="007F4E3F"/>
    <w:rsid w:val="007F51CD"/>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4753A"/>
    <w:rsid w:val="008505EE"/>
    <w:rsid w:val="00852084"/>
    <w:rsid w:val="00852D81"/>
    <w:rsid w:val="00855DAF"/>
    <w:rsid w:val="0085740F"/>
    <w:rsid w:val="00857D7E"/>
    <w:rsid w:val="008626B5"/>
    <w:rsid w:val="008650AF"/>
    <w:rsid w:val="00866B33"/>
    <w:rsid w:val="008818A6"/>
    <w:rsid w:val="008818CF"/>
    <w:rsid w:val="0088336A"/>
    <w:rsid w:val="00885957"/>
    <w:rsid w:val="00885DB7"/>
    <w:rsid w:val="0089131C"/>
    <w:rsid w:val="00891AF9"/>
    <w:rsid w:val="00897595"/>
    <w:rsid w:val="00897FA5"/>
    <w:rsid w:val="008A0DA5"/>
    <w:rsid w:val="008A1093"/>
    <w:rsid w:val="008A175B"/>
    <w:rsid w:val="008A34A9"/>
    <w:rsid w:val="008A35B4"/>
    <w:rsid w:val="008A443A"/>
    <w:rsid w:val="008A49CF"/>
    <w:rsid w:val="008A6589"/>
    <w:rsid w:val="008B1ED9"/>
    <w:rsid w:val="008B2F40"/>
    <w:rsid w:val="008B35B9"/>
    <w:rsid w:val="008B5B0F"/>
    <w:rsid w:val="008C2CFB"/>
    <w:rsid w:val="008C378D"/>
    <w:rsid w:val="008C5F7F"/>
    <w:rsid w:val="008C659C"/>
    <w:rsid w:val="008D6171"/>
    <w:rsid w:val="008D6987"/>
    <w:rsid w:val="008D790D"/>
    <w:rsid w:val="008D7C06"/>
    <w:rsid w:val="008E1F58"/>
    <w:rsid w:val="008E345E"/>
    <w:rsid w:val="008E4345"/>
    <w:rsid w:val="008E5FAB"/>
    <w:rsid w:val="008E6DD5"/>
    <w:rsid w:val="008E7FF0"/>
    <w:rsid w:val="008F6019"/>
    <w:rsid w:val="008F6120"/>
    <w:rsid w:val="008F67A1"/>
    <w:rsid w:val="008F7818"/>
    <w:rsid w:val="00900AEB"/>
    <w:rsid w:val="00901147"/>
    <w:rsid w:val="00903A26"/>
    <w:rsid w:val="00911DE4"/>
    <w:rsid w:val="00911E2B"/>
    <w:rsid w:val="00914E84"/>
    <w:rsid w:val="00920B4E"/>
    <w:rsid w:val="009262CB"/>
    <w:rsid w:val="00926C45"/>
    <w:rsid w:val="00927ECF"/>
    <w:rsid w:val="00930804"/>
    <w:rsid w:val="00933345"/>
    <w:rsid w:val="00937B11"/>
    <w:rsid w:val="00941996"/>
    <w:rsid w:val="009438D2"/>
    <w:rsid w:val="00943D24"/>
    <w:rsid w:val="00946318"/>
    <w:rsid w:val="00946ACE"/>
    <w:rsid w:val="00946EA4"/>
    <w:rsid w:val="00947BB1"/>
    <w:rsid w:val="00954471"/>
    <w:rsid w:val="00955360"/>
    <w:rsid w:val="00955939"/>
    <w:rsid w:val="00967947"/>
    <w:rsid w:val="0097028E"/>
    <w:rsid w:val="00970888"/>
    <w:rsid w:val="0097100B"/>
    <w:rsid w:val="009744E1"/>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BB2"/>
    <w:rsid w:val="00997FE3"/>
    <w:rsid w:val="009A35CA"/>
    <w:rsid w:val="009A3B26"/>
    <w:rsid w:val="009A7DE1"/>
    <w:rsid w:val="009B402C"/>
    <w:rsid w:val="009B40EF"/>
    <w:rsid w:val="009B72AE"/>
    <w:rsid w:val="009C1FFC"/>
    <w:rsid w:val="009D4EE9"/>
    <w:rsid w:val="009D5CF0"/>
    <w:rsid w:val="009E4F13"/>
    <w:rsid w:val="009E6414"/>
    <w:rsid w:val="009E6528"/>
    <w:rsid w:val="009E678E"/>
    <w:rsid w:val="009E72AC"/>
    <w:rsid w:val="009E7386"/>
    <w:rsid w:val="009E791B"/>
    <w:rsid w:val="009E7A1F"/>
    <w:rsid w:val="00A00FBA"/>
    <w:rsid w:val="00A038F5"/>
    <w:rsid w:val="00A122F8"/>
    <w:rsid w:val="00A147F0"/>
    <w:rsid w:val="00A1576D"/>
    <w:rsid w:val="00A16BDF"/>
    <w:rsid w:val="00A17799"/>
    <w:rsid w:val="00A2257A"/>
    <w:rsid w:val="00A25A89"/>
    <w:rsid w:val="00A25E77"/>
    <w:rsid w:val="00A26664"/>
    <w:rsid w:val="00A309BD"/>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E19FF"/>
    <w:rsid w:val="00AF21DF"/>
    <w:rsid w:val="00AF5790"/>
    <w:rsid w:val="00AF7B1D"/>
    <w:rsid w:val="00B01111"/>
    <w:rsid w:val="00B0193D"/>
    <w:rsid w:val="00B03219"/>
    <w:rsid w:val="00B03D12"/>
    <w:rsid w:val="00B041F0"/>
    <w:rsid w:val="00B04450"/>
    <w:rsid w:val="00B0457F"/>
    <w:rsid w:val="00B0490E"/>
    <w:rsid w:val="00B0596F"/>
    <w:rsid w:val="00B12350"/>
    <w:rsid w:val="00B16222"/>
    <w:rsid w:val="00B22E95"/>
    <w:rsid w:val="00B2488A"/>
    <w:rsid w:val="00B25ECB"/>
    <w:rsid w:val="00B26220"/>
    <w:rsid w:val="00B2783C"/>
    <w:rsid w:val="00B347B2"/>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70301"/>
    <w:rsid w:val="00B70BED"/>
    <w:rsid w:val="00B73C4D"/>
    <w:rsid w:val="00B7663B"/>
    <w:rsid w:val="00B80811"/>
    <w:rsid w:val="00B85FDC"/>
    <w:rsid w:val="00B87A2F"/>
    <w:rsid w:val="00B9218A"/>
    <w:rsid w:val="00B94BE0"/>
    <w:rsid w:val="00B97962"/>
    <w:rsid w:val="00B97C33"/>
    <w:rsid w:val="00BA1202"/>
    <w:rsid w:val="00BA1A73"/>
    <w:rsid w:val="00BA6EE3"/>
    <w:rsid w:val="00BB099E"/>
    <w:rsid w:val="00BB1AB0"/>
    <w:rsid w:val="00BB44CE"/>
    <w:rsid w:val="00BB58A7"/>
    <w:rsid w:val="00BB58FA"/>
    <w:rsid w:val="00BC188E"/>
    <w:rsid w:val="00BC2AAA"/>
    <w:rsid w:val="00BC4386"/>
    <w:rsid w:val="00BC55B5"/>
    <w:rsid w:val="00BD0F15"/>
    <w:rsid w:val="00BD19E7"/>
    <w:rsid w:val="00BD25AB"/>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5F73"/>
    <w:rsid w:val="00C108E9"/>
    <w:rsid w:val="00C12F47"/>
    <w:rsid w:val="00C140D9"/>
    <w:rsid w:val="00C14DC8"/>
    <w:rsid w:val="00C14FBD"/>
    <w:rsid w:val="00C15EEE"/>
    <w:rsid w:val="00C175CE"/>
    <w:rsid w:val="00C24065"/>
    <w:rsid w:val="00C25767"/>
    <w:rsid w:val="00C30B29"/>
    <w:rsid w:val="00C33095"/>
    <w:rsid w:val="00C3613E"/>
    <w:rsid w:val="00C36397"/>
    <w:rsid w:val="00C3799B"/>
    <w:rsid w:val="00C41563"/>
    <w:rsid w:val="00C44080"/>
    <w:rsid w:val="00C4569E"/>
    <w:rsid w:val="00C458A5"/>
    <w:rsid w:val="00C4799D"/>
    <w:rsid w:val="00C5322D"/>
    <w:rsid w:val="00C535AE"/>
    <w:rsid w:val="00C5680A"/>
    <w:rsid w:val="00C60172"/>
    <w:rsid w:val="00C6597E"/>
    <w:rsid w:val="00C65B59"/>
    <w:rsid w:val="00C66D21"/>
    <w:rsid w:val="00C722C6"/>
    <w:rsid w:val="00C7277A"/>
    <w:rsid w:val="00C77F42"/>
    <w:rsid w:val="00C85599"/>
    <w:rsid w:val="00C8691D"/>
    <w:rsid w:val="00C90311"/>
    <w:rsid w:val="00C97BD8"/>
    <w:rsid w:val="00C97F41"/>
    <w:rsid w:val="00CA198F"/>
    <w:rsid w:val="00CA1BC0"/>
    <w:rsid w:val="00CA7710"/>
    <w:rsid w:val="00CB04CC"/>
    <w:rsid w:val="00CB0F8B"/>
    <w:rsid w:val="00CB2F9A"/>
    <w:rsid w:val="00CB3B37"/>
    <w:rsid w:val="00CB596C"/>
    <w:rsid w:val="00CB5F83"/>
    <w:rsid w:val="00CC0A4A"/>
    <w:rsid w:val="00CC31CF"/>
    <w:rsid w:val="00CC43E7"/>
    <w:rsid w:val="00CC5927"/>
    <w:rsid w:val="00CC59F4"/>
    <w:rsid w:val="00CC6CB5"/>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1EC2"/>
    <w:rsid w:val="00D1436F"/>
    <w:rsid w:val="00D14AE6"/>
    <w:rsid w:val="00D2173D"/>
    <w:rsid w:val="00D27BE8"/>
    <w:rsid w:val="00D3096E"/>
    <w:rsid w:val="00D34ACD"/>
    <w:rsid w:val="00D35097"/>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3AF0"/>
    <w:rsid w:val="00D6429C"/>
    <w:rsid w:val="00D733CE"/>
    <w:rsid w:val="00D73619"/>
    <w:rsid w:val="00D738D8"/>
    <w:rsid w:val="00D739EB"/>
    <w:rsid w:val="00D76997"/>
    <w:rsid w:val="00D8114F"/>
    <w:rsid w:val="00D8183C"/>
    <w:rsid w:val="00D823B0"/>
    <w:rsid w:val="00D8276B"/>
    <w:rsid w:val="00D84AE2"/>
    <w:rsid w:val="00D90ECA"/>
    <w:rsid w:val="00D917FF"/>
    <w:rsid w:val="00D91C57"/>
    <w:rsid w:val="00D92D0E"/>
    <w:rsid w:val="00D93283"/>
    <w:rsid w:val="00D96550"/>
    <w:rsid w:val="00D972C8"/>
    <w:rsid w:val="00DA09EC"/>
    <w:rsid w:val="00DA20B7"/>
    <w:rsid w:val="00DB1E25"/>
    <w:rsid w:val="00DB1E2E"/>
    <w:rsid w:val="00DB38C9"/>
    <w:rsid w:val="00DB3C58"/>
    <w:rsid w:val="00DB5614"/>
    <w:rsid w:val="00DC1F34"/>
    <w:rsid w:val="00DC3ED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4747F"/>
    <w:rsid w:val="00E54FCA"/>
    <w:rsid w:val="00E606DE"/>
    <w:rsid w:val="00E64363"/>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A673E"/>
    <w:rsid w:val="00EB0090"/>
    <w:rsid w:val="00EB1435"/>
    <w:rsid w:val="00EB2466"/>
    <w:rsid w:val="00EB25AE"/>
    <w:rsid w:val="00EB5AAE"/>
    <w:rsid w:val="00EC0BA1"/>
    <w:rsid w:val="00EC2274"/>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70B0"/>
    <w:rsid w:val="00F17DF1"/>
    <w:rsid w:val="00F2459F"/>
    <w:rsid w:val="00F25F63"/>
    <w:rsid w:val="00F26C7F"/>
    <w:rsid w:val="00F34C1D"/>
    <w:rsid w:val="00F37151"/>
    <w:rsid w:val="00F40207"/>
    <w:rsid w:val="00F45338"/>
    <w:rsid w:val="00F51F22"/>
    <w:rsid w:val="00F57059"/>
    <w:rsid w:val="00F626E3"/>
    <w:rsid w:val="00F646F9"/>
    <w:rsid w:val="00F64CA6"/>
    <w:rsid w:val="00F64CC0"/>
    <w:rsid w:val="00F66652"/>
    <w:rsid w:val="00F71D52"/>
    <w:rsid w:val="00F72DF8"/>
    <w:rsid w:val="00F7503A"/>
    <w:rsid w:val="00F77B3E"/>
    <w:rsid w:val="00F80187"/>
    <w:rsid w:val="00F80A6F"/>
    <w:rsid w:val="00F827F9"/>
    <w:rsid w:val="00F847B3"/>
    <w:rsid w:val="00F84842"/>
    <w:rsid w:val="00F84D44"/>
    <w:rsid w:val="00F8569E"/>
    <w:rsid w:val="00F934E3"/>
    <w:rsid w:val="00F93E3B"/>
    <w:rsid w:val="00F97CB1"/>
    <w:rsid w:val="00FA2BAD"/>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HTML Preformatted" w:uiPriority="99"/>
    <w:lsdException w:name="Table Grid" w:semiHidden="0" w:unhideWhenUsed="0"/>
    <w:lsdException w:name="Placeholder Text"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897FA5"/>
  </w:style>
  <w:style w:type="character" w:styleId="nfase">
    <w:name w:val="Emphasis"/>
    <w:basedOn w:val="Fontepargpadro"/>
    <w:uiPriority w:val="20"/>
    <w:qFormat/>
    <w:rsid w:val="00897FA5"/>
    <w:rPr>
      <w:i/>
      <w:iCs/>
    </w:rPr>
  </w:style>
  <w:style w:type="paragraph" w:styleId="Textodenotadefim">
    <w:name w:val="endnote text"/>
    <w:basedOn w:val="Normal"/>
    <w:link w:val="TextodenotadefimChar"/>
    <w:uiPriority w:val="99"/>
    <w:semiHidden/>
    <w:unhideWhenUsed/>
    <w:rsid w:val="008626B5"/>
    <w:rPr>
      <w:sz w:val="20"/>
      <w:szCs w:val="20"/>
    </w:rPr>
  </w:style>
  <w:style w:type="character" w:customStyle="1" w:styleId="TextodenotadefimChar">
    <w:name w:val="Texto de nota de fim Char"/>
    <w:basedOn w:val="Fontepargpadro"/>
    <w:link w:val="Textodenotadefim"/>
    <w:uiPriority w:val="99"/>
    <w:semiHidden/>
    <w:rsid w:val="008626B5"/>
    <w:rPr>
      <w:sz w:val="20"/>
      <w:szCs w:val="20"/>
    </w:rPr>
  </w:style>
  <w:style w:type="character" w:styleId="Refdenotadefim">
    <w:name w:val="endnote reference"/>
    <w:basedOn w:val="Fontepargpadro"/>
    <w:uiPriority w:val="99"/>
    <w:semiHidden/>
    <w:unhideWhenUsed/>
    <w:rsid w:val="008626B5"/>
    <w:rPr>
      <w:vertAlign w:val="superscript"/>
    </w:rPr>
  </w:style>
  <w:style w:type="paragraph" w:styleId="Cabealho">
    <w:name w:val="header"/>
    <w:basedOn w:val="Normal"/>
    <w:link w:val="CabealhoChar"/>
    <w:uiPriority w:val="99"/>
    <w:unhideWhenUsed/>
    <w:rsid w:val="008626B5"/>
    <w:pPr>
      <w:tabs>
        <w:tab w:val="center" w:pos="4680"/>
        <w:tab w:val="right" w:pos="9360"/>
      </w:tabs>
    </w:pPr>
  </w:style>
  <w:style w:type="character" w:customStyle="1" w:styleId="CabealhoChar">
    <w:name w:val="Cabeçalho Char"/>
    <w:basedOn w:val="Fontepargpadro"/>
    <w:link w:val="Cabealho"/>
    <w:uiPriority w:val="99"/>
    <w:rsid w:val="008626B5"/>
  </w:style>
  <w:style w:type="paragraph" w:styleId="Rodap">
    <w:name w:val="footer"/>
    <w:basedOn w:val="Normal"/>
    <w:link w:val="RodapChar"/>
    <w:uiPriority w:val="99"/>
    <w:unhideWhenUsed/>
    <w:rsid w:val="008626B5"/>
    <w:pPr>
      <w:tabs>
        <w:tab w:val="center" w:pos="4680"/>
        <w:tab w:val="right" w:pos="9360"/>
      </w:tabs>
    </w:pPr>
  </w:style>
  <w:style w:type="character" w:customStyle="1" w:styleId="RodapChar">
    <w:name w:val="Rodapé Char"/>
    <w:basedOn w:val="Fontepargpadro"/>
    <w:link w:val="Rodap"/>
    <w:uiPriority w:val="99"/>
    <w:rsid w:val="008626B5"/>
  </w:style>
  <w:style w:type="paragraph" w:styleId="Textodebalo">
    <w:name w:val="Balloon Text"/>
    <w:basedOn w:val="Normal"/>
    <w:link w:val="TextodebaloChar"/>
    <w:uiPriority w:val="99"/>
    <w:semiHidden/>
    <w:unhideWhenUsed/>
    <w:rsid w:val="008626B5"/>
    <w:rPr>
      <w:rFonts w:ascii="Tahoma" w:hAnsi="Tahoma" w:cs="Tahoma"/>
      <w:sz w:val="16"/>
      <w:szCs w:val="16"/>
    </w:rPr>
  </w:style>
  <w:style w:type="character" w:customStyle="1" w:styleId="TextodebaloChar">
    <w:name w:val="Texto de balão Char"/>
    <w:basedOn w:val="Fontepargpadro"/>
    <w:link w:val="Textodebalo"/>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Fontepargpadro"/>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Fontepargpadro"/>
    <w:link w:val="EndNoteBibliography"/>
    <w:rsid w:val="007C17E2"/>
    <w:rPr>
      <w:rFonts w:ascii="Calibri" w:hAnsi="Calibri" w:cs="Calibri"/>
      <w:noProof/>
    </w:rPr>
  </w:style>
  <w:style w:type="paragraph" w:styleId="Subttulo">
    <w:name w:val="Subtitle"/>
    <w:basedOn w:val="Normal"/>
    <w:next w:val="Normal"/>
    <w:link w:val="Subttulo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E54FCA"/>
    <w:rPr>
      <w:rFonts w:asciiTheme="majorHAnsi" w:eastAsiaTheme="majorEastAsia" w:hAnsiTheme="majorHAnsi" w:cstheme="majorBidi"/>
      <w:i/>
      <w:iCs/>
      <w:color w:val="4F81BD" w:themeColor="accent1"/>
      <w:spacing w:val="15"/>
      <w:sz w:val="24"/>
      <w:szCs w:val="24"/>
    </w:rPr>
  </w:style>
  <w:style w:type="character" w:styleId="TextodoEspaoReservado">
    <w:name w:val="Placeholder Text"/>
    <w:basedOn w:val="Fontepargpadro"/>
    <w:uiPriority w:val="99"/>
    <w:semiHidden/>
    <w:rsid w:val="00BF0DD1"/>
    <w:rPr>
      <w:color w:val="808080"/>
    </w:rPr>
  </w:style>
  <w:style w:type="paragraph" w:styleId="Legenda">
    <w:name w:val="caption"/>
    <w:basedOn w:val="Normal"/>
    <w:next w:val="Normal"/>
    <w:uiPriority w:val="35"/>
    <w:semiHidden/>
    <w:unhideWhenUsed/>
    <w:qFormat/>
    <w:rsid w:val="00267B7B"/>
    <w:pPr>
      <w:spacing w:after="200"/>
    </w:pPr>
    <w:rPr>
      <w:b/>
      <w:bCs/>
      <w:color w:val="4F81BD" w:themeColor="accent1"/>
      <w:sz w:val="18"/>
      <w:szCs w:val="18"/>
    </w:rPr>
  </w:style>
  <w:style w:type="paragraph" w:styleId="Pr-formataoHTML">
    <w:name w:val="HTML Preformatted"/>
    <w:basedOn w:val="Normal"/>
    <w:link w:val="Pr-formataoHTML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PargrafodaLista">
    <w:name w:val="List Paragraph"/>
    <w:basedOn w:val="Normal"/>
    <w:uiPriority w:val="34"/>
    <w:qFormat/>
    <w:rsid w:val="00DB1E25"/>
    <w:pPr>
      <w:ind w:left="720"/>
      <w:contextualSpacing/>
    </w:pPr>
  </w:style>
  <w:style w:type="character" w:styleId="Refdecomentrio">
    <w:name w:val="annotation reference"/>
    <w:basedOn w:val="Fontepargpadro"/>
    <w:uiPriority w:val="99"/>
    <w:semiHidden/>
    <w:unhideWhenUsed/>
    <w:rsid w:val="002E5917"/>
    <w:rPr>
      <w:sz w:val="18"/>
      <w:szCs w:val="18"/>
    </w:rPr>
  </w:style>
  <w:style w:type="paragraph" w:styleId="Textodecomentrio">
    <w:name w:val="annotation text"/>
    <w:basedOn w:val="Normal"/>
    <w:link w:val="TextodecomentrioChar"/>
    <w:uiPriority w:val="99"/>
    <w:semiHidden/>
    <w:unhideWhenUsed/>
    <w:rsid w:val="002E5917"/>
    <w:rPr>
      <w:sz w:val="24"/>
      <w:szCs w:val="24"/>
    </w:rPr>
  </w:style>
  <w:style w:type="character" w:customStyle="1" w:styleId="TextodecomentrioChar">
    <w:name w:val="Texto de comentário Char"/>
    <w:basedOn w:val="Fontepargpadro"/>
    <w:link w:val="Textodecomentrio"/>
    <w:uiPriority w:val="99"/>
    <w:semiHidden/>
    <w:rsid w:val="002E5917"/>
    <w:rPr>
      <w:sz w:val="24"/>
      <w:szCs w:val="24"/>
    </w:rPr>
  </w:style>
  <w:style w:type="paragraph" w:styleId="Assuntodocomentrio">
    <w:name w:val="annotation subject"/>
    <w:basedOn w:val="Textodecomentrio"/>
    <w:next w:val="Textodecomentrio"/>
    <w:link w:val="AssuntodocomentrioChar"/>
    <w:uiPriority w:val="99"/>
    <w:semiHidden/>
    <w:unhideWhenUsed/>
    <w:rsid w:val="002E5917"/>
    <w:rPr>
      <w:b/>
      <w:bCs/>
      <w:sz w:val="20"/>
      <w:szCs w:val="20"/>
    </w:rPr>
  </w:style>
  <w:style w:type="character" w:customStyle="1" w:styleId="AssuntodocomentrioChar">
    <w:name w:val="Assunto do comentário Char"/>
    <w:basedOn w:val="TextodecomentrioChar"/>
    <w:link w:val="Assuntodocomentrio"/>
    <w:uiPriority w:val="99"/>
    <w:semiHidden/>
    <w:rsid w:val="002E5917"/>
    <w:rPr>
      <w:b/>
      <w:bCs/>
      <w:sz w:val="20"/>
      <w:szCs w:val="20"/>
    </w:rPr>
  </w:style>
  <w:style w:type="character" w:customStyle="1" w:styleId="example">
    <w:name w:val="example"/>
    <w:basedOn w:val="Fontepargpadro"/>
    <w:rsid w:val="001520C4"/>
  </w:style>
  <w:style w:type="character" w:styleId="Hyperlink">
    <w:name w:val="Hyperlink"/>
    <w:basedOn w:val="Fontepargpadro"/>
    <w:rsid w:val="00991CA3"/>
    <w:rPr>
      <w:color w:val="0000FF" w:themeColor="hyperlink"/>
      <w:u w:val="single"/>
    </w:rPr>
  </w:style>
  <w:style w:type="character" w:customStyle="1" w:styleId="Mention1">
    <w:name w:val="Mention1"/>
    <w:basedOn w:val="Fontepargpadro"/>
    <w:uiPriority w:val="99"/>
    <w:semiHidden/>
    <w:unhideWhenUsed/>
    <w:rsid w:val="00CC0A4A"/>
    <w:rPr>
      <w:color w:val="2B579A"/>
      <w:shd w:val="clear" w:color="auto" w:fill="E6E6E6"/>
    </w:rPr>
  </w:style>
  <w:style w:type="character" w:customStyle="1" w:styleId="Mention2">
    <w:name w:val="Mention2"/>
    <w:basedOn w:val="Fontepargpadro"/>
    <w:uiPriority w:val="99"/>
    <w:semiHidden/>
    <w:unhideWhenUsed/>
    <w:rsid w:val="00955360"/>
    <w:rPr>
      <w:color w:val="2B579A"/>
      <w:shd w:val="clear" w:color="auto" w:fill="E6E6E6"/>
    </w:rPr>
  </w:style>
  <w:style w:type="paragraph" w:styleId="Textodenotaderodap">
    <w:name w:val="footnote text"/>
    <w:basedOn w:val="Normal"/>
    <w:link w:val="TextodenotaderodapChar"/>
    <w:semiHidden/>
    <w:unhideWhenUsed/>
    <w:rsid w:val="009E7A1F"/>
    <w:rPr>
      <w:sz w:val="20"/>
      <w:szCs w:val="20"/>
    </w:rPr>
  </w:style>
  <w:style w:type="character" w:customStyle="1" w:styleId="TextodenotaderodapChar">
    <w:name w:val="Texto de nota de rodapé Char"/>
    <w:basedOn w:val="Fontepargpadro"/>
    <w:link w:val="Textodenotaderodap"/>
    <w:semiHidden/>
    <w:rsid w:val="009E7A1F"/>
    <w:rPr>
      <w:sz w:val="20"/>
      <w:szCs w:val="20"/>
    </w:rPr>
  </w:style>
  <w:style w:type="character" w:styleId="Refdenotaderodap">
    <w:name w:val="footnote reference"/>
    <w:basedOn w:val="Fontepargpadro"/>
    <w:semiHidden/>
    <w:unhideWhenUsed/>
    <w:rsid w:val="009E7A1F"/>
    <w:rPr>
      <w:vertAlign w:val="superscript"/>
    </w:rPr>
  </w:style>
  <w:style w:type="character" w:customStyle="1" w:styleId="Mention">
    <w:name w:val="Mention"/>
    <w:basedOn w:val="Fontepargpadro"/>
    <w:uiPriority w:val="99"/>
    <w:semiHidden/>
    <w:unhideWhenUsed/>
    <w:rsid w:val="00737769"/>
    <w:rPr>
      <w:color w:val="2B579A"/>
      <w:shd w:val="clear" w:color="auto" w:fill="E6E6E6"/>
    </w:rPr>
  </w:style>
  <w:style w:type="character" w:styleId="HiperlinkVisitado">
    <w:name w:val="FollowedHyperlink"/>
    <w:basedOn w:val="Fontepargpadro"/>
    <w:semiHidden/>
    <w:unhideWhenUsed/>
    <w:rsid w:val="00852084"/>
    <w:rPr>
      <w:color w:val="800080" w:themeColor="followedHyperlink"/>
      <w:u w:val="single"/>
    </w:rPr>
  </w:style>
  <w:style w:type="character" w:customStyle="1" w:styleId="UnresolvedMention">
    <w:name w:val="Unresolved Mention"/>
    <w:basedOn w:val="Fontepargpadro"/>
    <w:uiPriority w:val="99"/>
    <w:semiHidden/>
    <w:unhideWhenUsed/>
    <w:rsid w:val="00C9031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HTML Preformatted" w:uiPriority="99"/>
    <w:lsdException w:name="Table Grid" w:semiHidden="0" w:unhideWhenUsed="0"/>
    <w:lsdException w:name="Placeholder Text"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897FA5"/>
  </w:style>
  <w:style w:type="character" w:styleId="nfase">
    <w:name w:val="Emphasis"/>
    <w:basedOn w:val="Fontepargpadro"/>
    <w:uiPriority w:val="20"/>
    <w:qFormat/>
    <w:rsid w:val="00897FA5"/>
    <w:rPr>
      <w:i/>
      <w:iCs/>
    </w:rPr>
  </w:style>
  <w:style w:type="paragraph" w:styleId="Textodenotadefim">
    <w:name w:val="endnote text"/>
    <w:basedOn w:val="Normal"/>
    <w:link w:val="TextodenotadefimChar"/>
    <w:uiPriority w:val="99"/>
    <w:semiHidden/>
    <w:unhideWhenUsed/>
    <w:rsid w:val="008626B5"/>
    <w:rPr>
      <w:sz w:val="20"/>
      <w:szCs w:val="20"/>
    </w:rPr>
  </w:style>
  <w:style w:type="character" w:customStyle="1" w:styleId="TextodenotadefimChar">
    <w:name w:val="Texto de nota de fim Char"/>
    <w:basedOn w:val="Fontepargpadro"/>
    <w:link w:val="Textodenotadefim"/>
    <w:uiPriority w:val="99"/>
    <w:semiHidden/>
    <w:rsid w:val="008626B5"/>
    <w:rPr>
      <w:sz w:val="20"/>
      <w:szCs w:val="20"/>
    </w:rPr>
  </w:style>
  <w:style w:type="character" w:styleId="Refdenotadefim">
    <w:name w:val="endnote reference"/>
    <w:basedOn w:val="Fontepargpadro"/>
    <w:uiPriority w:val="99"/>
    <w:semiHidden/>
    <w:unhideWhenUsed/>
    <w:rsid w:val="008626B5"/>
    <w:rPr>
      <w:vertAlign w:val="superscript"/>
    </w:rPr>
  </w:style>
  <w:style w:type="paragraph" w:styleId="Cabealho">
    <w:name w:val="header"/>
    <w:basedOn w:val="Normal"/>
    <w:link w:val="CabealhoChar"/>
    <w:uiPriority w:val="99"/>
    <w:unhideWhenUsed/>
    <w:rsid w:val="008626B5"/>
    <w:pPr>
      <w:tabs>
        <w:tab w:val="center" w:pos="4680"/>
        <w:tab w:val="right" w:pos="9360"/>
      </w:tabs>
    </w:pPr>
  </w:style>
  <w:style w:type="character" w:customStyle="1" w:styleId="CabealhoChar">
    <w:name w:val="Cabeçalho Char"/>
    <w:basedOn w:val="Fontepargpadro"/>
    <w:link w:val="Cabealho"/>
    <w:uiPriority w:val="99"/>
    <w:rsid w:val="008626B5"/>
  </w:style>
  <w:style w:type="paragraph" w:styleId="Rodap">
    <w:name w:val="footer"/>
    <w:basedOn w:val="Normal"/>
    <w:link w:val="RodapChar"/>
    <w:uiPriority w:val="99"/>
    <w:unhideWhenUsed/>
    <w:rsid w:val="008626B5"/>
    <w:pPr>
      <w:tabs>
        <w:tab w:val="center" w:pos="4680"/>
        <w:tab w:val="right" w:pos="9360"/>
      </w:tabs>
    </w:pPr>
  </w:style>
  <w:style w:type="character" w:customStyle="1" w:styleId="RodapChar">
    <w:name w:val="Rodapé Char"/>
    <w:basedOn w:val="Fontepargpadro"/>
    <w:link w:val="Rodap"/>
    <w:uiPriority w:val="99"/>
    <w:rsid w:val="008626B5"/>
  </w:style>
  <w:style w:type="paragraph" w:styleId="Textodebalo">
    <w:name w:val="Balloon Text"/>
    <w:basedOn w:val="Normal"/>
    <w:link w:val="TextodebaloChar"/>
    <w:uiPriority w:val="99"/>
    <w:semiHidden/>
    <w:unhideWhenUsed/>
    <w:rsid w:val="008626B5"/>
    <w:rPr>
      <w:rFonts w:ascii="Tahoma" w:hAnsi="Tahoma" w:cs="Tahoma"/>
      <w:sz w:val="16"/>
      <w:szCs w:val="16"/>
    </w:rPr>
  </w:style>
  <w:style w:type="character" w:customStyle="1" w:styleId="TextodebaloChar">
    <w:name w:val="Texto de balão Char"/>
    <w:basedOn w:val="Fontepargpadro"/>
    <w:link w:val="Textodebalo"/>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Fontepargpadro"/>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Fontepargpadro"/>
    <w:link w:val="EndNoteBibliography"/>
    <w:rsid w:val="007C17E2"/>
    <w:rPr>
      <w:rFonts w:ascii="Calibri" w:hAnsi="Calibri" w:cs="Calibri"/>
      <w:noProof/>
    </w:rPr>
  </w:style>
  <w:style w:type="paragraph" w:styleId="Subttulo">
    <w:name w:val="Subtitle"/>
    <w:basedOn w:val="Normal"/>
    <w:next w:val="Normal"/>
    <w:link w:val="Subttulo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E54FCA"/>
    <w:rPr>
      <w:rFonts w:asciiTheme="majorHAnsi" w:eastAsiaTheme="majorEastAsia" w:hAnsiTheme="majorHAnsi" w:cstheme="majorBidi"/>
      <w:i/>
      <w:iCs/>
      <w:color w:val="4F81BD" w:themeColor="accent1"/>
      <w:spacing w:val="15"/>
      <w:sz w:val="24"/>
      <w:szCs w:val="24"/>
    </w:rPr>
  </w:style>
  <w:style w:type="character" w:styleId="TextodoEspaoReservado">
    <w:name w:val="Placeholder Text"/>
    <w:basedOn w:val="Fontepargpadro"/>
    <w:uiPriority w:val="99"/>
    <w:semiHidden/>
    <w:rsid w:val="00BF0DD1"/>
    <w:rPr>
      <w:color w:val="808080"/>
    </w:rPr>
  </w:style>
  <w:style w:type="paragraph" w:styleId="Legenda">
    <w:name w:val="caption"/>
    <w:basedOn w:val="Normal"/>
    <w:next w:val="Normal"/>
    <w:uiPriority w:val="35"/>
    <w:semiHidden/>
    <w:unhideWhenUsed/>
    <w:qFormat/>
    <w:rsid w:val="00267B7B"/>
    <w:pPr>
      <w:spacing w:after="200"/>
    </w:pPr>
    <w:rPr>
      <w:b/>
      <w:bCs/>
      <w:color w:val="4F81BD" w:themeColor="accent1"/>
      <w:sz w:val="18"/>
      <w:szCs w:val="18"/>
    </w:rPr>
  </w:style>
  <w:style w:type="paragraph" w:styleId="Pr-formataoHTML">
    <w:name w:val="HTML Preformatted"/>
    <w:basedOn w:val="Normal"/>
    <w:link w:val="Pr-formataoHTML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PargrafodaLista">
    <w:name w:val="List Paragraph"/>
    <w:basedOn w:val="Normal"/>
    <w:uiPriority w:val="34"/>
    <w:qFormat/>
    <w:rsid w:val="00DB1E25"/>
    <w:pPr>
      <w:ind w:left="720"/>
      <w:contextualSpacing/>
    </w:pPr>
  </w:style>
  <w:style w:type="character" w:styleId="Refdecomentrio">
    <w:name w:val="annotation reference"/>
    <w:basedOn w:val="Fontepargpadro"/>
    <w:uiPriority w:val="99"/>
    <w:semiHidden/>
    <w:unhideWhenUsed/>
    <w:rsid w:val="002E5917"/>
    <w:rPr>
      <w:sz w:val="18"/>
      <w:szCs w:val="18"/>
    </w:rPr>
  </w:style>
  <w:style w:type="paragraph" w:styleId="Textodecomentrio">
    <w:name w:val="annotation text"/>
    <w:basedOn w:val="Normal"/>
    <w:link w:val="TextodecomentrioChar"/>
    <w:uiPriority w:val="99"/>
    <w:semiHidden/>
    <w:unhideWhenUsed/>
    <w:rsid w:val="002E5917"/>
    <w:rPr>
      <w:sz w:val="24"/>
      <w:szCs w:val="24"/>
    </w:rPr>
  </w:style>
  <w:style w:type="character" w:customStyle="1" w:styleId="TextodecomentrioChar">
    <w:name w:val="Texto de comentário Char"/>
    <w:basedOn w:val="Fontepargpadro"/>
    <w:link w:val="Textodecomentrio"/>
    <w:uiPriority w:val="99"/>
    <w:semiHidden/>
    <w:rsid w:val="002E5917"/>
    <w:rPr>
      <w:sz w:val="24"/>
      <w:szCs w:val="24"/>
    </w:rPr>
  </w:style>
  <w:style w:type="paragraph" w:styleId="Assuntodocomentrio">
    <w:name w:val="annotation subject"/>
    <w:basedOn w:val="Textodecomentrio"/>
    <w:next w:val="Textodecomentrio"/>
    <w:link w:val="AssuntodocomentrioChar"/>
    <w:uiPriority w:val="99"/>
    <w:semiHidden/>
    <w:unhideWhenUsed/>
    <w:rsid w:val="002E5917"/>
    <w:rPr>
      <w:b/>
      <w:bCs/>
      <w:sz w:val="20"/>
      <w:szCs w:val="20"/>
    </w:rPr>
  </w:style>
  <w:style w:type="character" w:customStyle="1" w:styleId="AssuntodocomentrioChar">
    <w:name w:val="Assunto do comentário Char"/>
    <w:basedOn w:val="TextodecomentrioChar"/>
    <w:link w:val="Assuntodocomentrio"/>
    <w:uiPriority w:val="99"/>
    <w:semiHidden/>
    <w:rsid w:val="002E5917"/>
    <w:rPr>
      <w:b/>
      <w:bCs/>
      <w:sz w:val="20"/>
      <w:szCs w:val="20"/>
    </w:rPr>
  </w:style>
  <w:style w:type="character" w:customStyle="1" w:styleId="example">
    <w:name w:val="example"/>
    <w:basedOn w:val="Fontepargpadro"/>
    <w:rsid w:val="001520C4"/>
  </w:style>
  <w:style w:type="character" w:styleId="Hyperlink">
    <w:name w:val="Hyperlink"/>
    <w:basedOn w:val="Fontepargpadro"/>
    <w:rsid w:val="00991CA3"/>
    <w:rPr>
      <w:color w:val="0000FF" w:themeColor="hyperlink"/>
      <w:u w:val="single"/>
    </w:rPr>
  </w:style>
  <w:style w:type="character" w:customStyle="1" w:styleId="Mention1">
    <w:name w:val="Mention1"/>
    <w:basedOn w:val="Fontepargpadro"/>
    <w:uiPriority w:val="99"/>
    <w:semiHidden/>
    <w:unhideWhenUsed/>
    <w:rsid w:val="00CC0A4A"/>
    <w:rPr>
      <w:color w:val="2B579A"/>
      <w:shd w:val="clear" w:color="auto" w:fill="E6E6E6"/>
    </w:rPr>
  </w:style>
  <w:style w:type="character" w:customStyle="1" w:styleId="Mention2">
    <w:name w:val="Mention2"/>
    <w:basedOn w:val="Fontepargpadro"/>
    <w:uiPriority w:val="99"/>
    <w:semiHidden/>
    <w:unhideWhenUsed/>
    <w:rsid w:val="00955360"/>
    <w:rPr>
      <w:color w:val="2B579A"/>
      <w:shd w:val="clear" w:color="auto" w:fill="E6E6E6"/>
    </w:rPr>
  </w:style>
  <w:style w:type="paragraph" w:styleId="Textodenotaderodap">
    <w:name w:val="footnote text"/>
    <w:basedOn w:val="Normal"/>
    <w:link w:val="TextodenotaderodapChar"/>
    <w:semiHidden/>
    <w:unhideWhenUsed/>
    <w:rsid w:val="009E7A1F"/>
    <w:rPr>
      <w:sz w:val="20"/>
      <w:szCs w:val="20"/>
    </w:rPr>
  </w:style>
  <w:style w:type="character" w:customStyle="1" w:styleId="TextodenotaderodapChar">
    <w:name w:val="Texto de nota de rodapé Char"/>
    <w:basedOn w:val="Fontepargpadro"/>
    <w:link w:val="Textodenotaderodap"/>
    <w:semiHidden/>
    <w:rsid w:val="009E7A1F"/>
    <w:rPr>
      <w:sz w:val="20"/>
      <w:szCs w:val="20"/>
    </w:rPr>
  </w:style>
  <w:style w:type="character" w:styleId="Refdenotaderodap">
    <w:name w:val="footnote reference"/>
    <w:basedOn w:val="Fontepargpadro"/>
    <w:semiHidden/>
    <w:unhideWhenUsed/>
    <w:rsid w:val="009E7A1F"/>
    <w:rPr>
      <w:vertAlign w:val="superscript"/>
    </w:rPr>
  </w:style>
  <w:style w:type="character" w:customStyle="1" w:styleId="Mention">
    <w:name w:val="Mention"/>
    <w:basedOn w:val="Fontepargpadro"/>
    <w:uiPriority w:val="99"/>
    <w:semiHidden/>
    <w:unhideWhenUsed/>
    <w:rsid w:val="00737769"/>
    <w:rPr>
      <w:color w:val="2B579A"/>
      <w:shd w:val="clear" w:color="auto" w:fill="E6E6E6"/>
    </w:rPr>
  </w:style>
  <w:style w:type="character" w:styleId="HiperlinkVisitado">
    <w:name w:val="FollowedHyperlink"/>
    <w:basedOn w:val="Fontepargpadro"/>
    <w:semiHidden/>
    <w:unhideWhenUsed/>
    <w:rsid w:val="00852084"/>
    <w:rPr>
      <w:color w:val="800080" w:themeColor="followedHyperlink"/>
      <w:u w:val="single"/>
    </w:rPr>
  </w:style>
  <w:style w:type="character" w:customStyle="1" w:styleId="UnresolvedMention">
    <w:name w:val="Unresolved Mention"/>
    <w:basedOn w:val="Fontepargpadro"/>
    <w:uiPriority w:val="99"/>
    <w:semiHidden/>
    <w:unhideWhenUsed/>
    <w:rsid w:val="00C903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x.doi.org/10.1590/1980-5497201700050012" TargetMode="External"/><Relationship Id="rId1" Type="http://schemas.openxmlformats.org/officeDocument/2006/relationships/hyperlink" Target="https://dx.doi.org/10.1590/1980-5497201700050012"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b-lac.shinyapps.io/lac_diversit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jmaburto@health.sdu.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15938-C309-4742-AA79-F1F1DD15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6778</Words>
  <Characters>36607</Characters>
  <Application>Microsoft Office Word</Application>
  <DocSecurity>0</DocSecurity>
  <Lines>305</Lines>
  <Paragraphs>86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43299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JÚLIA</cp:lastModifiedBy>
  <cp:revision>4</cp:revision>
  <dcterms:created xsi:type="dcterms:W3CDTF">2017-12-29T20:02:00Z</dcterms:created>
  <dcterms:modified xsi:type="dcterms:W3CDTF">2017-12-29T21:45:00Z</dcterms:modified>
</cp:coreProperties>
</file>