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4"/>
          <w:szCs w:val="24"/>
        </w:rPr>
      </w:pPr>
      <w:r>
        <w:rPr>
          <w:rFonts w:ascii="Calibri" w:cs="Arial Unicode MS" w:hAnsi="Arial Unicode MS" w:eastAsia="Arial Unicode MS"/>
          <w:b w:val="1"/>
          <w:bCs w:val="1"/>
          <w:sz w:val="24"/>
          <w:szCs w:val="24"/>
          <w:rtl w:val="0"/>
          <w:lang w:val="en-US"/>
        </w:rPr>
        <w:t>Title: The effect of homicides on life expectancy in  Brazil (Aim: Health Affairs, AJPH,</w:t>
      </w:r>
      <w:r>
        <w:rPr>
          <w:rFonts w:ascii="Arial Unicode MS" w:cs="Arial Unicode MS" w:hAnsi="Calibri" w:eastAsia="Arial Unicode MS" w:hint="default"/>
          <w:b w:val="1"/>
          <w:bCs w:val="1"/>
          <w:sz w:val="24"/>
          <w:szCs w:val="24"/>
          <w:rtl w:val="0"/>
        </w:rPr>
        <w:t>…</w:t>
      </w:r>
      <w:r>
        <w:rPr>
          <w:rFonts w:ascii="Calibri" w:cs="Arial Unicode MS" w:hAnsi="Arial Unicode MS" w:eastAsia="Arial Unicode MS"/>
          <w:b w:val="1"/>
          <w:bCs w:val="1"/>
          <w:sz w:val="24"/>
          <w:szCs w:val="24"/>
          <w:rtl w:val="0"/>
        </w:rPr>
        <w:t>)</w:t>
      </w:r>
    </w:p>
    <w:p>
      <w:pPr>
        <w:pStyle w:val="Body"/>
        <w:rPr>
          <w:b w:val="1"/>
          <w:bCs w:val="1"/>
          <w:sz w:val="24"/>
          <w:szCs w:val="24"/>
        </w:rPr>
      </w:pPr>
    </w:p>
    <w:p>
      <w:pPr>
        <w:pStyle w:val="Body"/>
        <w:rPr>
          <w:sz w:val="24"/>
          <w:szCs w:val="24"/>
          <w:vertAlign w:val="superscript"/>
        </w:rPr>
      </w:pPr>
      <w:r>
        <w:rPr>
          <w:rFonts w:ascii="Calibri" w:cs="Arial Unicode MS" w:hAnsi="Arial Unicode MS" w:eastAsia="Arial Unicode MS"/>
          <w:b w:val="1"/>
          <w:bCs w:val="1"/>
          <w:sz w:val="24"/>
          <w:szCs w:val="24"/>
          <w:rtl w:val="0"/>
          <w:lang w:val="en-US"/>
        </w:rPr>
        <w:t>Authors:</w:t>
      </w:r>
      <w:r>
        <w:rPr>
          <w:rFonts w:ascii="Calibri" w:cs="Arial Unicode MS" w:hAnsi="Arial Unicode MS" w:eastAsia="Arial Unicode MS"/>
          <w:sz w:val="24"/>
          <w:szCs w:val="24"/>
          <w:rtl w:val="0"/>
        </w:rPr>
        <w:t xml:space="preserve"> Jos</w:t>
      </w:r>
      <w:r>
        <w:rPr>
          <w:rFonts w:ascii="Arial Unicode MS" w:cs="Arial Unicode MS" w:hAnsi="Calibri" w:eastAsia="Arial Unicode MS" w:hint="default"/>
          <w:sz w:val="24"/>
          <w:szCs w:val="24"/>
          <w:rtl w:val="0"/>
        </w:rPr>
        <w:t>é </w:t>
      </w:r>
      <w:r>
        <w:rPr>
          <w:rFonts w:ascii="Calibri" w:cs="Arial Unicode MS" w:hAnsi="Arial Unicode MS" w:eastAsia="Arial Unicode MS"/>
          <w:sz w:val="24"/>
          <w:szCs w:val="24"/>
          <w:rtl w:val="0"/>
          <w:lang w:val="es-ES_tradnl"/>
        </w:rPr>
        <w:t>Manuel Aburto</w:t>
      </w:r>
      <w:r>
        <w:rPr>
          <w:rFonts w:ascii="Calibri" w:cs="Arial Unicode MS" w:hAnsi="Arial Unicode MS" w:eastAsia="Arial Unicode MS"/>
          <w:sz w:val="24"/>
          <w:szCs w:val="24"/>
          <w:vertAlign w:val="superscript"/>
          <w:rtl w:val="0"/>
        </w:rPr>
        <w:t>a</w:t>
      </w:r>
      <w:r>
        <w:rPr>
          <w:rFonts w:ascii="Calibri" w:cs="Arial Unicode MS" w:hAnsi="Arial Unicode MS" w:eastAsia="Arial Unicode MS"/>
          <w:sz w:val="24"/>
          <w:szCs w:val="24"/>
          <w:rtl w:val="0"/>
          <w:lang w:val="pt-PT"/>
        </w:rPr>
        <w:t>, Bernardo L. Queiroz</w:t>
      </w:r>
      <w:r>
        <w:rPr>
          <w:rFonts w:ascii="Calibri" w:cs="Arial Unicode MS" w:hAnsi="Arial Unicode MS" w:eastAsia="Arial Unicode MS"/>
          <w:sz w:val="24"/>
          <w:szCs w:val="24"/>
          <w:vertAlign w:val="superscript"/>
          <w:rtl w:val="0"/>
        </w:rPr>
        <w:t>b</w:t>
      </w:r>
      <w:r>
        <w:rPr>
          <w:rFonts w:ascii="Calibri" w:cs="Arial Unicode MS" w:hAnsi="Arial Unicode MS" w:eastAsia="Arial Unicode MS"/>
          <w:sz w:val="24"/>
          <w:szCs w:val="24"/>
          <w:rtl w:val="0"/>
          <w:lang w:val="it-IT"/>
        </w:rPr>
        <w:t>, Julia Calazans</w:t>
      </w:r>
      <w:r>
        <w:rPr>
          <w:rFonts w:ascii="Calibri" w:cs="Arial Unicode MS" w:hAnsi="Arial Unicode MS" w:eastAsia="Arial Unicode MS"/>
          <w:sz w:val="24"/>
          <w:szCs w:val="24"/>
          <w:vertAlign w:val="superscript"/>
          <w:rtl w:val="0"/>
        </w:rPr>
        <w:t>b</w:t>
      </w:r>
      <w:r>
        <w:rPr>
          <w:rFonts w:ascii="Calibri" w:cs="Arial Unicode MS" w:hAnsi="Arial Unicode MS" w:eastAsia="Arial Unicode MS"/>
          <w:sz w:val="24"/>
          <w:szCs w:val="24"/>
          <w:rtl w:val="0"/>
          <w:lang w:val="it-IT"/>
        </w:rPr>
        <w:t>, Shammi Luhar</w:t>
      </w:r>
      <w:r>
        <w:rPr>
          <w:rFonts w:ascii="Calibri" w:cs="Arial Unicode MS" w:hAnsi="Arial Unicode MS" w:eastAsia="Arial Unicode MS"/>
          <w:sz w:val="24"/>
          <w:szCs w:val="24"/>
          <w:vertAlign w:val="superscript"/>
          <w:rtl w:val="0"/>
        </w:rPr>
        <w:t>c</w:t>
      </w:r>
      <w:r>
        <w:rPr>
          <w:rFonts w:ascii="Calibri" w:cs="Arial Unicode MS" w:hAnsi="Arial Unicode MS" w:eastAsia="Arial Unicode MS"/>
          <w:sz w:val="24"/>
          <w:szCs w:val="24"/>
          <w:rtl w:val="0"/>
          <w:lang w:val="fr-FR"/>
        </w:rPr>
        <w:t xml:space="preserve"> &amp; Vladimir Canudas-Romo</w:t>
      </w:r>
      <w:r>
        <w:rPr>
          <w:rFonts w:ascii="Calibri" w:cs="Arial Unicode MS" w:hAnsi="Arial Unicode MS" w:eastAsia="Arial Unicode MS"/>
          <w:sz w:val="24"/>
          <w:szCs w:val="24"/>
          <w:vertAlign w:val="superscript"/>
          <w:rtl w:val="0"/>
        </w:rPr>
        <w:t>d</w:t>
      </w:r>
    </w:p>
    <w:p>
      <w:pPr>
        <w:pStyle w:val="Body"/>
        <w:rPr>
          <w:b w:val="1"/>
          <w:bCs w:val="1"/>
          <w:sz w:val="24"/>
          <w:szCs w:val="24"/>
        </w:rPr>
      </w:pPr>
    </w:p>
    <w:p>
      <w:pPr>
        <w:pStyle w:val="Body"/>
        <w:rPr>
          <w:b w:val="1"/>
          <w:bCs w:val="1"/>
          <w:color w:val="ff0000"/>
          <w:sz w:val="24"/>
          <w:szCs w:val="24"/>
          <w:u w:color="ff0000"/>
        </w:rPr>
      </w:pPr>
      <w:r>
        <w:rPr>
          <w:rFonts w:ascii="Calibri" w:cs="Arial Unicode MS" w:hAnsi="Arial Unicode MS" w:eastAsia="Arial Unicode MS"/>
          <w:b w:val="1"/>
          <w:bCs w:val="1"/>
          <w:sz w:val="24"/>
          <w:szCs w:val="24"/>
          <w:rtl w:val="0"/>
          <w:lang w:val="en-US"/>
        </w:rPr>
        <w:t xml:space="preserve">Author affiliations: </w:t>
      </w:r>
      <w:r>
        <w:rPr>
          <w:b w:val="1"/>
          <w:bCs w:val="1"/>
          <w:color w:val="ff0000"/>
          <w:sz w:val="24"/>
          <w:szCs w:val="24"/>
          <w:u w:color="ff0000"/>
        </w:rPr>
        <w:br w:type="textWrapping"/>
      </w:r>
      <w:commentRangeStart w:id="0"/>
    </w:p>
    <w:p>
      <w:pPr>
        <w:pStyle w:val="Body"/>
        <w:rPr>
          <w:sz w:val="24"/>
          <w:szCs w:val="24"/>
        </w:rPr>
      </w:pPr>
      <w:r>
        <w:rPr>
          <w:rFonts w:ascii="Calibri" w:cs="Arial Unicode MS" w:hAnsi="Arial Unicode MS" w:eastAsia="Arial Unicode MS"/>
          <w:sz w:val="24"/>
          <w:szCs w:val="24"/>
          <w:vertAlign w:val="superscript"/>
          <w:rtl w:val="0"/>
        </w:rPr>
        <w:t xml:space="preserve">a </w:t>
      </w:r>
      <w:r>
        <w:rPr>
          <w:rFonts w:ascii="Calibri" w:cs="Arial Unicode MS" w:hAnsi="Arial Unicode MS" w:eastAsia="Arial Unicode MS"/>
          <w:sz w:val="24"/>
          <w:szCs w:val="24"/>
          <w:rtl w:val="0"/>
          <w:lang w:val="en-US"/>
        </w:rPr>
        <w:t>Unit of Biodemography, Institute of Public Health, University of Southern Denmark.</w:t>
      </w:r>
    </w:p>
    <w:p>
      <w:pPr>
        <w:pStyle w:val="Body"/>
        <w:rPr>
          <w:sz w:val="24"/>
          <w:szCs w:val="24"/>
          <w:lang w:val="es-ES_tradnl"/>
        </w:rPr>
      </w:pPr>
      <w:r>
        <w:rPr>
          <w:rFonts w:ascii="Calibri" w:cs="Arial Unicode MS" w:hAnsi="Arial Unicode MS" w:eastAsia="Arial Unicode MS"/>
          <w:sz w:val="24"/>
          <w:szCs w:val="24"/>
          <w:vertAlign w:val="superscript"/>
          <w:rtl w:val="0"/>
          <w:lang w:val="es-ES_tradnl"/>
        </w:rPr>
        <w:t xml:space="preserve">b </w:t>
      </w:r>
      <w:r>
        <w:rPr>
          <w:rFonts w:ascii="Calibri" w:cs="Arial Unicode MS" w:hAnsi="Arial Unicode MS" w:eastAsia="Arial Unicode MS"/>
          <w:sz w:val="24"/>
          <w:szCs w:val="24"/>
          <w:rtl w:val="0"/>
          <w:lang w:val="es-ES_tradnl"/>
        </w:rPr>
        <w:t>CEDEPLAR, Universidade Federal de Minas Gerais, Belo Horizonte, Brazil.</w:t>
      </w:r>
    </w:p>
    <w:p>
      <w:pPr>
        <w:pStyle w:val="Body"/>
        <w:rPr>
          <w:sz w:val="24"/>
          <w:szCs w:val="24"/>
        </w:rPr>
      </w:pPr>
      <w:r>
        <w:rPr>
          <w:rFonts w:ascii="Calibri" w:cs="Arial Unicode MS" w:hAnsi="Arial Unicode MS" w:eastAsia="Arial Unicode MS"/>
          <w:sz w:val="24"/>
          <w:szCs w:val="24"/>
          <w:vertAlign w:val="superscript"/>
          <w:rtl w:val="0"/>
        </w:rPr>
        <w:t xml:space="preserve">c </w:t>
      </w:r>
      <w:r>
        <w:rPr>
          <w:rFonts w:ascii="Calibri" w:cs="Arial Unicode MS" w:hAnsi="Arial Unicode MS" w:eastAsia="Arial Unicode MS"/>
          <w:sz w:val="24"/>
          <w:szCs w:val="24"/>
          <w:rtl w:val="0"/>
          <w:lang w:val="en-US"/>
        </w:rPr>
        <w:t>London School of Hygiene and Tropical Medicine.</w:t>
      </w:r>
    </w:p>
    <w:p>
      <w:pPr>
        <w:pStyle w:val="Body"/>
        <w:rPr>
          <w:sz w:val="24"/>
          <w:szCs w:val="24"/>
        </w:rPr>
      </w:pPr>
      <w:r>
        <w:rPr>
          <w:rFonts w:ascii="Calibri" w:cs="Arial Unicode MS" w:hAnsi="Arial Unicode MS" w:eastAsia="Arial Unicode MS"/>
          <w:sz w:val="24"/>
          <w:szCs w:val="24"/>
          <w:vertAlign w:val="superscript"/>
          <w:rtl w:val="0"/>
        </w:rPr>
        <w:t xml:space="preserve">d </w:t>
      </w:r>
      <w:r>
        <w:rPr>
          <w:rFonts w:ascii="Calibri" w:cs="Arial Unicode MS" w:hAnsi="Arial Unicode MS" w:eastAsia="Arial Unicode MS"/>
          <w:sz w:val="24"/>
          <w:szCs w:val="24"/>
          <w:rtl w:val="0"/>
          <w:lang w:val="it-IT"/>
        </w:rPr>
        <w:t>Australian National University.</w:t>
      </w:r>
      <w:commentRangeEnd w:id="0"/>
      <w:r>
        <w:commentReference w:id="0"/>
      </w:r>
    </w:p>
    <w:p>
      <w:pPr>
        <w:pStyle w:val="Body"/>
        <w:rPr>
          <w:sz w:val="24"/>
          <w:szCs w:val="24"/>
        </w:rPr>
      </w:pPr>
    </w:p>
    <w:p>
      <w:pPr>
        <w:pStyle w:val="Body"/>
        <w:rPr>
          <w:sz w:val="24"/>
          <w:szCs w:val="24"/>
        </w:rPr>
      </w:pPr>
      <w:r>
        <w:rPr>
          <w:rFonts w:ascii="Calibri" w:cs="Arial Unicode MS" w:hAnsi="Arial Unicode MS" w:eastAsia="Arial Unicode MS"/>
          <w:b w:val="1"/>
          <w:bCs w:val="1"/>
          <w:sz w:val="24"/>
          <w:szCs w:val="24"/>
          <w:rtl w:val="0"/>
          <w:lang w:val="en-US"/>
        </w:rPr>
        <w:t>Corresponding author:</w:t>
      </w:r>
      <w:r>
        <w:rPr>
          <w:rFonts w:ascii="Calibri" w:cs="Arial Unicode MS" w:hAnsi="Arial Unicode MS" w:eastAsia="Arial Unicode MS"/>
          <w:sz w:val="24"/>
          <w:szCs w:val="24"/>
          <w:rtl w:val="0"/>
        </w:rPr>
        <w:t xml:space="preserve"> </w:t>
      </w:r>
    </w:p>
    <w:p>
      <w:pPr>
        <w:pStyle w:val="Body"/>
        <w:rPr>
          <w:sz w:val="24"/>
          <w:szCs w:val="24"/>
          <w:lang w:val="es-ES_tradnl"/>
        </w:rPr>
      </w:pPr>
      <w:r>
        <w:rPr>
          <w:rFonts w:ascii="Calibri" w:cs="Arial Unicode MS" w:hAnsi="Arial Unicode MS" w:eastAsia="Arial Unicode MS"/>
          <w:sz w:val="24"/>
          <w:szCs w:val="24"/>
          <w:rtl w:val="0"/>
          <w:lang w:val="es-ES_tradnl"/>
        </w:rPr>
        <w:t>Jos</w:t>
      </w:r>
      <w:r>
        <w:rPr>
          <w:rFonts w:ascii="Arial Unicode MS" w:cs="Arial Unicode MS" w:hAnsi="Calibri" w:eastAsia="Arial Unicode MS" w:hint="default"/>
          <w:sz w:val="24"/>
          <w:szCs w:val="24"/>
          <w:rtl w:val="0"/>
          <w:lang w:val="es-ES_tradnl"/>
        </w:rPr>
        <w:t>é </w:t>
      </w:r>
      <w:r>
        <w:rPr>
          <w:rFonts w:ascii="Calibri" w:cs="Arial Unicode MS" w:hAnsi="Arial Unicode MS" w:eastAsia="Arial Unicode MS"/>
          <w:sz w:val="24"/>
          <w:szCs w:val="24"/>
          <w:rtl w:val="0"/>
          <w:lang w:val="es-ES_tradnl"/>
        </w:rPr>
        <w:t>Manuel Aburto</w:t>
      </w:r>
    </w:p>
    <w:p>
      <w:pPr>
        <w:pStyle w:val="Body"/>
        <w:rPr>
          <w:sz w:val="24"/>
          <w:szCs w:val="24"/>
          <w:lang w:val="es-ES_tradnl"/>
        </w:rPr>
      </w:pPr>
      <w:r>
        <w:rPr>
          <w:rFonts w:ascii="Calibri" w:cs="Arial Unicode MS" w:hAnsi="Arial Unicode MS" w:eastAsia="Arial Unicode MS"/>
          <w:sz w:val="24"/>
          <w:szCs w:val="24"/>
          <w:rtl w:val="0"/>
          <w:lang w:val="es-ES_tradnl"/>
        </w:rPr>
        <w:t xml:space="preserve">Email: </w:t>
      </w:r>
      <w:r>
        <w:rPr>
          <w:rFonts w:ascii="Calibri" w:cs="Arial Unicode MS" w:hAnsi="Arial Unicode MS" w:eastAsia="Arial Unicode MS"/>
          <w:rtl w:val="0"/>
          <w:lang w:val="es-ES_tradnl"/>
        </w:rPr>
        <w:t>jmaburto@health.sdu.dk</w:t>
      </w:r>
      <w:r>
        <w:rPr>
          <w:rFonts w:ascii="Calibri" w:cs="Arial Unicode MS" w:hAnsi="Arial Unicode MS" w:eastAsia="Arial Unicode MS"/>
          <w:sz w:val="24"/>
          <w:szCs w:val="24"/>
          <w:rtl w:val="0"/>
          <w:lang w:val="es-ES_tradnl"/>
        </w:rPr>
        <w:t xml:space="preserve"> </w:t>
      </w:r>
    </w:p>
    <w:p>
      <w:pPr>
        <w:pStyle w:val="Body"/>
        <w:rPr>
          <w:sz w:val="24"/>
          <w:szCs w:val="24"/>
          <w:lang w:val="pt-PT"/>
        </w:rPr>
      </w:pPr>
      <w:r>
        <w:rPr>
          <w:rFonts w:ascii="Calibri" w:cs="Arial Unicode MS" w:hAnsi="Arial Unicode MS" w:eastAsia="Arial Unicode MS"/>
          <w:sz w:val="24"/>
          <w:szCs w:val="24"/>
          <w:rtl w:val="0"/>
          <w:lang w:val="pt-PT"/>
        </w:rPr>
        <w:t>Tel. number: +45 65 50 94 16</w:t>
      </w:r>
    </w:p>
    <w:p>
      <w:pPr>
        <w:pStyle w:val="Body"/>
        <w:rPr>
          <w:sz w:val="24"/>
          <w:szCs w:val="24"/>
        </w:rPr>
      </w:pPr>
      <w:r>
        <w:rPr>
          <w:rFonts w:ascii="Calibri" w:cs="Arial Unicode MS" w:hAnsi="Arial Unicode MS" w:eastAsia="Arial Unicode MS"/>
          <w:sz w:val="24"/>
          <w:szCs w:val="24"/>
          <w:rtl w:val="0"/>
          <w:lang w:val="en-US"/>
        </w:rPr>
        <w:t>Affiliation: Institute of Public Health, Unit of Biodemography, University of Southern Denmark.</w:t>
      </w:r>
    </w:p>
    <w:p>
      <w:pPr>
        <w:pStyle w:val="Body"/>
        <w:rPr>
          <w:sz w:val="24"/>
          <w:szCs w:val="24"/>
        </w:rPr>
      </w:pPr>
      <w:r>
        <w:rPr>
          <w:rFonts w:ascii="Calibri" w:cs="Arial Unicode MS" w:hAnsi="Arial Unicode MS" w:eastAsia="Arial Unicode MS"/>
          <w:sz w:val="24"/>
          <w:szCs w:val="24"/>
          <w:rtl w:val="0"/>
          <w:lang w:val="en-US"/>
        </w:rPr>
        <w:t>Address: J.B. Winsl</w:t>
      </w:r>
      <w:r>
        <w:rPr>
          <w:rFonts w:ascii="Arial Unicode MS" w:cs="Arial Unicode MS" w:hAnsi="Calibri" w:eastAsia="Arial Unicode MS" w:hint="default"/>
          <w:sz w:val="24"/>
          <w:szCs w:val="24"/>
          <w:rtl w:val="0"/>
          <w:lang w:val="da-DK"/>
        </w:rPr>
        <w:t>ø</w:t>
      </w:r>
      <w:r>
        <w:rPr>
          <w:rFonts w:ascii="Calibri" w:cs="Arial Unicode MS" w:hAnsi="Arial Unicode MS" w:eastAsia="Arial Unicode MS"/>
          <w:sz w:val="24"/>
          <w:szCs w:val="24"/>
          <w:rtl w:val="0"/>
          <w:lang w:val="da-DK"/>
        </w:rPr>
        <w:t>ws Vej 9. DK-5000 Odense C, Denmark.</w:t>
      </w:r>
    </w:p>
    <w:p>
      <w:pPr>
        <w:pStyle w:val="Body"/>
        <w:rPr>
          <w:sz w:val="24"/>
          <w:szCs w:val="24"/>
        </w:rPr>
      </w:pPr>
    </w:p>
    <w:p>
      <w:pPr>
        <w:pStyle w:val="Body"/>
        <w:rPr>
          <w:sz w:val="24"/>
          <w:szCs w:val="24"/>
        </w:rPr>
      </w:pPr>
      <w:r>
        <w:rPr>
          <w:rFonts w:ascii="Calibri" w:cs="Arial Unicode MS" w:hAnsi="Arial Unicode MS" w:eastAsia="Arial Unicode MS"/>
          <w:b w:val="1"/>
          <w:bCs w:val="1"/>
          <w:sz w:val="24"/>
          <w:szCs w:val="24"/>
          <w:rtl w:val="0"/>
          <w:lang w:val="it-IT"/>
        </w:rPr>
        <w:t xml:space="preserve">Classification: </w:t>
      </w:r>
      <w:r>
        <w:rPr>
          <w:rFonts w:ascii="Calibri" w:cs="Arial Unicode MS" w:hAnsi="Arial Unicode MS" w:eastAsia="Arial Unicode MS"/>
          <w:sz w:val="24"/>
          <w:szCs w:val="24"/>
          <w:rtl w:val="0"/>
          <w:lang w:val="en-US"/>
        </w:rPr>
        <w:t>Violence, Population Health and Demography</w:t>
      </w:r>
    </w:p>
    <w:p>
      <w:pPr>
        <w:pStyle w:val="Body"/>
        <w:rPr>
          <w:sz w:val="24"/>
          <w:szCs w:val="24"/>
        </w:rPr>
      </w:pPr>
    </w:p>
    <w:p>
      <w:pPr>
        <w:pStyle w:val="Body"/>
        <w:rPr>
          <w:b w:val="1"/>
          <w:bCs w:val="1"/>
          <w:sz w:val="24"/>
          <w:szCs w:val="24"/>
        </w:rPr>
      </w:pPr>
      <w:r>
        <w:rPr>
          <w:rFonts w:ascii="Calibri" w:cs="Arial Unicode MS" w:hAnsi="Arial Unicode MS" w:eastAsia="Arial Unicode MS"/>
          <w:b w:val="1"/>
          <w:bCs w:val="1"/>
          <w:sz w:val="24"/>
          <w:szCs w:val="24"/>
          <w:rtl w:val="0"/>
          <w:lang w:val="en-US"/>
        </w:rPr>
        <w:t xml:space="preserve">Keywords: </w:t>
      </w:r>
      <w:r>
        <w:rPr>
          <w:rFonts w:ascii="Calibri" w:cs="Arial Unicode MS" w:hAnsi="Arial Unicode MS" w:eastAsia="Arial Unicode MS"/>
          <w:sz w:val="24"/>
          <w:szCs w:val="24"/>
          <w:rtl w:val="0"/>
          <w:lang w:val="en-US"/>
        </w:rPr>
        <w:t>violence, demography, health inequality, avoidable/amenable mortality.</w:t>
      </w:r>
    </w:p>
    <w:p>
      <w:pPr>
        <w:pStyle w:val="Body"/>
        <w:rPr>
          <w:b w:val="1"/>
          <w:bCs w:val="1"/>
          <w:sz w:val="24"/>
          <w:szCs w:val="24"/>
        </w:rPr>
      </w:pPr>
    </w:p>
    <w:p>
      <w:pPr>
        <w:pStyle w:val="Body"/>
        <w:rPr>
          <w:b w:val="1"/>
          <w:bCs w:val="1"/>
          <w:sz w:val="24"/>
          <w:szCs w:val="24"/>
        </w:rPr>
      </w:pPr>
      <w:r>
        <w:rPr>
          <w:rFonts w:ascii="Calibri" w:cs="Arial Unicode MS" w:hAnsi="Arial Unicode MS" w:eastAsia="Arial Unicode MS"/>
          <w:b w:val="1"/>
          <w:bCs w:val="1"/>
          <w:sz w:val="24"/>
          <w:szCs w:val="24"/>
          <w:rtl w:val="0"/>
          <w:lang w:val="en-US"/>
        </w:rPr>
        <w:t>Abstract [Max 150 words]:</w:t>
      </w:r>
    </w:p>
    <w:p>
      <w:pPr>
        <w:pStyle w:val="Body"/>
        <w:rPr>
          <w:b w:val="1"/>
          <w:bCs w:val="1"/>
          <w:sz w:val="24"/>
          <w:szCs w:val="24"/>
        </w:rPr>
      </w:pPr>
    </w:p>
    <w:p>
      <w:pPr>
        <w:pStyle w:val="Body"/>
      </w:pPr>
      <w:r>
        <w:rPr>
          <w:sz w:val="24"/>
          <w:szCs w:val="24"/>
          <w:rtl w:val="0"/>
        </w:rPr>
        <w:br w:type="page"/>
      </w:r>
    </w:p>
    <w:p>
      <w:pPr>
        <w:pStyle w:val="Body"/>
        <w:rPr>
          <w:sz w:val="24"/>
          <w:szCs w:val="24"/>
        </w:rPr>
      </w:pPr>
    </w:p>
    <w:p>
      <w:pPr>
        <w:pStyle w:val="Subtitle"/>
        <w:spacing w:line="480" w:lineRule="auto"/>
        <w:rPr>
          <w:rFonts w:ascii="Calibri" w:cs="Calibri" w:hAnsi="Calibri" w:eastAsia="Calibri"/>
          <w:b w:val="1"/>
          <w:bCs w:val="1"/>
          <w:i w:val="0"/>
          <w:iCs w:val="0"/>
          <w:color w:val="000000"/>
          <w:u w:color="000000"/>
        </w:rPr>
      </w:pPr>
      <w:r>
        <w:rPr>
          <w:rFonts w:ascii="Calibri"/>
          <w:b w:val="1"/>
          <w:bCs w:val="1"/>
          <w:i w:val="0"/>
          <w:iCs w:val="0"/>
          <w:color w:val="000000"/>
          <w:u w:color="000000"/>
          <w:rtl w:val="0"/>
          <w:lang w:val="en-US"/>
        </w:rPr>
        <w:t>\maintext[~ 4500 words]</w:t>
      </w:r>
    </w:p>
    <w:p>
      <w:pPr>
        <w:pStyle w:val="Subtitle"/>
        <w:spacing w:line="480" w:lineRule="auto"/>
        <w:jc w:val="both"/>
        <w:rPr>
          <w:rFonts w:ascii="Calibri" w:cs="Calibri" w:hAnsi="Calibri" w:eastAsia="Calibri"/>
          <w:b w:val="1"/>
          <w:bCs w:val="1"/>
          <w:color w:val="000000"/>
          <w:u w:color="000000"/>
        </w:rPr>
      </w:pPr>
      <w:r>
        <w:rPr>
          <w:rFonts w:ascii="Calibri"/>
          <w:b w:val="1"/>
          <w:bCs w:val="1"/>
          <w:color w:val="000000"/>
          <w:u w:color="000000"/>
          <w:rtl w:val="0"/>
          <w:lang w:val="en-US"/>
        </w:rPr>
        <w:t>Introduction [450 words]</w:t>
      </w:r>
    </w:p>
    <w:p>
      <w:pPr>
        <w:pStyle w:val="Body"/>
        <w:spacing w:line="480" w:lineRule="auto"/>
        <w:ind w:firstLine="720"/>
        <w:jc w:val="both"/>
        <w:rPr>
          <w:ins w:id="1" w:date="2018-01-21T11:42:19Z" w:author="Shammi Luhar"/>
          <w:sz w:val="24"/>
          <w:szCs w:val="24"/>
        </w:rPr>
      </w:pPr>
      <w:del w:id="2" w:date="2018-01-21T11:42:33Z" w:author="Shammi Luhar">
        <w:r>
          <w:rPr>
            <w:sz w:val="24"/>
            <w:szCs w:val="24"/>
            <w:vertAlign w:val="superscript"/>
          </w:rPr>
          <w:fldChar w:fldCharType="begin" w:fldLock="0"/>
        </w:r>
      </w:del>
      <w:del w:id="3" w:date="2018-01-21T11:42:33Z" w:author="Shammi Luhar">
        <w:r>
          <w:rPr>
            <w:sz w:val="24"/>
            <w:szCs w:val="24"/>
            <w:vertAlign w:val="superscript"/>
          </w:rPr>
          <w:delText xml:space="preserve"> ADDIN EN.CITE &lt;EndNote&gt;&lt;Cite&gt;&lt;DisplayText&gt;1-3&lt;/DisplayText&gt;&lt;record&gt;&lt;/record&gt;&lt;/Cite&gt;&lt;/EndNote&gt;</w:delText>
        </w:r>
      </w:del>
      <w:del w:id="4" w:date="2018-01-21T11:42:33Z" w:author="Shammi Luhar">
        <w:r>
          <w:rPr>
            <w:sz w:val="24"/>
            <w:szCs w:val="24"/>
            <w:vertAlign w:val="superscript"/>
          </w:rPr>
          <w:fldChar w:fldCharType="separate" w:fldLock="0"/>
        </w:r>
      </w:del>
      <w:del w:id="5" w:date="2018-01-21T11:42:33Z" w:author="Shammi Luhar">
        <w:r>
          <w:rPr>
            <w:sz w:val="24"/>
            <w:szCs w:val="24"/>
            <w:vertAlign w:val="superscript"/>
            <w:rtl w:val="0"/>
          </w:rPr>
          <w:delText>1-3</w:delText>
        </w:r>
      </w:del>
      <w:del w:id="6" w:date="2018-01-21T11:42:33Z" w:author="Shammi Luhar">
        <w:r>
          <w:rPr>
            <w:sz w:val="24"/>
            <w:szCs w:val="24"/>
            <w:vertAlign w:val="superscript"/>
          </w:rPr>
          <w:fldChar w:fldCharType="end" w:fldLock="0"/>
        </w:r>
      </w:del>
      <w:ins w:id="7" w:date="2018-01-21T11:42:46Z" w:author="Shammi Luhar">
        <w:r>
          <w:rPr>
            <w:sz w:val="24"/>
            <w:szCs w:val="24"/>
            <w:rtl w:val="0"/>
            <w:lang w:val="en-US"/>
          </w:rPr>
          <w:t>Recent increases in homicide in Latin America may be jeopardizing population health gains,</w:t>
        </w:r>
      </w:ins>
      <w:ins w:id="8" w:date="2018-01-21T11:42:46Z" w:author="Shammi Luhar">
        <w:r>
          <w:rPr>
            <w:sz w:val="24"/>
            <w:szCs w:val="24"/>
            <w:vertAlign w:val="superscript"/>
            <w:rtl w:val="0"/>
          </w:rPr>
          <w:t>6</w:t>
        </w:r>
      </w:ins>
      <w:ins w:id="9" w:date="2018-01-21T11:42:46Z" w:author="Shammi Luhar">
        <w:r>
          <w:rPr>
            <w:sz w:val="24"/>
            <w:szCs w:val="24"/>
            <w:vertAlign w:val="superscript"/>
            <w:rtl w:val="0"/>
            <w:lang w:val="en-US"/>
          </w:rPr>
          <w:t>,</w:t>
        </w:r>
      </w:ins>
      <w:r>
        <w:rPr>
          <w:sz w:val="24"/>
          <w:szCs w:val="24"/>
          <w:vertAlign w:val="superscript"/>
        </w:rPr>
        <w:fldChar w:fldCharType="begin" w:fldLock="0"/>
      </w:r>
      <w:r>
        <w:rPr>
          <w:sz w:val="24"/>
          <w:szCs w:val="24"/>
          <w:vertAlign w:val="superscript"/>
        </w:rPr>
        <w:t xml:space="preserve"> ADDIN EN.CITE &lt;EndNote&gt;&lt;Cite&gt;&lt;DisplayText&gt;1-3&lt;/DisplayText&gt;&lt;record&gt;&lt;/record&gt;&lt;/Cite&gt;&lt;/EndNote&gt;</w:t>
      </w:r>
      <w:r>
        <w:rPr>
          <w:sz w:val="24"/>
          <w:szCs w:val="24"/>
          <w:vertAlign w:val="superscript"/>
        </w:rPr>
        <w:fldChar w:fldCharType="separate" w:fldLock="0"/>
      </w:r>
      <w:r>
        <w:rPr>
          <w:sz w:val="24"/>
          <w:szCs w:val="24"/>
          <w:vertAlign w:val="superscript"/>
          <w:rtl w:val="0"/>
        </w:rPr>
        <w:t>1-3</w:t>
      </w:r>
      <w:r>
        <w:rPr>
          <w:sz w:val="24"/>
          <w:szCs w:val="24"/>
          <w:vertAlign w:val="superscript"/>
        </w:rPr>
        <w:fldChar w:fldCharType="end" w:fldLock="0"/>
      </w:r>
      <w:ins w:id="10" w:date="2018-01-21T11:42:19Z" w:author="Shammi Luhar">
        <w:r>
          <w:rPr>
            <w:sz w:val="24"/>
            <w:szCs w:val="24"/>
            <w:rtl w:val="0"/>
            <w:lang w:val="en-US"/>
          </w:rPr>
          <w:t xml:space="preserve"> brought about by efforts towards universal health coverage</w:t>
        </w:r>
      </w:ins>
      <w:ins w:id="11" w:date="2018-01-21T11:42:19Z" w:author="Shammi Luhar">
        <w:r>
          <w:rPr>
            <w:sz w:val="24"/>
            <w:szCs w:val="24"/>
            <w:vertAlign w:val="superscript"/>
            <w:rtl w:val="0"/>
          </w:rPr>
          <w:t>4</w:t>
        </w:r>
      </w:ins>
      <w:ins w:id="12" w:date="2018-01-21T11:42:19Z" w:author="Shammi Luhar">
        <w:r>
          <w:rPr>
            <w:sz w:val="24"/>
            <w:szCs w:val="24"/>
            <w:rtl w:val="0"/>
            <w:lang w:val="en-US"/>
          </w:rPr>
          <w:t xml:space="preserve"> and reductions in health-related financial insecurity in the past half a century.</w:t>
        </w:r>
      </w:ins>
      <w:ins w:id="13" w:date="2018-01-21T11:42:19Z" w:author="Shammi Luhar">
        <w:r>
          <w:rPr>
            <w:sz w:val="24"/>
            <w:szCs w:val="24"/>
            <w:vertAlign w:val="superscript"/>
            <w:rtl w:val="0"/>
            <w:lang w:val="en-US"/>
          </w:rPr>
          <w:t xml:space="preserve"> </w:t>
        </w:r>
      </w:ins>
    </w:p>
    <w:p>
      <w:pPr>
        <w:pStyle w:val="Body"/>
        <w:spacing w:line="480" w:lineRule="auto"/>
        <w:ind w:firstLine="720"/>
        <w:jc w:val="both"/>
        <w:rPr>
          <w:ins w:id="14" w:date="2018-01-20T12:18:02Z" w:author="Shammi Luhar"/>
          <w:b w:val="1"/>
          <w:bCs w:val="1"/>
          <w:i w:val="1"/>
          <w:iCs w:val="1"/>
          <w:sz w:val="24"/>
          <w:szCs w:val="24"/>
        </w:rPr>
      </w:pPr>
      <w:ins w:id="15" w:date="2018-01-21T11:42:19Z" w:author="Shammi Luhar">
        <w:r>
          <w:rPr>
            <w:sz w:val="24"/>
            <w:szCs w:val="24"/>
            <w:rtl w:val="0"/>
            <w:lang w:val="en-US"/>
          </w:rPr>
          <w:t>Between 1960 and 2015, l</w:t>
        </w:r>
      </w:ins>
      <w:ins w:id="16" w:date="2018-01-21T11:42:19Z" w:author="Shammi Luhar">
        <w:r>
          <w:rPr>
            <w:sz w:val="24"/>
            <w:szCs w:val="24"/>
            <w:rtl w:val="0"/>
            <w:lang w:val="en-US"/>
          </w:rPr>
          <w:t xml:space="preserve">ife expectancy in Brazil increased from 54.2 to 74.7 years, converging with many developed </w:t>
        </w:r>
      </w:ins>
      <w:commentRangeStart w:id="17"/>
      <w:ins w:id="18" w:date="2018-01-21T11:42:19Z" w:author="Shammi Luhar">
        <w:r>
          <w:rPr>
            <w:sz w:val="24"/>
            <w:szCs w:val="24"/>
            <w:rtl w:val="0"/>
            <w:lang w:val="en-US"/>
          </w:rPr>
          <w:t>countries</w:t>
        </w:r>
      </w:ins>
      <w:commentRangeEnd w:id="17"/>
      <w:r>
        <w:commentReference w:id="17"/>
      </w:r>
      <w:ins w:id="19" w:date="2018-01-21T11:42:19Z" w:author="Shammi Luhar">
        <w:r>
          <w:rPr>
            <w:sz w:val="24"/>
            <w:szCs w:val="24"/>
            <w:rtl w:val="0"/>
            <w:lang w:val="en-US"/>
          </w:rPr>
          <w:t>. Reductions in amenable mortality have contributed to these gains, in particular, infant and cardiovascular disease mortality,</w:t>
        </w:r>
      </w:ins>
      <w:r>
        <w:rPr>
          <w:sz w:val="24"/>
          <w:szCs w:val="24"/>
          <w:vertAlign w:val="superscript"/>
        </w:rPr>
        <w:fldChar w:fldCharType="begin" w:fldLock="0"/>
      </w:r>
      <w:r>
        <w:rPr>
          <w:sz w:val="24"/>
          <w:szCs w:val="24"/>
          <w:vertAlign w:val="superscript"/>
        </w:rPr>
        <w:t xml:space="preserve"> ADDIN EN.CITE &lt;EndNote&gt;&lt;Cite&gt;&lt;DisplayText&gt;12-16&lt;/DisplayText&gt;&lt;record&gt;&lt;/record&gt;&lt;/Cite&gt;&lt;/EndNote&gt;</w:t>
      </w:r>
      <w:r>
        <w:rPr>
          <w:sz w:val="24"/>
          <w:szCs w:val="24"/>
          <w:vertAlign w:val="superscript"/>
        </w:rPr>
        <w:fldChar w:fldCharType="separate" w:fldLock="0"/>
      </w:r>
      <w:r>
        <w:rPr>
          <w:sz w:val="24"/>
          <w:szCs w:val="24"/>
          <w:vertAlign w:val="superscript"/>
          <w:rtl w:val="0"/>
        </w:rPr>
        <w:t>12-16</w:t>
      </w:r>
      <w:r>
        <w:rPr>
          <w:sz w:val="24"/>
          <w:szCs w:val="24"/>
          <w:vertAlign w:val="superscript"/>
        </w:rPr>
        <w:fldChar w:fldCharType="end" w:fldLock="0"/>
      </w:r>
      <w:ins w:id="20" w:date="2018-01-20T12:17:27Z" w:author="Shammi Luhar">
        <w:r>
          <w:rPr>
            <w:sz w:val="24"/>
            <w:szCs w:val="24"/>
            <w:rtl w:val="0"/>
            <w:lang w:val="en-US"/>
          </w:rPr>
          <w:t xml:space="preserve"> and has coincided with the introduction of a mandated universal healthcare system in the past three decades</w:t>
        </w:r>
      </w:ins>
      <w:r>
        <w:rPr>
          <w:sz w:val="24"/>
          <w:szCs w:val="24"/>
          <w:vertAlign w:val="superscript"/>
        </w:rPr>
        <w:fldChar w:fldCharType="begin" w:fldLock="0"/>
      </w:r>
      <w:r>
        <w:rPr>
          <w:sz w:val="24"/>
          <w:szCs w:val="24"/>
          <w:vertAlign w:val="superscript"/>
        </w:rPr>
        <w:t xml:space="preserve"> ADDIN EN.CITE &lt;EndNote&gt;&lt;Cite&gt;&lt;DisplayText&gt;8-10&lt;/DisplayText&gt;&lt;record&gt;&lt;/record&gt;&lt;/Cite&gt;&lt;/EndNote&gt;</w:t>
      </w:r>
      <w:r>
        <w:rPr>
          <w:sz w:val="24"/>
          <w:szCs w:val="24"/>
          <w:vertAlign w:val="superscript"/>
        </w:rPr>
        <w:fldChar w:fldCharType="separate" w:fldLock="0"/>
      </w:r>
      <w:r>
        <w:rPr>
          <w:sz w:val="24"/>
          <w:szCs w:val="24"/>
          <w:vertAlign w:val="superscript"/>
          <w:rtl w:val="0"/>
        </w:rPr>
        <w:t>8-10</w:t>
      </w:r>
      <w:r>
        <w:rPr>
          <w:sz w:val="24"/>
          <w:szCs w:val="24"/>
          <w:vertAlign w:val="superscript"/>
        </w:rPr>
        <w:fldChar w:fldCharType="end" w:fldLock="0"/>
      </w:r>
      <w:ins w:id="21" w:date="2018-01-20T12:18:02Z" w:author="Shammi Luhar">
        <w:r>
          <w:rPr>
            <w:sz w:val="24"/>
            <w:szCs w:val="24"/>
            <w:rtl w:val="0"/>
            <w:lang w:val="en-US"/>
          </w:rPr>
          <w:t>, and the subsequent Unified Health System (</w:t>
        </w:r>
      </w:ins>
      <w:ins w:id="22" w:date="2018-01-20T12:18:02Z" w:author="Shammi Luhar">
        <w:r>
          <w:rPr>
            <w:sz w:val="24"/>
            <w:szCs w:val="24"/>
            <w:rtl w:val="0"/>
            <w:lang w:val="it-IT"/>
          </w:rPr>
          <w:t xml:space="preserve">Sistema </w:t>
        </w:r>
      </w:ins>
      <w:ins w:id="23" w:date="2018-01-20T12:18:02Z" w:author="Shammi Luhar">
        <w:r>
          <w:rPr>
            <w:rFonts w:hAnsi="Calibri" w:hint="default"/>
            <w:sz w:val="24"/>
            <w:szCs w:val="24"/>
            <w:rtl w:val="0"/>
          </w:rPr>
          <w:t>Ú</w:t>
        </w:r>
      </w:ins>
      <w:ins w:id="24" w:date="2018-01-20T12:18:02Z" w:author="Shammi Luhar">
        <w:r>
          <w:rPr>
            <w:sz w:val="24"/>
            <w:szCs w:val="24"/>
            <w:rtl w:val="0"/>
            <w:lang w:val="pt-PT"/>
          </w:rPr>
          <w:t>nico de Sa</w:t>
        </w:r>
      </w:ins>
      <w:ins w:id="25" w:date="2018-01-20T12:18:02Z" w:author="Shammi Luhar">
        <w:r>
          <w:rPr>
            <w:rFonts w:hAnsi="Calibri" w:hint="default"/>
            <w:sz w:val="24"/>
            <w:szCs w:val="24"/>
            <w:rtl w:val="0"/>
          </w:rPr>
          <w:t>ú</w:t>
        </w:r>
      </w:ins>
      <w:ins w:id="26" w:date="2018-01-20T12:18:02Z" w:author="Shammi Luhar">
        <w:r>
          <w:rPr>
            <w:sz w:val="24"/>
            <w:szCs w:val="24"/>
            <w:rtl w:val="0"/>
          </w:rPr>
          <w:t>de</w:t>
        </w:r>
      </w:ins>
      <w:ins w:id="27" w:date="2018-01-20T12:18:02Z" w:author="Shammi Luhar">
        <w:r>
          <w:rPr>
            <w:sz w:val="24"/>
            <w:szCs w:val="24"/>
            <w:rtl w:val="0"/>
            <w:lang w:val="en-US"/>
          </w:rPr>
          <w:t>)</w:t>
        </w:r>
      </w:ins>
      <w:ins w:id="28" w:date="2018-01-20T12:18:02Z" w:author="Shammi Luhar">
        <w:r>
          <w:rPr>
            <w:sz w:val="24"/>
            <w:szCs w:val="24"/>
            <w:vertAlign w:val="superscript"/>
            <w:rtl w:val="0"/>
          </w:rPr>
          <w:t>11</w:t>
        </w:r>
      </w:ins>
      <w:ins w:id="29" w:date="2018-01-20T12:18:02Z" w:author="Shammi Luhar">
        <w:r>
          <w:rPr>
            <w:sz w:val="24"/>
            <w:szCs w:val="24"/>
            <w:rtl w:val="0"/>
            <w:lang w:val="en-US"/>
          </w:rPr>
          <w:t>.</w:t>
        </w:r>
      </w:ins>
    </w:p>
    <w:p>
      <w:pPr>
        <w:pStyle w:val="Body"/>
        <w:spacing w:line="480" w:lineRule="auto"/>
        <w:ind w:firstLine="720"/>
        <w:jc w:val="both"/>
        <w:rPr>
          <w:del w:id="30" w:date="2018-01-17T10:04:47Z" w:author="Shammi Luhar"/>
          <w:sz w:val="24"/>
          <w:szCs w:val="24"/>
        </w:rPr>
      </w:pPr>
      <w:del w:id="31" w:date="2018-01-17T10:04:47Z" w:author="Shammi Luhar">
        <w:r>
          <w:rPr>
            <w:sz w:val="24"/>
            <w:szCs w:val="24"/>
            <w:rtl w:val="0"/>
            <w:lang w:val="en-US"/>
          </w:rPr>
          <w:delText>Most Latin American countries have experienced substantial improvements in health since the second half of the 20</w:delText>
        </w:r>
      </w:del>
      <w:del w:id="32" w:date="2018-01-17T10:04:47Z" w:author="Shammi Luhar">
        <w:r>
          <w:rPr>
            <w:sz w:val="24"/>
            <w:szCs w:val="24"/>
            <w:vertAlign w:val="superscript"/>
            <w:rtl w:val="0"/>
            <w:lang w:val="en-US"/>
          </w:rPr>
          <w:delText>th</w:delText>
        </w:r>
      </w:del>
      <w:del w:id="33" w:date="2018-01-17T10:04:47Z" w:author="Shammi Luhar">
        <w:r>
          <w:rPr>
            <w:sz w:val="24"/>
            <w:szCs w:val="24"/>
            <w:rtl w:val="0"/>
          </w:rPr>
          <w:delText xml:space="preserve"> century.</w:delText>
        </w:r>
      </w:del>
      <w:del w:id="34" w:date="2018-01-17T10:04:47Z" w:author="Shammi Luhar">
        <w:r>
          <w:rPr>
            <w:sz w:val="24"/>
            <w:szCs w:val="24"/>
            <w:vertAlign w:val="superscript"/>
          </w:rPr>
          <w:fldChar w:fldCharType="begin" w:fldLock="0"/>
        </w:r>
      </w:del>
      <w:del w:id="35" w:date="2018-01-17T10:04:47Z" w:author="Shammi Luhar">
        <w:r>
          <w:rPr>
            <w:sz w:val="24"/>
            <w:szCs w:val="24"/>
            <w:vertAlign w:val="superscript"/>
          </w:rPr>
          <w:delText xml:space="preserve"> ADDIN EN.CITE &lt;EndNote&gt;&lt;Cite&gt;&lt;DisplayText&gt;1-3&lt;/DisplayText&gt;&lt;record&gt;&lt;/record&gt;&lt;/Cite&gt;&lt;/EndNote&gt;</w:delText>
        </w:r>
      </w:del>
      <w:del w:id="36" w:date="2018-01-17T10:04:47Z" w:author="Shammi Luhar">
        <w:r>
          <w:rPr>
            <w:sz w:val="24"/>
            <w:szCs w:val="24"/>
            <w:vertAlign w:val="superscript"/>
          </w:rPr>
          <w:fldChar w:fldCharType="separate" w:fldLock="0"/>
        </w:r>
      </w:del>
      <w:del w:id="37" w:date="2018-01-17T10:04:47Z" w:author="Shammi Luhar">
        <w:r>
          <w:rPr>
            <w:sz w:val="24"/>
            <w:szCs w:val="24"/>
            <w:vertAlign w:val="superscript"/>
            <w:rtl w:val="0"/>
          </w:rPr>
          <w:delText>1-3</w:delText>
        </w:r>
      </w:del>
      <w:del w:id="38" w:date="2018-01-17T10:04:47Z" w:author="Shammi Luhar">
        <w:r>
          <w:rPr>
            <w:sz w:val="24"/>
            <w:szCs w:val="24"/>
            <w:vertAlign w:val="superscript"/>
          </w:rPr>
          <w:fldChar w:fldCharType="end" w:fldLock="0"/>
        </w:r>
      </w:del>
      <w:del w:id="39" w:date="2018-01-17T10:04:47Z" w:author="Shammi Luhar">
        <w:r>
          <w:rPr>
            <w:sz w:val="24"/>
            <w:szCs w:val="24"/>
            <w:rtl w:val="0"/>
            <w:lang w:val="en-US"/>
          </w:rPr>
          <w:delText xml:space="preserve"> More recently, major efforts towards universal health coverage have been implemented in most countries of the region.</w:delText>
        </w:r>
      </w:del>
      <w:del w:id="40" w:date="2018-01-17T10:04:47Z" w:author="Shammi Luhar">
        <w:r>
          <w:rPr>
            <w:sz w:val="24"/>
            <w:szCs w:val="24"/>
            <w:vertAlign w:val="superscript"/>
            <w:rtl w:val="0"/>
          </w:rPr>
          <w:delText>4</w:delText>
        </w:r>
      </w:del>
      <w:del w:id="41" w:date="2018-01-17T10:04:47Z" w:author="Shammi Luhar">
        <w:r>
          <w:rPr>
            <w:sz w:val="24"/>
            <w:szCs w:val="24"/>
            <w:rtl w:val="0"/>
            <w:lang w:val="en-US"/>
          </w:rPr>
          <w:delText xml:space="preserve"> Improvements in providing legal guarantees and increasing financial protection related to health care have been documented.</w:delText>
        </w:r>
      </w:del>
      <w:del w:id="42" w:date="2018-01-17T10:04:47Z" w:author="Shammi Luhar">
        <w:r>
          <w:rPr>
            <w:sz w:val="24"/>
            <w:szCs w:val="24"/>
            <w:vertAlign w:val="superscript"/>
            <w:rtl w:val="0"/>
          </w:rPr>
          <w:delText>4 5</w:delText>
        </w:r>
      </w:del>
      <w:del w:id="43" w:date="2018-01-17T10:04:47Z" w:author="Shammi Luhar">
        <w:r>
          <w:rPr>
            <w:sz w:val="24"/>
            <w:szCs w:val="24"/>
            <w:rtl w:val="0"/>
            <w:lang w:val="en-US"/>
          </w:rPr>
          <w:delText xml:space="preserve"> Although most countries in the region still face challenges in achieving universal health care, Brazil, Mexico, and Colombia show the top levels of performance.</w:delText>
        </w:r>
      </w:del>
      <w:del w:id="44" w:date="2018-01-17T10:04:47Z" w:author="Shammi Luhar">
        <w:r>
          <w:rPr>
            <w:sz w:val="24"/>
            <w:szCs w:val="24"/>
            <w:vertAlign w:val="superscript"/>
            <w:rtl w:val="0"/>
          </w:rPr>
          <w:delText>5</w:delText>
        </w:r>
      </w:del>
      <w:del w:id="45" w:date="2018-01-17T10:04:47Z" w:author="Shammi Luhar">
        <w:r>
          <w:rPr>
            <w:sz w:val="24"/>
            <w:szCs w:val="24"/>
            <w:rtl w:val="0"/>
            <w:lang w:val="en-US"/>
          </w:rPr>
          <w:delText xml:space="preserve"> These improvements, however, are being jeopardized by a marked increase in homicides during the new century in Latin America.</w:delText>
        </w:r>
      </w:del>
      <w:del w:id="46" w:date="2018-01-17T10:04:47Z" w:author="Shammi Luhar">
        <w:r>
          <w:rPr>
            <w:sz w:val="24"/>
            <w:szCs w:val="24"/>
            <w:vertAlign w:val="superscript"/>
            <w:rtl w:val="0"/>
          </w:rPr>
          <w:delText>6</w:delText>
        </w:r>
      </w:del>
    </w:p>
    <w:p>
      <w:pPr>
        <w:pStyle w:val="Body"/>
        <w:spacing w:line="480" w:lineRule="auto"/>
        <w:ind w:firstLine="720"/>
        <w:jc w:val="both"/>
        <w:rPr>
          <w:del w:id="47" w:date="2018-01-17T10:04:47Z" w:author="Shammi Luhar"/>
          <w:sz w:val="24"/>
          <w:szCs w:val="24"/>
        </w:rPr>
      </w:pPr>
      <w:del w:id="48" w:date="2018-01-17T10:04:47Z" w:author="Shammi Luhar">
        <w:r>
          <w:rPr>
            <w:sz w:val="24"/>
            <w:szCs w:val="24"/>
            <w:rtl w:val="0"/>
            <w:lang w:val="en-US"/>
          </w:rPr>
          <w:delText>In Brazil, universal health coverage was embedded as a mandate in 1988.</w:delText>
        </w:r>
      </w:del>
      <w:del w:id="49" w:date="2018-01-17T10:04:47Z" w:author="Shammi Luhar">
        <w:r>
          <w:rPr>
            <w:sz w:val="24"/>
            <w:szCs w:val="24"/>
            <w:vertAlign w:val="superscript"/>
            <w:rtl w:val="0"/>
          </w:rPr>
          <w:delText>7</w:delText>
        </w:r>
      </w:del>
      <w:del w:id="50" w:date="2018-01-17T10:04:47Z" w:author="Shammi Luhar">
        <w:r>
          <w:rPr>
            <w:sz w:val="24"/>
            <w:szCs w:val="24"/>
            <w:rtl w:val="0"/>
            <w:lang w:val="en-US"/>
          </w:rPr>
          <w:delText xml:space="preserve"> As a result, advances in primary care, a substantial decentralization process, social participation, and public awareness of the right to health care over the last two decades have taken place.</w:delText>
        </w:r>
      </w:del>
      <w:del w:id="51" w:date="2018-01-17T10:04:47Z" w:author="Shammi Luhar">
        <w:r>
          <w:rPr>
            <w:sz w:val="24"/>
            <w:szCs w:val="24"/>
            <w:vertAlign w:val="superscript"/>
          </w:rPr>
          <w:fldChar w:fldCharType="begin" w:fldLock="0"/>
        </w:r>
      </w:del>
      <w:del w:id="52" w:date="2018-01-17T10:04:47Z" w:author="Shammi Luhar">
        <w:r>
          <w:rPr>
            <w:sz w:val="24"/>
            <w:szCs w:val="24"/>
            <w:vertAlign w:val="superscript"/>
          </w:rPr>
          <w:delText xml:space="preserve"> ADDIN EN.CITE &lt;EndNote&gt;&lt;Cite&gt;&lt;DisplayText&gt;8-10&lt;/DisplayText&gt;&lt;record&gt;&lt;/record&gt;&lt;/Cite&gt;&lt;/EndNote&gt;</w:delText>
        </w:r>
      </w:del>
      <w:del w:id="53" w:date="2018-01-17T10:04:47Z" w:author="Shammi Luhar">
        <w:r>
          <w:rPr>
            <w:sz w:val="24"/>
            <w:szCs w:val="24"/>
            <w:vertAlign w:val="superscript"/>
          </w:rPr>
          <w:fldChar w:fldCharType="separate" w:fldLock="0"/>
        </w:r>
      </w:del>
      <w:del w:id="54" w:date="2018-01-17T10:04:47Z" w:author="Shammi Luhar">
        <w:r>
          <w:rPr>
            <w:sz w:val="24"/>
            <w:szCs w:val="24"/>
            <w:vertAlign w:val="superscript"/>
            <w:rtl w:val="0"/>
          </w:rPr>
          <w:delText>8-10</w:delText>
        </w:r>
      </w:del>
      <w:del w:id="55" w:date="2018-01-17T10:04:47Z" w:author="Shammi Luhar">
        <w:r>
          <w:rPr>
            <w:sz w:val="24"/>
            <w:szCs w:val="24"/>
            <w:vertAlign w:val="superscript"/>
          </w:rPr>
          <w:fldChar w:fldCharType="end" w:fldLock="0"/>
        </w:r>
      </w:del>
      <w:del w:id="56" w:date="2018-01-17T10:04:47Z" w:author="Shammi Luhar">
        <w:r>
          <w:rPr>
            <w:sz w:val="24"/>
            <w:szCs w:val="24"/>
            <w:rtl w:val="0"/>
            <w:lang w:val="en-US"/>
          </w:rPr>
          <w:delText xml:space="preserve"> Moreover, since 1994 the Family Health Program has led to substantial benefits,</w:delText>
        </w:r>
      </w:del>
      <w:del w:id="57" w:date="2018-01-17T10:04:47Z" w:author="Shammi Luhar">
        <w:r>
          <w:rPr>
            <w:sz w:val="24"/>
            <w:szCs w:val="24"/>
            <w:vertAlign w:val="superscript"/>
            <w:rtl w:val="0"/>
          </w:rPr>
          <w:delText>11</w:delText>
        </w:r>
      </w:del>
      <w:del w:id="58" w:date="2018-01-17T10:04:47Z" w:author="Shammi Luhar">
        <w:r>
          <w:rPr>
            <w:sz w:val="24"/>
            <w:szCs w:val="24"/>
            <w:rtl w:val="0"/>
            <w:lang w:val="en-US"/>
          </w:rPr>
          <w:delText xml:space="preserve"> such as decreases in chronic disease hospitalizations and reduction in amenable mortality, including birth conditions and cardiovascular conditions.</w:delText>
        </w:r>
      </w:del>
      <w:del w:id="59" w:date="2018-01-17T10:04:47Z" w:author="Shammi Luhar">
        <w:r>
          <w:rPr>
            <w:sz w:val="24"/>
            <w:szCs w:val="24"/>
            <w:vertAlign w:val="superscript"/>
          </w:rPr>
          <w:fldChar w:fldCharType="begin" w:fldLock="0"/>
        </w:r>
      </w:del>
      <w:del w:id="60" w:date="2018-01-17T10:04:47Z" w:author="Shammi Luhar">
        <w:r>
          <w:rPr>
            <w:sz w:val="24"/>
            <w:szCs w:val="24"/>
            <w:vertAlign w:val="superscript"/>
          </w:rPr>
          <w:delText xml:space="preserve"> ADDIN EN.CITE &lt;EndNote&gt;&lt;Cite&gt;&lt;DisplayText&gt;12-16&lt;/DisplayText&gt;&lt;record&gt;&lt;/record&gt;&lt;/Cite&gt;&lt;/EndNote&gt;</w:delText>
        </w:r>
      </w:del>
      <w:del w:id="61" w:date="2018-01-17T10:04:47Z" w:author="Shammi Luhar">
        <w:r>
          <w:rPr>
            <w:sz w:val="24"/>
            <w:szCs w:val="24"/>
            <w:vertAlign w:val="superscript"/>
          </w:rPr>
          <w:fldChar w:fldCharType="separate" w:fldLock="0"/>
        </w:r>
      </w:del>
      <w:del w:id="62" w:date="2018-01-17T10:04:47Z" w:author="Shammi Luhar">
        <w:r>
          <w:rPr>
            <w:sz w:val="24"/>
            <w:szCs w:val="24"/>
            <w:vertAlign w:val="superscript"/>
            <w:rtl w:val="0"/>
          </w:rPr>
          <w:delText>12-16</w:delText>
        </w:r>
      </w:del>
      <w:del w:id="63" w:date="2018-01-17T10:04:47Z" w:author="Shammi Luhar">
        <w:r>
          <w:rPr>
            <w:sz w:val="24"/>
            <w:szCs w:val="24"/>
            <w:vertAlign w:val="superscript"/>
          </w:rPr>
          <w:fldChar w:fldCharType="end" w:fldLock="0"/>
        </w:r>
      </w:del>
      <w:del w:id="64" w:date="2018-01-17T10:04:47Z" w:author="Shammi Luhar">
        <w:r>
          <w:rPr>
            <w:sz w:val="24"/>
            <w:szCs w:val="24"/>
            <w:rtl w:val="0"/>
            <w:lang w:val="en-US"/>
          </w:rPr>
          <w:delText xml:space="preserve"> This progress is also reflected in the continuous rise of national life expectancy over the last five decades for both females and males.</w:delText>
        </w:r>
      </w:del>
      <w:del w:id="65" w:date="2018-01-17T10:04:47Z" w:author="Shammi Luhar">
        <w:r>
          <w:rPr>
            <w:sz w:val="24"/>
            <w:szCs w:val="24"/>
            <w:vertAlign w:val="superscript"/>
            <w:rtl w:val="0"/>
          </w:rPr>
          <w:delText>17</w:delText>
        </w:r>
      </w:del>
    </w:p>
    <w:p>
      <w:pPr>
        <w:pStyle w:val="Body"/>
        <w:spacing w:line="480" w:lineRule="auto"/>
        <w:ind w:firstLine="720"/>
        <w:jc w:val="both"/>
        <w:rPr>
          <w:ins w:id="66" w:date="2018-01-17T10:54:05Z" w:author="Shammi Luhar"/>
          <w:sz w:val="24"/>
          <w:szCs w:val="24"/>
          <w:vertAlign w:val="superscript"/>
          <w:rtl w:val="0"/>
        </w:rPr>
      </w:pPr>
      <w:r>
        <w:rPr>
          <w:sz w:val="24"/>
          <w:szCs w:val="24"/>
          <w:rtl w:val="0"/>
          <w:lang w:val="en-US"/>
        </w:rPr>
        <w:t>Violence and homicides</w:t>
      </w:r>
      <w:ins w:id="67" w:date="2018-01-20T12:18:37Z" w:author="Shammi Luhar">
        <w:r>
          <w:rPr>
            <w:sz w:val="24"/>
            <w:szCs w:val="24"/>
            <w:rtl w:val="0"/>
            <w:lang w:val="en-US"/>
          </w:rPr>
          <w:t>, however,</w:t>
        </w:r>
      </w:ins>
      <w:r>
        <w:rPr>
          <w:sz w:val="24"/>
          <w:szCs w:val="24"/>
          <w:rtl w:val="0"/>
        </w:rPr>
        <w:t xml:space="preserve"> </w:t>
      </w:r>
      <w:del w:id="68" w:date="2018-01-17T10:04:59Z" w:author="Shammi Luhar">
        <w:r>
          <w:rPr>
            <w:sz w:val="24"/>
            <w:szCs w:val="24"/>
            <w:rtl w:val="0"/>
            <w:lang w:val="en-US"/>
          </w:rPr>
          <w:delText>have become</w:delText>
        </w:r>
      </w:del>
      <w:ins w:id="69" w:date="2018-01-17T10:18:23Z" w:author="Shammi Luhar">
        <w:r>
          <w:rPr>
            <w:sz w:val="24"/>
            <w:szCs w:val="24"/>
            <w:rtl w:val="0"/>
            <w:lang w:val="en-US"/>
          </w:rPr>
          <w:t>present</w:t>
        </w:r>
      </w:ins>
      <w:r>
        <w:rPr>
          <w:sz w:val="24"/>
          <w:szCs w:val="24"/>
          <w:rtl w:val="0"/>
          <w:lang w:val="en-US"/>
        </w:rPr>
        <w:t xml:space="preserve"> a major public health concern in </w:t>
      </w:r>
      <w:del w:id="70" w:date="2018-01-17T10:05:04Z" w:author="Shammi Luhar">
        <w:r>
          <w:rPr>
            <w:sz w:val="24"/>
            <w:szCs w:val="24"/>
            <w:rtl w:val="0"/>
            <w:lang w:val="en-US"/>
          </w:rPr>
          <w:delText>the region</w:delText>
        </w:r>
      </w:del>
      <w:ins w:id="71" w:date="2018-01-17T10:05:07Z" w:author="Shammi Luhar">
        <w:r>
          <w:rPr>
            <w:sz w:val="24"/>
            <w:szCs w:val="24"/>
            <w:rtl w:val="0"/>
            <w:lang w:val="en-US"/>
          </w:rPr>
          <w:t>Latin America</w:t>
        </w:r>
      </w:ins>
      <w:r>
        <w:rPr>
          <w:sz w:val="24"/>
          <w:szCs w:val="24"/>
          <w:rtl w:val="0"/>
        </w:rPr>
        <w:t>.</w:t>
      </w:r>
      <w:r>
        <w:rPr>
          <w:sz w:val="24"/>
          <w:szCs w:val="24"/>
          <w:vertAlign w:val="superscript"/>
          <w:rtl w:val="0"/>
        </w:rPr>
        <w:t>18</w:t>
      </w:r>
      <w:r>
        <w:rPr>
          <w:sz w:val="24"/>
          <w:szCs w:val="24"/>
          <w:rtl w:val="0"/>
          <w:lang w:val="nl-NL"/>
        </w:rPr>
        <w:t xml:space="preserve"> In Brazil</w:t>
      </w:r>
      <w:ins w:id="72" w:date="2018-01-17T10:18:48Z" w:author="Shammi Luhar">
        <w:r>
          <w:rPr>
            <w:sz w:val="24"/>
            <w:szCs w:val="24"/>
            <w:rtl w:val="0"/>
            <w:lang w:val="en-US"/>
          </w:rPr>
          <w:t xml:space="preserve"> specifically, they </w:t>
        </w:r>
      </w:ins>
      <w:del w:id="73" w:date="2018-01-17T10:18:37Z" w:author="Shammi Luhar">
        <w:r>
          <w:rPr>
            <w:sz w:val="24"/>
            <w:szCs w:val="24"/>
            <w:rtl w:val="0"/>
            <w:lang w:val="en-US"/>
          </w:rPr>
          <w:delText xml:space="preserve">, homicides and accidents </w:delText>
        </w:r>
      </w:del>
      <w:r>
        <w:rPr>
          <w:sz w:val="24"/>
          <w:szCs w:val="24"/>
          <w:rtl w:val="0"/>
          <w:lang w:val="en-US"/>
        </w:rPr>
        <w:t xml:space="preserve">are the third leading cause of death for the total population and the main cause of death </w:t>
      </w:r>
      <w:del w:id="74" w:date="2018-01-21T11:45:01Z" w:author="Shammi Luhar">
        <w:r>
          <w:rPr>
            <w:sz w:val="24"/>
            <w:szCs w:val="24"/>
            <w:rtl w:val="0"/>
            <w:lang w:val="en-US"/>
          </w:rPr>
          <w:delText>for</w:delText>
        </w:r>
      </w:del>
      <w:ins w:id="75" w:date="2018-01-21T11:45:02Z" w:author="Shammi Luhar">
        <w:r>
          <w:rPr>
            <w:sz w:val="24"/>
            <w:szCs w:val="24"/>
            <w:rtl w:val="0"/>
            <w:lang w:val="en-US"/>
          </w:rPr>
          <w:t>among</w:t>
        </w:r>
      </w:ins>
      <w:r>
        <w:rPr>
          <w:sz w:val="24"/>
          <w:szCs w:val="24"/>
          <w:rtl w:val="0"/>
          <w:lang w:val="en-US"/>
        </w:rPr>
        <w:t xml:space="preserve"> young adults.</w:t>
      </w:r>
      <w:r>
        <w:rPr>
          <w:sz w:val="24"/>
          <w:szCs w:val="24"/>
          <w:vertAlign w:val="superscript"/>
        </w:rPr>
        <w:fldChar w:fldCharType="begin" w:fldLock="0"/>
      </w:r>
      <w:r>
        <w:rPr>
          <w:sz w:val="24"/>
          <w:szCs w:val="24"/>
          <w:vertAlign w:val="superscript"/>
        </w:rPr>
        <w:t xml:space="preserve"> ADDIN EN.CITE &lt;EndNote&gt;&lt;Cite&gt;&lt;DisplayText&gt;19 20&lt;/DisplayText&gt;&lt;record&gt;&lt;/record&gt;&lt;/Cite&gt;&lt;/EndNote&gt;</w:t>
      </w:r>
      <w:r>
        <w:rPr>
          <w:sz w:val="24"/>
          <w:szCs w:val="24"/>
          <w:vertAlign w:val="superscript"/>
        </w:rPr>
        <w:fldChar w:fldCharType="separate" w:fldLock="0"/>
      </w:r>
      <w:r>
        <w:rPr>
          <w:sz w:val="24"/>
          <w:szCs w:val="24"/>
          <w:vertAlign w:val="superscript"/>
          <w:rtl w:val="0"/>
        </w:rPr>
        <w:t>19 20</w:t>
      </w:r>
      <w:r>
        <w:rPr>
          <w:sz w:val="24"/>
          <w:szCs w:val="24"/>
          <w:vertAlign w:val="superscript"/>
        </w:rPr>
        <w:fldChar w:fldCharType="end" w:fldLock="0"/>
      </w:r>
      <w:r>
        <w:rPr>
          <w:sz w:val="24"/>
          <w:szCs w:val="24"/>
          <w:rtl w:val="0"/>
        </w:rPr>
        <w:t xml:space="preserve"> </w:t>
      </w:r>
      <w:ins w:id="76" w:date="2018-01-21T12:13:33Z" w:author="Shammi Luhar">
        <w:r>
          <w:rPr>
            <w:sz w:val="24"/>
            <w:szCs w:val="24"/>
            <w:rtl w:val="0"/>
            <w:lang w:val="en-US"/>
          </w:rPr>
          <w:t xml:space="preserve">Between 2000 and 2007, the homicide rate was 23 per 100,000 people, a rate considerably higher than most neighbouring countries. Currently, the homicide risk is ten times higher than </w:t>
        </w:r>
      </w:ins>
      <w:del w:id="77" w:date="2018-01-17T10:16:15Z" w:author="Shammi Luhar">
        <w:r>
          <w:rPr>
            <w:sz w:val="24"/>
            <w:szCs w:val="24"/>
            <w:rtl w:val="0"/>
            <w:lang w:val="en-US"/>
          </w:rPr>
          <w:delText>Brazil had more than twice as high (23 per 100,000 people) the global injury rate (8.8 per 100,000 people) in 2000,</w:delText>
        </w:r>
      </w:del>
      <w:del w:id="78" w:date="2018-01-17T10:16:15Z" w:author="Shammi Luhar">
        <w:r>
          <w:rPr>
            <w:sz w:val="24"/>
            <w:szCs w:val="24"/>
            <w:vertAlign w:val="superscript"/>
            <w:rtl w:val="0"/>
          </w:rPr>
          <w:delText>18</w:delText>
        </w:r>
      </w:del>
      <w:del w:id="79" w:date="2018-01-17T10:16:15Z" w:author="Shammi Luhar">
        <w:r>
          <w:rPr>
            <w:sz w:val="24"/>
            <w:szCs w:val="24"/>
            <w:rtl w:val="0"/>
            <w:lang w:val="en-US"/>
          </w:rPr>
          <w:delText xml:space="preserve"> and the risk of homicide is 10 times higher than </w:delText>
        </w:r>
      </w:del>
      <w:r>
        <w:rPr>
          <w:sz w:val="24"/>
          <w:szCs w:val="24"/>
          <w:rtl w:val="0"/>
        </w:rPr>
        <w:t xml:space="preserve">in </w:t>
      </w:r>
      <w:ins w:id="80" w:date="2018-01-21T11:44:46Z" w:author="Shammi Luhar">
        <w:r>
          <w:rPr>
            <w:sz w:val="24"/>
            <w:szCs w:val="24"/>
            <w:rtl w:val="0"/>
            <w:lang w:val="en-US"/>
          </w:rPr>
          <w:t xml:space="preserve">most </w:t>
        </w:r>
      </w:ins>
      <w:r>
        <w:rPr>
          <w:sz w:val="24"/>
          <w:szCs w:val="24"/>
          <w:rtl w:val="0"/>
          <w:lang w:val="en-US"/>
        </w:rPr>
        <w:t>developed countries.</w:t>
      </w:r>
      <w:r>
        <w:rPr>
          <w:sz w:val="24"/>
          <w:szCs w:val="24"/>
          <w:vertAlign w:val="superscript"/>
          <w:rtl w:val="0"/>
        </w:rPr>
        <w:t>20</w:t>
      </w:r>
    </w:p>
    <w:p>
      <w:pPr>
        <w:pStyle w:val="Body"/>
        <w:spacing w:line="480" w:lineRule="auto"/>
        <w:ind w:firstLine="720"/>
        <w:jc w:val="both"/>
        <w:rPr>
          <w:del w:id="81" w:date="2018-01-17T10:46:37Z" w:author="Shammi Luhar"/>
          <w:sz w:val="24"/>
          <w:szCs w:val="24"/>
        </w:rPr>
      </w:pPr>
      <w:del w:id="82" w:date="2018-01-17T10:46:37Z" w:author="Shammi Luhar">
        <w:r>
          <w:rPr>
            <w:sz w:val="24"/>
            <w:szCs w:val="24"/>
            <w:vertAlign w:val="superscript"/>
            <w:rtl w:val="0"/>
          </w:rPr>
          <w:fldChar w:fldCharType="begin" w:fldLock="0"/>
        </w:r>
      </w:del>
      <w:del w:id="83" w:date="2018-01-17T10:46:37Z" w:author="Shammi Luhar">
        <w:r>
          <w:rPr>
            <w:sz w:val="24"/>
            <w:szCs w:val="24"/>
            <w:vertAlign w:val="superscript"/>
            <w:rtl w:val="0"/>
          </w:rPr>
          <w:delText xml:space="preserve"> ADDIN EN.CITE &lt;EndNote&gt;&lt;Cite&gt;&lt;DisplayText&gt;8-10&lt;/DisplayText&gt;&lt;record&gt;&lt;/record&gt;&lt;/Cite&gt;&lt;/EndNote&gt;</w:delText>
        </w:r>
      </w:del>
      <w:del w:id="84" w:date="2018-01-17T10:46:37Z" w:author="Shammi Luhar">
        <w:r>
          <w:rPr>
            <w:sz w:val="24"/>
            <w:szCs w:val="24"/>
            <w:vertAlign w:val="superscript"/>
            <w:rtl w:val="0"/>
          </w:rPr>
          <w:fldChar w:fldCharType="separate" w:fldLock="0"/>
        </w:r>
      </w:del>
      <w:del w:id="85" w:date="2018-01-17T10:46:37Z" w:author="Shammi Luhar">
        <w:r>
          <w:rPr>
            <w:sz w:val="24"/>
            <w:szCs w:val="24"/>
            <w:vertAlign w:val="superscript"/>
            <w:rtl w:val="0"/>
          </w:rPr>
          <w:delText>8-10</w:delText>
        </w:r>
      </w:del>
      <w:del w:id="86" w:date="2018-01-17T10:46:37Z" w:author="Shammi Luhar">
        <w:r>
          <w:rPr>
            <w:sz w:val="24"/>
            <w:szCs w:val="24"/>
            <w:vertAlign w:val="superscript"/>
            <w:rtl w:val="0"/>
          </w:rPr>
          <w:fldChar w:fldCharType="end" w:fldLock="0"/>
        </w:r>
      </w:del>
      <w:del w:id="87" w:date="2018-01-17T10:46:37Z" w:author="Shammi Luhar">
        <w:r>
          <w:rPr>
            <w:sz w:val="24"/>
            <w:szCs w:val="24"/>
            <w:vertAlign w:val="superscript"/>
            <w:rtl w:val="0"/>
          </w:rPr>
          <w:fldChar w:fldCharType="begin" w:fldLock="0"/>
        </w:r>
      </w:del>
      <w:del w:id="88" w:date="2018-01-17T10:46:37Z" w:author="Shammi Luhar">
        <w:r>
          <w:rPr>
            <w:sz w:val="24"/>
            <w:szCs w:val="24"/>
            <w:vertAlign w:val="superscript"/>
            <w:rtl w:val="0"/>
          </w:rPr>
          <w:delText xml:space="preserve"> ADDIN EN.CITE &lt;EndNote&gt;&lt;Cite&gt;&lt;DisplayText&gt;12-16&lt;/DisplayText&gt;&lt;record&gt;&lt;/record&gt;&lt;/Cite&gt;&lt;/EndNote&gt;</w:delText>
        </w:r>
      </w:del>
      <w:del w:id="89" w:date="2018-01-17T10:46:37Z" w:author="Shammi Luhar">
        <w:r>
          <w:rPr>
            <w:sz w:val="24"/>
            <w:szCs w:val="24"/>
            <w:vertAlign w:val="superscript"/>
            <w:rtl w:val="0"/>
          </w:rPr>
          <w:fldChar w:fldCharType="separate" w:fldLock="0"/>
        </w:r>
      </w:del>
      <w:del w:id="90" w:date="2018-01-17T10:46:37Z" w:author="Shammi Luhar">
        <w:r>
          <w:rPr>
            <w:sz w:val="24"/>
            <w:szCs w:val="24"/>
            <w:vertAlign w:val="superscript"/>
            <w:rtl w:val="0"/>
          </w:rPr>
          <w:delText>12-16</w:delText>
        </w:r>
      </w:del>
      <w:del w:id="91" w:date="2018-01-17T10:46:37Z" w:author="Shammi Luhar">
        <w:r>
          <w:rPr>
            <w:sz w:val="24"/>
            <w:szCs w:val="24"/>
            <w:vertAlign w:val="superscript"/>
            <w:rtl w:val="0"/>
          </w:rPr>
          <w:fldChar w:fldCharType="end" w:fldLock="0"/>
        </w:r>
      </w:del>
    </w:p>
    <w:p>
      <w:pPr>
        <w:pStyle w:val="Body"/>
        <w:spacing w:line="480" w:lineRule="auto"/>
        <w:ind w:firstLine="720"/>
        <w:jc w:val="both"/>
        <w:rPr>
          <w:ins w:id="92" w:date="2018-01-21T11:48:31Z" w:author="Shammi Luhar"/>
          <w:sz w:val="24"/>
          <w:szCs w:val="24"/>
          <w:rtl w:val="0"/>
        </w:rPr>
      </w:pPr>
      <w:ins w:id="93" w:date="2018-01-17T10:54:27Z" w:author="Shammi Luhar">
        <w:r>
          <w:rPr>
            <w:sz w:val="24"/>
            <w:szCs w:val="24"/>
            <w:rtl w:val="0"/>
            <w:lang w:val="en-US"/>
          </w:rPr>
          <w:t xml:space="preserve">Although informative for the purpose of cross country comparisons, </w:t>
        </w:r>
      </w:ins>
      <w:del w:id="94" w:date="2018-01-17T10:54:33Z" w:author="Shammi Luhar">
        <w:r>
          <w:rPr>
            <w:sz w:val="24"/>
            <w:szCs w:val="24"/>
            <w:rtl w:val="0"/>
            <w:lang w:val="en-US"/>
          </w:rPr>
          <w:delText xml:space="preserve">Although important and informative, </w:delText>
        </w:r>
      </w:del>
      <w:r>
        <w:rPr>
          <w:sz w:val="24"/>
          <w:szCs w:val="24"/>
          <w:rtl w:val="0"/>
          <w:lang w:val="fr-FR"/>
        </w:rPr>
        <w:t xml:space="preserve">national </w:t>
      </w:r>
      <w:del w:id="95" w:date="2018-01-20T12:19:37Z" w:author="Shammi Luhar">
        <w:r>
          <w:rPr>
            <w:sz w:val="24"/>
            <w:szCs w:val="24"/>
            <w:rtl w:val="0"/>
            <w:lang w:val="fr-FR"/>
          </w:rPr>
          <w:delText>figures</w:delText>
        </w:r>
      </w:del>
      <w:ins w:id="96" w:date="2018-01-20T12:19:39Z" w:author="Shammi Luhar">
        <w:r>
          <w:rPr>
            <w:sz w:val="24"/>
            <w:szCs w:val="24"/>
            <w:rtl w:val="0"/>
            <w:lang w:val="en-US"/>
          </w:rPr>
          <w:t>statistics</w:t>
        </w:r>
      </w:ins>
      <w:del w:id="97" w:date="2018-01-20T12:19:37Z" w:author="Shammi Luhar">
        <w:r>
          <w:rPr>
            <w:sz w:val="24"/>
            <w:szCs w:val="24"/>
            <w:rtl w:val="0"/>
          </w:rPr>
          <w:delText xml:space="preserve"> </w:delText>
        </w:r>
      </w:del>
      <w:ins w:id="98" w:date="2018-01-20T12:19:50Z" w:author="Shammi Luhar">
        <w:r>
          <w:rPr>
            <w:sz w:val="24"/>
            <w:szCs w:val="24"/>
            <w:rtl w:val="0"/>
            <w:lang w:val="en-US"/>
          </w:rPr>
          <w:t xml:space="preserve"> for Brazil </w:t>
        </w:r>
      </w:ins>
      <w:r>
        <w:rPr>
          <w:sz w:val="24"/>
          <w:szCs w:val="24"/>
          <w:rtl w:val="0"/>
          <w:lang w:val="en-US"/>
        </w:rPr>
        <w:t xml:space="preserve">mask large disparities </w:t>
      </w:r>
      <w:del w:id="99" w:date="2018-01-17T10:55:06Z" w:author="Shammi Luhar">
        <w:r>
          <w:rPr>
            <w:sz w:val="24"/>
            <w:szCs w:val="24"/>
            <w:rtl w:val="0"/>
            <w:lang w:val="en-US"/>
          </w:rPr>
          <w:delText>at the subnationa</w:delText>
        </w:r>
      </w:del>
      <w:ins w:id="100" w:date="2018-01-17T10:55:17Z" w:author="Shammi Luhar">
        <w:r>
          <w:rPr>
            <w:sz w:val="24"/>
            <w:szCs w:val="24"/>
            <w:rtl w:val="0"/>
            <w:lang w:val="en-US"/>
          </w:rPr>
          <w:t>sub-nationally</w:t>
        </w:r>
      </w:ins>
      <w:del w:id="101" w:date="2018-01-17T10:54:59Z" w:author="Shammi Luhar">
        <w:r>
          <w:rPr>
            <w:sz w:val="24"/>
            <w:szCs w:val="24"/>
            <w:rtl w:val="0"/>
            <w:lang w:val="en-US"/>
          </w:rPr>
          <w:delText>l level</w:delText>
        </w:r>
      </w:del>
      <w:r>
        <w:rPr>
          <w:sz w:val="24"/>
          <w:szCs w:val="24"/>
          <w:rtl w:val="0"/>
          <w:lang w:val="en-US"/>
        </w:rPr>
        <w:t>, and between females and males</w:t>
      </w:r>
      <w:del w:id="102" w:date="2018-01-17T13:10:27Z" w:author="Shammi Luhar">
        <w:r>
          <w:rPr>
            <w:sz w:val="24"/>
            <w:szCs w:val="24"/>
            <w:rtl w:val="0"/>
            <w:lang w:val="nl-NL"/>
          </w:rPr>
          <w:delText xml:space="preserve"> in Brazil</w:delText>
        </w:r>
      </w:del>
      <w:r>
        <w:rPr>
          <w:sz w:val="24"/>
          <w:szCs w:val="24"/>
          <w:rtl w:val="0"/>
        </w:rPr>
        <w:t>.</w:t>
      </w:r>
      <w:ins w:id="103" w:date="2018-01-20T12:20:06Z" w:author="Shammi Luhar">
        <w:r>
          <w:rPr>
            <w:sz w:val="24"/>
            <w:szCs w:val="24"/>
            <w:rtl w:val="0"/>
            <w:lang w:val="en-US"/>
          </w:rPr>
          <w:t xml:space="preserve"> For instance, </w:t>
        </w:r>
      </w:ins>
      <w:del w:id="104" w:date="2018-01-17T11:35:12Z" w:author="Shammi Luhar">
        <w:r>
          <w:rPr>
            <w:sz w:val="24"/>
            <w:szCs w:val="24"/>
            <w:rtl w:val="0"/>
          </w:rPr>
          <w:delText xml:space="preserve"> </w:delText>
        </w:r>
      </w:del>
      <w:ins w:id="105" w:date="2018-01-21T11:48:31Z" w:author="Shammi Luhar">
        <w:r>
          <w:rPr>
            <w:sz w:val="24"/>
            <w:szCs w:val="24"/>
            <w:rtl w:val="0"/>
            <w:lang w:val="en-US"/>
          </w:rPr>
          <w:t>life expectancy ranged from 63.2 years in Alagoas to 71.3 in Santa Catarina in 2000</w:t>
        </w:r>
      </w:ins>
      <w:ins w:id="106" w:date="2018-01-21T11:48:31Z" w:author="Shammi Luhar">
        <w:r>
          <w:rPr>
            <w:sz w:val="24"/>
            <w:szCs w:val="24"/>
            <w:vertAlign w:val="superscript"/>
            <w:rtl w:val="0"/>
          </w:rPr>
          <w:t>24</w:t>
        </w:r>
      </w:ins>
      <w:ins w:id="107" w:date="2018-01-21T11:48:31Z" w:author="Shammi Luhar">
        <w:r>
          <w:rPr>
            <w:sz w:val="24"/>
            <w:szCs w:val="24"/>
            <w:rtl w:val="0"/>
            <w:lang w:val="en-US"/>
          </w:rPr>
          <w:t>, and the rate of change in life expectancy in recent years has varied from 0.6 to 4.1 years between Southeast and Northeast regions</w:t>
        </w:r>
      </w:ins>
      <w:ins w:id="108" w:date="2018-01-21T11:48:31Z" w:author="Shammi Luhar">
        <w:r>
          <w:rPr>
            <w:sz w:val="24"/>
            <w:szCs w:val="24"/>
            <w:vertAlign w:val="superscript"/>
            <w:rtl w:val="0"/>
          </w:rPr>
          <w:t>22</w:t>
        </w:r>
      </w:ins>
      <w:ins w:id="109" w:date="2018-01-21T11:48:31Z" w:author="Shammi Luhar">
        <w:r>
          <w:rPr>
            <w:sz w:val="24"/>
            <w:szCs w:val="24"/>
            <w:rtl w:val="0"/>
            <w:lang w:val="en-US"/>
          </w:rPr>
          <w:t xml:space="preserve">, respectively. A large contributory factor may be inequality in amenable mortality reductions, which </w:t>
        </w:r>
      </w:ins>
      <w:ins w:id="110" w:date="2018-01-21T11:48:31Z" w:author="Shammi Luhar">
        <w:r>
          <w:rPr>
            <w:sz w:val="24"/>
            <w:szCs w:val="24"/>
            <w:rtl w:val="0"/>
            <w:lang w:val="en-US"/>
          </w:rPr>
          <w:t>varied between 11% and 4.3</w:t>
        </w:r>
      </w:ins>
      <w:commentRangeStart w:id="111"/>
      <w:ins w:id="112" w:date="2018-01-21T11:48:31Z" w:author="Shammi Luhar">
        <w:r>
          <w:rPr>
            <w:sz w:val="24"/>
            <w:szCs w:val="24"/>
            <w:rtl w:val="0"/>
            <w:lang w:val="en-US"/>
          </w:rPr>
          <w:t>%</w:t>
        </w:r>
      </w:ins>
      <w:commentRangeEnd w:id="111"/>
      <w:r>
        <w:commentReference w:id="111"/>
      </w:r>
      <w:ins w:id="113" w:date="2018-01-21T11:48:31Z" w:author="Shammi Luhar">
        <w:r>
          <w:rPr>
            <w:sz w:val="24"/>
            <w:szCs w:val="24"/>
            <w:rtl w:val="0"/>
            <w:lang w:val="en-US"/>
          </w:rPr>
          <w:t xml:space="preserve"> in states with high and low governance scores, respectively</w:t>
        </w:r>
      </w:ins>
      <w:ins w:id="114" w:date="2018-01-21T11:48:31Z" w:author="Shammi Luhar">
        <w:r>
          <w:rPr>
            <w:sz w:val="24"/>
            <w:szCs w:val="24"/>
            <w:vertAlign w:val="superscript"/>
            <w:rtl w:val="0"/>
          </w:rPr>
          <w:t>12</w:t>
        </w:r>
      </w:ins>
      <w:ins w:id="115" w:date="2018-01-21T11:48:31Z" w:author="Shammi Luhar">
        <w:r>
          <w:rPr>
            <w:sz w:val="24"/>
            <w:szCs w:val="24"/>
            <w:rtl w:val="0"/>
            <w:lang w:val="en-US"/>
          </w:rPr>
          <w:t xml:space="preserve">. </w:t>
        </w:r>
      </w:ins>
    </w:p>
    <w:p>
      <w:pPr>
        <w:pStyle w:val="Body"/>
        <w:spacing w:line="480" w:lineRule="auto"/>
        <w:ind w:firstLine="720"/>
        <w:jc w:val="both"/>
        <w:rPr>
          <w:ins w:id="116" w:date="2018-01-21T11:48:31Z" w:author="Shammi Luhar"/>
          <w:sz w:val="24"/>
          <w:szCs w:val="24"/>
          <w:rtl w:val="0"/>
        </w:rPr>
      </w:pPr>
    </w:p>
    <w:p>
      <w:pPr>
        <w:pStyle w:val="Body"/>
        <w:spacing w:line="480" w:lineRule="auto"/>
        <w:ind w:firstLine="720"/>
        <w:jc w:val="both"/>
        <w:rPr>
          <w:ins w:id="117" w:date="2018-01-17T13:58:56Z" w:author="Shammi Luhar"/>
          <w:sz w:val="24"/>
          <w:szCs w:val="24"/>
          <w:rtl w:val="0"/>
        </w:rPr>
      </w:pPr>
      <w:ins w:id="118" w:date="2018-01-21T11:48:31Z" w:author="Shammi Luhar">
        <w:r>
          <w:rPr>
            <w:sz w:val="24"/>
            <w:szCs w:val="24"/>
            <w:rtl w:val="0"/>
            <w:lang w:val="en-US"/>
          </w:rPr>
          <w:t>Further complicating our understanding of Brazil</w:t>
        </w:r>
      </w:ins>
      <w:ins w:id="119" w:date="2018-01-21T11:48:31Z" w:author="Shammi Luhar">
        <w:r>
          <w:rPr>
            <w:rFonts w:hAnsi="Calibri" w:hint="default"/>
            <w:sz w:val="24"/>
            <w:szCs w:val="24"/>
            <w:rtl w:val="0"/>
            <w:lang w:val="en-US"/>
          </w:rPr>
          <w:t>’</w:t>
        </w:r>
      </w:ins>
      <w:ins w:id="120" w:date="2018-01-21T11:48:31Z" w:author="Shammi Luhar">
        <w:r>
          <w:rPr>
            <w:sz w:val="24"/>
            <w:szCs w:val="24"/>
            <w:rtl w:val="0"/>
            <w:lang w:val="en-US"/>
          </w:rPr>
          <w:t>s mortality experience is the variation in homicide rates between men and women</w:t>
        </w:r>
      </w:ins>
      <w:ins w:id="121" w:date="2018-01-21T11:48:31Z" w:author="Shammi Luhar">
        <w:r>
          <w:rPr>
            <w:sz w:val="24"/>
            <w:szCs w:val="24"/>
            <w:vertAlign w:val="superscript"/>
            <w:rtl w:val="0"/>
          </w:rPr>
          <w:t>18 21</w:t>
        </w:r>
      </w:ins>
      <w:ins w:id="122" w:date="2018-01-21T11:48:31Z" w:author="Shammi Luhar">
        <w:r>
          <w:rPr>
            <w:sz w:val="24"/>
            <w:szCs w:val="24"/>
            <w:rtl w:val="0"/>
            <w:lang w:val="en-US"/>
          </w:rPr>
          <w:t>. High homicide rates have the potential to reverse life expectancy gains, as was recently reported in the context of Mexico</w:t>
        </w:r>
      </w:ins>
      <w:ins w:id="123" w:date="2018-01-21T11:48:31Z" w:author="Shammi Luhar">
        <w:r>
          <w:rPr>
            <w:sz w:val="24"/>
            <w:szCs w:val="24"/>
            <w:vertAlign w:val="superscript"/>
            <w:rtl w:val="0"/>
            <w:lang w:val="en-US"/>
          </w:rPr>
          <w:t>31</w:t>
        </w:r>
      </w:ins>
      <w:ins w:id="124" w:date="2018-01-21T11:48:31Z" w:author="Shammi Luhar">
        <w:r>
          <w:rPr>
            <w:sz w:val="24"/>
            <w:szCs w:val="24"/>
            <w:rtl w:val="0"/>
            <w:lang w:val="en-US"/>
          </w:rPr>
          <w:t xml:space="preserve">, and homicide rates among Brazilian men are ten times that of women. Although national statistics do not indicate any change in homicide rates </w:t>
        </w:r>
      </w:ins>
      <w:del w:id="125" w:date="2018-01-17T13:18:34Z" w:author="Shammi Luhar">
        <w:r>
          <w:rPr>
            <w:sz w:val="24"/>
            <w:szCs w:val="24"/>
            <w:rtl w:val="0"/>
            <w:lang w:val="en-US"/>
          </w:rPr>
          <w:delText>For instance, homicide rates are more than 10 times higher among males than females.</w:delText>
        </w:r>
      </w:del>
      <w:del w:id="126" w:date="2018-01-17T13:18:34Z" w:author="Shammi Luhar">
        <w:r>
          <w:rPr>
            <w:sz w:val="24"/>
            <w:szCs w:val="24"/>
            <w:vertAlign w:val="superscript"/>
            <w:rtl w:val="0"/>
          </w:rPr>
          <w:delText>18 21</w:delText>
        </w:r>
      </w:del>
      <w:del w:id="127" w:date="2018-01-17T13:18:34Z" w:author="Shammi Luhar">
        <w:r>
          <w:rPr>
            <w:sz w:val="24"/>
            <w:szCs w:val="24"/>
            <w:rtl w:val="0"/>
            <w:lang w:val="en-US"/>
          </w:rPr>
          <w:delText xml:space="preserve"> Even though homicides rates at the national level have not changed significantly </w:delText>
        </w:r>
      </w:del>
      <w:r>
        <w:rPr>
          <w:sz w:val="24"/>
          <w:szCs w:val="24"/>
          <w:rtl w:val="0"/>
          <w:lang w:val="en-US"/>
        </w:rPr>
        <w:t xml:space="preserve">in the last </w:t>
      </w:r>
      <w:del w:id="128" w:date="2018-01-21T11:49:28Z" w:author="Shammi Luhar">
        <w:r>
          <w:rPr>
            <w:sz w:val="24"/>
            <w:szCs w:val="24"/>
            <w:rtl w:val="0"/>
            <w:lang w:val="en-US"/>
          </w:rPr>
          <w:delText xml:space="preserve">three </w:delText>
        </w:r>
      </w:del>
      <w:commentRangeStart w:id="129"/>
      <w:r>
        <w:rPr>
          <w:sz w:val="24"/>
          <w:szCs w:val="24"/>
          <w:rtl w:val="0"/>
          <w:lang w:val="en-US"/>
        </w:rPr>
        <w:t>decade</w:t>
      </w:r>
      <w:del w:id="130" w:date="2018-01-21T11:49:34Z" w:author="Shammi Luhar">
        <w:r>
          <w:rPr>
            <w:sz w:val="24"/>
            <w:szCs w:val="24"/>
            <w:rtl w:val="0"/>
          </w:rPr>
          <w:delText>s</w:delText>
        </w:r>
      </w:del>
      <w:commentRangeEnd w:id="129"/>
      <w:r>
        <w:commentReference w:id="129"/>
      </w:r>
      <w:r>
        <w:rPr>
          <w:sz w:val="24"/>
          <w:szCs w:val="24"/>
          <w:rtl w:val="0"/>
        </w:rPr>
        <w:t>,</w:t>
      </w:r>
      <w:r>
        <w:rPr>
          <w:sz w:val="24"/>
          <w:szCs w:val="24"/>
          <w:vertAlign w:val="superscript"/>
          <w:rtl w:val="0"/>
        </w:rPr>
        <w:t>6</w:t>
      </w:r>
      <w:ins w:id="131" w:date="2018-01-17T13:22:54Z" w:author="Shammi Luhar">
        <w:r>
          <w:rPr>
            <w:sz w:val="24"/>
            <w:szCs w:val="24"/>
            <w:vertAlign w:val="superscript"/>
            <w:rtl w:val="0"/>
            <w:lang w:val="en-US"/>
          </w:rPr>
          <w:t xml:space="preserve"> </w:t>
        </w:r>
      </w:ins>
      <w:del w:id="132" w:date="2018-01-17T13:22:00Z" w:author="Shammi Luhar">
        <w:r>
          <w:rPr>
            <w:sz w:val="24"/>
            <w:szCs w:val="24"/>
            <w:rtl w:val="0"/>
            <w:lang w:val="en-US"/>
          </w:rPr>
          <w:delText xml:space="preserve"> at the state level major changes occurre</w:delText>
        </w:r>
      </w:del>
      <w:del w:id="133" w:date="2018-01-17T13:22:15Z" w:author="Shammi Luhar">
        <w:r>
          <w:rPr>
            <w:sz w:val="24"/>
            <w:szCs w:val="24"/>
            <w:rtl w:val="0"/>
            <w:lang w:val="en-US"/>
          </w:rPr>
          <w:delText>d be</w:delText>
        </w:r>
      </w:del>
      <w:ins w:id="134" w:date="2018-01-17T13:58:56Z" w:author="Shammi Luhar">
        <w:r>
          <w:rPr>
            <w:sz w:val="24"/>
            <w:szCs w:val="24"/>
            <w:rtl w:val="0"/>
            <w:lang w:val="en-US"/>
          </w:rPr>
          <w:t>this could be due to the neutralising effect of homicide rate increases in some states, and decreases in others. For instance, whilst the homicide rate has declined in Brasilia between 2007 and 2011, in the same period, homicides have increased by more than 40 per cent in Bahia</w:t>
        </w:r>
      </w:ins>
      <w:ins w:id="135" w:date="2018-01-17T13:58:56Z" w:author="Shammi Luhar">
        <w:r>
          <w:rPr>
            <w:sz w:val="24"/>
            <w:szCs w:val="24"/>
            <w:vertAlign w:val="superscript"/>
            <w:rtl w:val="0"/>
          </w:rPr>
          <w:t>6</w:t>
        </w:r>
      </w:ins>
      <w:ins w:id="136" w:date="2018-01-17T13:58:56Z" w:author="Shammi Luhar">
        <w:r>
          <w:rPr>
            <w:sz w:val="24"/>
            <w:szCs w:val="24"/>
            <w:rtl w:val="0"/>
          </w:rPr>
          <w:t xml:space="preserve"> </w:t>
        </w:r>
      </w:ins>
      <w:ins w:id="137" w:date="2018-01-17T13:58:56Z" w:author="Shammi Luhar">
        <w:r>
          <w:rPr>
            <w:sz w:val="24"/>
            <w:szCs w:val="24"/>
            <w:vertAlign w:val="superscript"/>
            <w:rtl w:val="0"/>
          </w:rPr>
          <w:t>22</w:t>
        </w:r>
      </w:ins>
      <w:ins w:id="138" w:date="2018-01-17T13:58:56Z" w:author="Shammi Luhar">
        <w:r>
          <w:rPr>
            <w:sz w:val="24"/>
            <w:szCs w:val="24"/>
            <w:rtl w:val="0"/>
            <w:lang w:val="en-US"/>
          </w:rPr>
          <w:t xml:space="preserve">. </w:t>
        </w:r>
      </w:ins>
    </w:p>
    <w:p>
      <w:pPr>
        <w:pStyle w:val="Body"/>
        <w:spacing w:line="480" w:lineRule="auto"/>
        <w:ind w:firstLine="720"/>
        <w:jc w:val="both"/>
        <w:rPr>
          <w:del w:id="139" w:date="2018-01-17T14:02:02Z" w:author="Shammi Luhar"/>
          <w:strike w:val="1"/>
          <w:dstrike w:val="0"/>
          <w:sz w:val="24"/>
          <w:szCs w:val="24"/>
        </w:rPr>
      </w:pPr>
      <w:del w:id="140" w:date="2018-01-17T13:57:05Z" w:author="Shammi Luhar">
        <w:r>
          <w:rPr>
            <w:strike w:val="1"/>
            <w:dstrike w:val="0"/>
            <w:sz w:val="24"/>
            <w:szCs w:val="24"/>
            <w:rtl w:val="0"/>
            <w:lang w:val="en-US"/>
          </w:rPr>
          <w:delText>tween 2007 and 2011</w:delText>
        </w:r>
      </w:del>
      <w:del w:id="141" w:date="2018-01-17T14:02:02Z" w:author="Shammi Luhar">
        <w:r>
          <w:rPr>
            <w:strike w:val="1"/>
            <w:dstrike w:val="0"/>
            <w:sz w:val="24"/>
            <w:szCs w:val="24"/>
            <w:rtl w:val="0"/>
            <w:lang w:val="en-US"/>
          </w:rPr>
          <w:delText>: while some states decreased homicides (for example Brasilia), others (for example Bahia) suffered an increase larger than 40.0 percent.</w:delText>
        </w:r>
      </w:del>
      <w:del w:id="142" w:date="2018-01-17T14:02:02Z" w:author="Shammi Luhar">
        <w:r>
          <w:rPr>
            <w:strike w:val="1"/>
            <w:dstrike w:val="0"/>
            <w:sz w:val="24"/>
            <w:szCs w:val="24"/>
            <w:vertAlign w:val="superscript"/>
            <w:rtl w:val="0"/>
          </w:rPr>
          <w:delText>6</w:delText>
        </w:r>
      </w:del>
      <w:del w:id="143" w:date="2018-01-17T14:02:02Z" w:author="Shammi Luhar">
        <w:r>
          <w:rPr>
            <w:strike w:val="1"/>
            <w:dstrike w:val="0"/>
            <w:sz w:val="24"/>
            <w:szCs w:val="24"/>
            <w:rtl w:val="0"/>
          </w:rPr>
          <w:delText xml:space="preserve"> </w:delText>
        </w:r>
      </w:del>
      <w:del w:id="144" w:date="2018-01-17T14:02:02Z" w:author="Shammi Luhar">
        <w:r>
          <w:rPr>
            <w:strike w:val="1"/>
            <w:dstrike w:val="0"/>
            <w:sz w:val="24"/>
            <w:szCs w:val="24"/>
            <w:vertAlign w:val="superscript"/>
            <w:rtl w:val="0"/>
          </w:rPr>
          <w:delText>22</w:delText>
        </w:r>
      </w:del>
      <w:del w:id="145" w:date="2018-01-17T14:02:02Z" w:author="Shammi Luhar">
        <w:r>
          <w:rPr>
            <w:strike w:val="1"/>
            <w:dstrike w:val="0"/>
            <w:sz w:val="24"/>
            <w:szCs w:val="24"/>
            <w:rtl w:val="0"/>
            <w:lang w:val="en-US"/>
          </w:rPr>
          <w:delText xml:space="preserve"> Thus, since homicides occurred mainly among the male population,</w:delText>
        </w:r>
      </w:del>
      <w:del w:id="146" w:date="2018-01-17T14:02:02Z" w:author="Shammi Luhar">
        <w:r>
          <w:rPr>
            <w:strike w:val="1"/>
            <w:dstrike w:val="0"/>
            <w:sz w:val="24"/>
            <w:szCs w:val="24"/>
            <w:vertAlign w:val="superscript"/>
            <w:rtl w:val="0"/>
          </w:rPr>
          <w:delText>23</w:delText>
        </w:r>
      </w:del>
      <w:del w:id="147" w:date="2018-01-17T14:02:02Z" w:author="Shammi Luhar">
        <w:r>
          <w:rPr>
            <w:strike w:val="1"/>
            <w:dstrike w:val="0"/>
            <w:sz w:val="24"/>
            <w:szCs w:val="24"/>
            <w:rtl w:val="0"/>
            <w:lang w:val="en-US"/>
          </w:rPr>
          <w:delText xml:space="preserve"> some states could have experienced reversals in male life expectancy. Similarly, the largest reductions in amenable mortality in the period 2000-12 were achieved in regions with highest governance scores (11.0%), while those with lowest scores lagged with decreases of 4.3 percent.</w:delText>
        </w:r>
      </w:del>
      <w:del w:id="148" w:date="2018-01-17T14:02:02Z" w:author="Shammi Luhar">
        <w:r>
          <w:rPr>
            <w:strike w:val="1"/>
            <w:dstrike w:val="0"/>
            <w:sz w:val="24"/>
            <w:szCs w:val="24"/>
            <w:vertAlign w:val="superscript"/>
            <w:rtl w:val="0"/>
          </w:rPr>
          <w:delText>12</w:delText>
        </w:r>
      </w:del>
      <w:del w:id="149" w:date="2018-01-17T14:02:02Z" w:author="Shammi Luhar">
        <w:r>
          <w:rPr>
            <w:strike w:val="1"/>
            <w:dstrike w:val="0"/>
            <w:sz w:val="24"/>
            <w:szCs w:val="24"/>
            <w:rtl w:val="0"/>
            <w:lang w:val="en-US"/>
          </w:rPr>
          <w:delText xml:space="preserve"> Therefore, medically amenable causes could have contributed to the rise in life expectancy, albeit with variation between states. Moreover, since life expectancy ranged from 63.2 years in Alagoas, to 71.3 years in Santa Catarina in 2000,</w:delText>
        </w:r>
      </w:del>
      <w:del w:id="150" w:date="2018-01-17T14:02:02Z" w:author="Shammi Luhar">
        <w:r>
          <w:rPr>
            <w:strike w:val="1"/>
            <w:dstrike w:val="0"/>
            <w:sz w:val="24"/>
            <w:szCs w:val="24"/>
            <w:vertAlign w:val="superscript"/>
            <w:rtl w:val="0"/>
          </w:rPr>
          <w:delText>24</w:delText>
        </w:r>
      </w:del>
      <w:del w:id="151" w:date="2018-01-17T14:02:02Z" w:author="Shammi Luhar">
        <w:r>
          <w:rPr>
            <w:strike w:val="1"/>
            <w:dstrike w:val="0"/>
            <w:sz w:val="24"/>
            <w:szCs w:val="24"/>
            <w:rtl w:val="0"/>
            <w:lang w:val="en-US"/>
          </w:rPr>
          <w:delText xml:space="preserve"> and the gap in adult life expectancy between Southeast and Northeast regions has increased from 0.6 to 4.1 years in recent years,</w:delText>
        </w:r>
      </w:del>
      <w:del w:id="152" w:date="2018-01-17T14:02:02Z" w:author="Shammi Luhar">
        <w:r>
          <w:rPr>
            <w:strike w:val="1"/>
            <w:dstrike w:val="0"/>
            <w:sz w:val="24"/>
            <w:szCs w:val="24"/>
            <w:vertAlign w:val="superscript"/>
            <w:rtl w:val="0"/>
          </w:rPr>
          <w:delText>22</w:delText>
        </w:r>
      </w:del>
      <w:del w:id="153" w:date="2018-01-17T14:02:02Z" w:author="Shammi Luhar">
        <w:r>
          <w:rPr>
            <w:strike w:val="1"/>
            <w:dstrike w:val="0"/>
            <w:sz w:val="24"/>
            <w:szCs w:val="24"/>
            <w:rtl w:val="0"/>
            <w:lang w:val="en-US"/>
          </w:rPr>
          <w:delText xml:space="preserve"> we expect large disparities between states in changes in life expectancy.</w:delText>
        </w:r>
      </w:del>
    </w:p>
    <w:p>
      <w:pPr>
        <w:pStyle w:val="Body"/>
        <w:spacing w:line="480" w:lineRule="auto"/>
        <w:ind w:firstLine="720"/>
        <w:jc w:val="both"/>
        <w:rPr>
          <w:sz w:val="24"/>
          <w:szCs w:val="24"/>
        </w:rPr>
      </w:pPr>
      <w:ins w:id="154" w:date="2018-01-21T11:51:36Z" w:author="Shammi Luhar">
        <w:r>
          <w:rPr>
            <w:sz w:val="24"/>
            <w:szCs w:val="24"/>
            <w:rtl w:val="0"/>
            <w:lang w:val="en-US"/>
          </w:rPr>
          <w:t xml:space="preserve">Despite the considerable inter-gender and subnational variation in mortality and homicides in Brazil, studies examining the contributing effect of homicide mortality to changes in life expectancy are scarce. This paper aims to examine the effect of homicide mortality on changes in state-level life expectancy between year1 and year2, in order to inform </w:t>
        </w:r>
      </w:ins>
      <w:del w:id="155" w:date="2018-01-17T14:08:58Z" w:author="Shammi Luhar">
        <w:r>
          <w:rPr>
            <w:sz w:val="24"/>
            <w:szCs w:val="24"/>
            <w:rtl w:val="0"/>
            <w:lang w:val="en-US"/>
          </w:rPr>
          <w:delText>Given the high homicide rates in Brazil and the variation in public health interventions</w:delText>
        </w:r>
      </w:del>
      <w:del w:id="156" w:date="2018-01-17T14:08:58Z" w:author="Shammi Luhar">
        <w:r>
          <w:rPr>
            <w:rFonts w:hAnsi="Calibri" w:hint="default"/>
            <w:sz w:val="24"/>
            <w:szCs w:val="24"/>
            <w:rtl w:val="0"/>
          </w:rPr>
          <w:delText xml:space="preserve">’ </w:delText>
        </w:r>
      </w:del>
      <w:del w:id="157" w:date="2018-01-17T14:08:58Z" w:author="Shammi Luhar">
        <w:r>
          <w:rPr>
            <w:sz w:val="24"/>
            <w:szCs w:val="24"/>
            <w:rtl w:val="0"/>
            <w:lang w:val="en-US"/>
          </w:rPr>
          <w:delText>outcomes between states, understanding state-specific trajectories is</w:delText>
        </w:r>
      </w:del>
      <w:del w:id="158" w:date="2018-01-17T14:08:58Z" w:author="Shammi Luhar">
        <w:r>
          <w:rPr>
            <w:sz w:val="24"/>
            <w:szCs w:val="24"/>
            <w:rtl w:val="0"/>
            <w:lang w:val="en-US"/>
          </w:rPr>
          <w:delText xml:space="preserve"> an important</w:delText>
        </w:r>
      </w:del>
      <w:del w:id="159" w:date="2018-01-17T14:08:58Z" w:author="Shammi Luhar">
        <w:r>
          <w:rPr>
            <w:sz w:val="24"/>
            <w:szCs w:val="24"/>
            <w:rtl w:val="0"/>
            <w:lang w:val="en-US"/>
          </w:rPr>
          <w:delText xml:space="preserve"> step toward reducing disparities in life expectancy, and </w:delText>
        </w:r>
      </w:del>
      <w:r>
        <w:rPr>
          <w:sz w:val="24"/>
          <w:szCs w:val="24"/>
          <w:rtl w:val="0"/>
          <w:lang w:val="en-US"/>
        </w:rPr>
        <w:t xml:space="preserve">public health planning </w:t>
      </w:r>
      <w:ins w:id="160" w:date="2018-01-21T11:51:42Z" w:author="Shammi Luhar">
        <w:r>
          <w:rPr>
            <w:sz w:val="24"/>
            <w:szCs w:val="24"/>
            <w:rtl w:val="0"/>
            <w:lang w:val="en-US"/>
          </w:rPr>
          <w:t xml:space="preserve">aiming </w:t>
        </w:r>
      </w:ins>
      <w:r>
        <w:rPr>
          <w:sz w:val="24"/>
          <w:szCs w:val="24"/>
          <w:rtl w:val="0"/>
          <w:lang w:val="en-US"/>
        </w:rPr>
        <w:t>to reduce the burden of violence in Brazil.</w:t>
      </w:r>
    </w:p>
    <w:p>
      <w:pPr>
        <w:pStyle w:val="Body"/>
        <w:spacing w:line="480" w:lineRule="auto"/>
        <w:ind w:firstLine="720"/>
        <w:jc w:val="both"/>
        <w:rPr>
          <w:sz w:val="24"/>
          <w:szCs w:val="24"/>
        </w:rPr>
      </w:pPr>
    </w:p>
    <w:p>
      <w:pPr>
        <w:pStyle w:val="Subtitle"/>
        <w:spacing w:line="480" w:lineRule="auto"/>
        <w:jc w:val="both"/>
        <w:rPr>
          <w:rFonts w:ascii="Calibri" w:cs="Calibri" w:hAnsi="Calibri" w:eastAsia="Calibri"/>
          <w:b w:val="1"/>
          <w:bCs w:val="1"/>
          <w:color w:val="000000"/>
          <w:spacing w:val="0"/>
          <w:u w:color="000000"/>
        </w:rPr>
      </w:pPr>
      <w:r>
        <w:rPr>
          <w:rFonts w:ascii="Calibri"/>
          <w:b w:val="1"/>
          <w:bCs w:val="1"/>
          <w:color w:val="000000"/>
          <w:spacing w:val="0"/>
          <w:u w:color="000000"/>
          <w:rtl w:val="0"/>
          <w:lang w:val="en-US"/>
        </w:rPr>
        <w:t>Study Data and Methods [800 including limitations]</w:t>
      </w:r>
    </w:p>
    <w:p>
      <w:pPr>
        <w:pStyle w:val="Body"/>
        <w:spacing w:line="480" w:lineRule="auto"/>
        <w:ind w:firstLine="720"/>
        <w:jc w:val="both"/>
        <w:rPr>
          <w:sz w:val="24"/>
          <w:szCs w:val="24"/>
        </w:rPr>
      </w:pPr>
      <w:del w:id="161" w:date="2018-01-20T13:27:02Z" w:author="Shammi Luhar">
        <w:r>
          <w:rPr>
            <w:sz w:val="24"/>
            <w:szCs w:val="24"/>
            <w:rtl w:val="0"/>
            <w:lang w:val="en-US"/>
          </w:rPr>
          <w:delText xml:space="preserve">We used data from the System of Mortality Information from Ministry of Health </w:delText>
        </w:r>
      </w:del>
      <w:del w:id="162" w:date="2018-01-21T11:55:32Z" w:author="Shammi Luhar">
        <w:r>
          <w:rPr>
            <w:sz w:val="24"/>
            <w:szCs w:val="24"/>
            <w:rtl w:val="0"/>
            <w:lang w:val="en-US"/>
          </w:rPr>
          <w:delText>in Brazil to compute</w:delText>
        </w:r>
      </w:del>
      <w:del w:id="163" w:date="2018-01-21T11:55:32Z" w:author="Shammi Luhar">
        <w:r>
          <w:rPr>
            <w:sz w:val="24"/>
            <w:szCs w:val="24"/>
            <w:rtl w:val="0"/>
            <w:lang w:val="en-US"/>
          </w:rPr>
          <w:delText xml:space="preserve"> the proportion</w:delText>
        </w:r>
      </w:del>
      <w:del w:id="164" w:date="2018-01-21T11:55:32Z" w:author="Shammi Luhar">
        <w:r>
          <w:rPr>
            <w:sz w:val="24"/>
            <w:szCs w:val="24"/>
            <w:rtl w:val="0"/>
            <w:lang w:val="en-US"/>
          </w:rPr>
          <w:delText>s of deaths by cause, age, sex and state in a given year.</w:delText>
        </w:r>
      </w:del>
      <w:del w:id="165" w:date="2018-01-21T11:55:32Z" w:author="Shammi Luhar">
        <w:r>
          <w:rPr>
            <w:sz w:val="24"/>
            <w:szCs w:val="24"/>
            <w:vertAlign w:val="superscript"/>
            <w:rtl w:val="0"/>
          </w:rPr>
          <w:delText>25</w:delText>
        </w:r>
      </w:del>
      <w:ins w:id="166" w:date="2018-01-21T11:55:32Z" w:author="Shammi Luhar">
        <w:r>
          <w:rPr>
            <w:sz w:val="24"/>
            <w:szCs w:val="24"/>
            <w:rtl w:val="0"/>
            <w:lang w:val="en-US"/>
          </w:rPr>
          <w:t xml:space="preserve">We used state-level mortality data </w:t>
        </w:r>
      </w:ins>
      <w:ins w:id="167" w:date="2018-01-21T11:55:32Z" w:author="Shammi Luhar">
        <w:r>
          <w:rPr>
            <w:sz w:val="24"/>
            <w:szCs w:val="24"/>
            <w:rtl w:val="0"/>
            <w:lang w:val="en-US"/>
          </w:rPr>
          <w:t>by age, sex and causes of death</w:t>
        </w:r>
      </w:ins>
      <w:ins w:id="168" w:date="2018-01-21T11:55:32Z" w:author="Shammi Luhar">
        <w:r>
          <w:rPr>
            <w:sz w:val="24"/>
            <w:szCs w:val="24"/>
            <w:rtl w:val="0"/>
            <w:lang w:val="en-US"/>
          </w:rPr>
          <w:t xml:space="preserve"> </w:t>
        </w:r>
      </w:ins>
      <w:ins w:id="169" w:date="2018-01-21T11:55:32Z" w:author="Shammi Luhar">
        <w:r>
          <w:rPr>
            <w:sz w:val="24"/>
            <w:szCs w:val="24"/>
            <w:rtl w:val="0"/>
            <w:lang w:val="en-US"/>
          </w:rPr>
          <w:t>to compute proportion</w:t>
        </w:r>
      </w:ins>
      <w:ins w:id="170" w:date="2018-01-21T11:55:32Z" w:author="Shammi Luhar">
        <w:r>
          <w:rPr>
            <w:sz w:val="24"/>
            <w:szCs w:val="24"/>
            <w:rtl w:val="0"/>
            <w:lang w:val="en-US"/>
          </w:rPr>
          <w:t>s</w:t>
        </w:r>
      </w:ins>
      <w:ins w:id="171" w:date="2018-01-21T11:55:32Z" w:author="Shammi Luhar">
        <w:r>
          <w:rPr>
            <w:sz w:val="24"/>
            <w:szCs w:val="24"/>
            <w:rtl w:val="0"/>
            <w:lang w:val="en-US"/>
          </w:rPr>
          <w:t xml:space="preserve"> of deaths by cause, age, sex and state in a given year</w:t>
        </w:r>
      </w:ins>
      <w:ins w:id="172" w:date="2018-01-21T11:55:32Z" w:author="Shammi Luhar">
        <w:r>
          <w:rPr>
            <w:sz w:val="24"/>
            <w:szCs w:val="24"/>
            <w:rtl w:val="0"/>
            <w:lang w:val="en-US"/>
          </w:rPr>
          <w:t>.</w:t>
        </w:r>
      </w:ins>
      <w:ins w:id="173" w:date="2018-01-21T11:55:32Z" w:author="Shammi Luhar">
        <w:r>
          <w:rPr>
            <w:sz w:val="24"/>
            <w:szCs w:val="24"/>
            <w:vertAlign w:val="superscript"/>
            <w:rtl w:val="0"/>
          </w:rPr>
          <w:t>25</w:t>
        </w:r>
      </w:ins>
      <w:ins w:id="174" w:date="2018-01-21T11:55:32Z" w:author="Shammi Luhar">
        <w:r>
          <w:rPr>
            <w:sz w:val="24"/>
            <w:szCs w:val="24"/>
            <w:vertAlign w:val="superscript"/>
            <w:rtl w:val="0"/>
            <w:lang w:val="en-US"/>
          </w:rPr>
          <w:t xml:space="preserve"> </w:t>
        </w:r>
      </w:ins>
      <w:ins w:id="175" w:date="2018-01-21T11:55:32Z" w:author="Shammi Luhar">
        <w:r>
          <w:rPr>
            <w:sz w:val="24"/>
            <w:szCs w:val="24"/>
            <w:rtl w:val="0"/>
            <w:lang w:val="en-US"/>
          </w:rPr>
          <w:t xml:space="preserve">We obtained the data from the </w:t>
        </w:r>
      </w:ins>
      <w:ins w:id="176" w:date="2018-01-21T11:55:32Z" w:author="Shammi Luhar">
        <w:r>
          <w:rPr>
            <w:sz w:val="24"/>
            <w:szCs w:val="24"/>
            <w:rtl w:val="0"/>
            <w:lang w:val="en-US"/>
          </w:rPr>
          <w:t>Mortality Information</w:t>
        </w:r>
      </w:ins>
      <w:ins w:id="177" w:date="2018-01-21T11:55:32Z" w:author="Shammi Luhar">
        <w:r>
          <w:rPr>
            <w:sz w:val="24"/>
            <w:szCs w:val="24"/>
            <w:rtl w:val="0"/>
            <w:lang w:val="en-US"/>
          </w:rPr>
          <w:t xml:space="preserve"> System</w:t>
        </w:r>
      </w:ins>
      <w:ins w:id="178" w:date="2018-01-21T11:55:32Z" w:author="Shammi Luhar">
        <w:r>
          <w:rPr>
            <w:sz w:val="24"/>
            <w:szCs w:val="24"/>
            <w:rtl w:val="0"/>
          </w:rPr>
          <w:t xml:space="preserve"> </w:t>
        </w:r>
      </w:ins>
      <w:ins w:id="179" w:date="2018-01-21T11:55:32Z" w:author="Shammi Luhar">
        <w:r>
          <w:rPr>
            <w:sz w:val="24"/>
            <w:szCs w:val="24"/>
            <w:rtl w:val="0"/>
            <w:lang w:val="en-US"/>
          </w:rPr>
          <w:t>produced by</w:t>
        </w:r>
      </w:ins>
      <w:ins w:id="180" w:date="2018-01-21T11:55:32Z" w:author="Shammi Luhar">
        <w:r>
          <w:rPr>
            <w:sz w:val="24"/>
            <w:szCs w:val="24"/>
            <w:rtl w:val="0"/>
          </w:rPr>
          <w:t xml:space="preserve"> </w:t>
        </w:r>
      </w:ins>
      <w:ins w:id="181" w:date="2018-01-21T11:55:32Z" w:author="Shammi Luhar">
        <w:r>
          <w:rPr>
            <w:sz w:val="24"/>
            <w:szCs w:val="24"/>
            <w:rtl w:val="0"/>
            <w:lang w:val="en-US"/>
          </w:rPr>
          <w:t xml:space="preserve">the Brazilian </w:t>
        </w:r>
      </w:ins>
      <w:ins w:id="182" w:date="2018-01-21T11:55:32Z" w:author="Shammi Luhar">
        <w:r>
          <w:rPr>
            <w:sz w:val="24"/>
            <w:szCs w:val="24"/>
            <w:rtl w:val="0"/>
            <w:lang w:val="en-US"/>
          </w:rPr>
          <w:t>Ministry of Health</w:t>
        </w:r>
      </w:ins>
      <w:ins w:id="183" w:date="2018-01-21T11:55:32Z" w:author="Shammi Luhar">
        <w:r>
          <w:rPr>
            <w:sz w:val="24"/>
            <w:szCs w:val="24"/>
            <w:rtl w:val="0"/>
            <w:lang w:val="en-US"/>
          </w:rPr>
          <w:t>.</w:t>
        </w:r>
      </w:ins>
      <w:r>
        <w:rPr>
          <w:sz w:val="24"/>
          <w:szCs w:val="24"/>
          <w:rtl w:val="0"/>
        </w:rPr>
        <w:t xml:space="preserve"> </w:t>
      </w:r>
      <w:ins w:id="184" w:date="2018-01-20T17:20:58Z" w:author="Shammi Luhar">
        <w:r>
          <w:rPr>
            <w:sz w:val="24"/>
            <w:szCs w:val="24"/>
            <w:rtl w:val="0"/>
            <w:lang w:val="en-US"/>
          </w:rPr>
          <w:t>W</w:t>
        </w:r>
      </w:ins>
      <w:del w:id="185" w:date="2018-01-20T17:20:57Z" w:author="Shammi Luhar">
        <w:r>
          <w:rPr>
            <w:sz w:val="24"/>
            <w:szCs w:val="24"/>
            <w:rtl w:val="0"/>
            <w:lang w:val="en-US"/>
          </w:rPr>
          <w:delText>These data provide information on mortality at the state level by age, sex and causes of death. Additionally, w</w:delText>
        </w:r>
      </w:del>
      <w:r>
        <w:rPr>
          <w:sz w:val="24"/>
          <w:szCs w:val="24"/>
          <w:rtl w:val="0"/>
          <w:lang w:val="en-US"/>
        </w:rPr>
        <w:t xml:space="preserve">e used </w:t>
      </w:r>
      <w:del w:id="186" w:date="2018-01-21T12:05:57Z" w:author="Shammi Luhar">
        <w:r>
          <w:rPr>
            <w:sz w:val="24"/>
            <w:szCs w:val="24"/>
            <w:rtl w:val="0"/>
            <w:lang w:val="en-US"/>
          </w:rPr>
          <w:delText xml:space="preserve">death estimates corrected for completeness, </w:delText>
        </w:r>
      </w:del>
      <w:commentRangeStart w:id="187"/>
      <w:del w:id="188" w:date="2018-01-21T12:05:57Z" w:author="Shammi Luhar">
        <w:r>
          <w:rPr>
            <w:sz w:val="24"/>
            <w:szCs w:val="24"/>
            <w:rtl w:val="0"/>
            <w:lang w:val="en-US"/>
          </w:rPr>
          <w:delText xml:space="preserve">age misstatement, and migration </w:delText>
        </w:r>
      </w:del>
      <w:commentRangeEnd w:id="187"/>
      <w:r>
        <w:commentReference w:id="187"/>
      </w:r>
      <w:del w:id="189" w:date="2018-01-21T12:05:57Z" w:author="Shammi Luhar">
        <w:r>
          <w:rPr>
            <w:sz w:val="24"/>
            <w:szCs w:val="24"/>
            <w:rtl w:val="0"/>
            <w:lang w:val="en-US"/>
          </w:rPr>
          <w:delText>available from Queiroz and colleagues,</w:delText>
        </w:r>
      </w:del>
      <w:del w:id="190" w:date="2018-01-21T12:05:57Z" w:author="Shammi Luhar">
        <w:r>
          <w:rPr>
            <w:sz w:val="24"/>
            <w:szCs w:val="24"/>
            <w:vertAlign w:val="superscript"/>
            <w:rtl w:val="0"/>
          </w:rPr>
          <w:delText>26</w:delText>
        </w:r>
      </w:del>
      <w:del w:id="191" w:date="2018-01-21T12:05:57Z" w:author="Shammi Luhar">
        <w:r>
          <w:rPr>
            <w:sz w:val="24"/>
            <w:szCs w:val="24"/>
            <w:rtl w:val="0"/>
            <w:lang w:val="en-US"/>
          </w:rPr>
          <w:delText xml:space="preserve"> and </w:delText>
        </w:r>
      </w:del>
      <w:r>
        <w:rPr>
          <w:sz w:val="24"/>
          <w:szCs w:val="24"/>
          <w:rtl w:val="0"/>
          <w:lang w:val="fr-FR"/>
        </w:rPr>
        <w:t xml:space="preserve">population </w:t>
      </w:r>
      <w:ins w:id="192" w:date="2018-01-21T12:06:16Z" w:author="Shammi Luhar">
        <w:r>
          <w:rPr>
            <w:sz w:val="24"/>
            <w:szCs w:val="24"/>
            <w:rtl w:val="0"/>
            <w:lang w:val="en-US"/>
          </w:rPr>
          <w:t xml:space="preserve"> size </w:t>
        </w:r>
      </w:ins>
      <w:r>
        <w:rPr>
          <w:sz w:val="24"/>
          <w:szCs w:val="24"/>
          <w:rtl w:val="0"/>
          <w:lang w:val="en-US"/>
        </w:rPr>
        <w:t>estimates available from the National Statistics Office (IBGE) from 2000 to 2015 at the state</w:t>
      </w:r>
      <w:ins w:id="193" w:date="2018-01-20T17:21:19Z" w:author="Shammi Luhar">
        <w:r>
          <w:rPr>
            <w:sz w:val="24"/>
            <w:szCs w:val="24"/>
            <w:rtl w:val="0"/>
            <w:lang w:val="en-US"/>
          </w:rPr>
          <w:t>-</w:t>
        </w:r>
      </w:ins>
      <w:del w:id="194" w:date="2018-01-20T17:21:19Z" w:author="Shammi Luhar">
        <w:r>
          <w:rPr>
            <w:sz w:val="24"/>
            <w:szCs w:val="24"/>
            <w:rtl w:val="0"/>
          </w:rPr>
          <w:delText xml:space="preserve"> </w:delText>
        </w:r>
      </w:del>
      <w:r>
        <w:rPr>
          <w:sz w:val="24"/>
          <w:szCs w:val="24"/>
          <w:rtl w:val="0"/>
        </w:rPr>
        <w:t>level.</w:t>
      </w:r>
      <w:r>
        <w:rPr>
          <w:sz w:val="24"/>
          <w:szCs w:val="24"/>
          <w:vertAlign w:val="superscript"/>
          <w:rtl w:val="0"/>
        </w:rPr>
        <w:t>27</w:t>
      </w:r>
      <w:r>
        <w:rPr>
          <w:sz w:val="24"/>
          <w:szCs w:val="24"/>
          <w:rtl w:val="0"/>
        </w:rPr>
        <w:t xml:space="preserve"> </w:t>
      </w:r>
    </w:p>
    <w:p>
      <w:pPr>
        <w:pStyle w:val="Body"/>
        <w:spacing w:line="480" w:lineRule="auto"/>
        <w:jc w:val="both"/>
        <w:rPr>
          <w:ins w:id="195" w:date="2018-01-21T11:55:59Z" w:author="Shammi Luhar"/>
          <w:sz w:val="24"/>
          <w:szCs w:val="24"/>
        </w:rPr>
      </w:pPr>
    </w:p>
    <w:p>
      <w:pPr>
        <w:pStyle w:val="Body"/>
        <w:spacing w:line="480" w:lineRule="auto"/>
        <w:jc w:val="both"/>
        <w:rPr>
          <w:ins w:id="196" w:date="2018-01-21T11:55:59Z" w:author="Shammi Luhar"/>
          <w:sz w:val="24"/>
          <w:szCs w:val="24"/>
        </w:rPr>
      </w:pPr>
    </w:p>
    <w:p>
      <w:pPr>
        <w:pStyle w:val="Body"/>
        <w:spacing w:line="480" w:lineRule="auto"/>
        <w:jc w:val="both"/>
        <w:rPr>
          <w:ins w:id="197" w:date="2018-01-21T11:55:59Z" w:author="Shammi Luhar"/>
          <w:sz w:val="24"/>
          <w:szCs w:val="24"/>
        </w:rPr>
      </w:pPr>
    </w:p>
    <w:p>
      <w:pPr>
        <w:pStyle w:val="Body"/>
        <w:spacing w:line="480" w:lineRule="auto"/>
        <w:jc w:val="both"/>
        <w:rPr>
          <w:ins w:id="198" w:date="2018-01-20T17:55:58Z" w:author="Shammi Luhar"/>
          <w:sz w:val="24"/>
          <w:szCs w:val="24"/>
          <w:rtl w:val="0"/>
        </w:rPr>
      </w:pPr>
      <w:r>
        <w:rPr>
          <w:b w:val="1"/>
          <w:bCs w:val="1"/>
          <w:sz w:val="24"/>
          <w:szCs w:val="24"/>
          <w:rtl w:val="0"/>
          <w:lang w:val="en-US"/>
        </w:rPr>
        <w:t>Cause-of-death classification</w:t>
      </w:r>
      <w:r>
        <w:rPr>
          <w:sz w:val="24"/>
          <w:szCs w:val="24"/>
          <w:rtl w:val="0"/>
        </w:rPr>
        <w:t xml:space="preserve"> </w:t>
      </w:r>
    </w:p>
    <w:p>
      <w:pPr>
        <w:pStyle w:val="Body"/>
        <w:spacing w:line="480" w:lineRule="auto"/>
        <w:jc w:val="both"/>
        <w:rPr>
          <w:sz w:val="24"/>
          <w:szCs w:val="24"/>
        </w:rPr>
      </w:pPr>
      <w:ins w:id="199" w:date="2018-01-20T17:55:58Z" w:author="Shammi Luhar">
        <w:r>
          <w:rPr>
            <w:sz w:val="24"/>
            <w:szCs w:val="24"/>
            <w:rtl w:val="0"/>
            <w:lang w:val="en-US"/>
          </w:rPr>
          <w:t xml:space="preserve">The concept of amenable mortality </w:t>
        </w:r>
      </w:ins>
      <w:ins w:id="200" w:date="2018-01-20T17:55:58Z" w:author="Shammi Luhar">
        <w:r>
          <w:rPr>
            <w:sz w:val="24"/>
            <w:szCs w:val="24"/>
            <w:rtl w:val="0"/>
            <w:lang w:val="en-US"/>
          </w:rPr>
          <w:t>formed the basis of the cause of death classifications in our study, and</w:t>
        </w:r>
      </w:ins>
      <w:ins w:id="201" w:date="2018-01-20T17:55:58Z" w:author="Shammi Luhar">
        <w:r>
          <w:rPr>
            <w:sz w:val="24"/>
            <w:szCs w:val="24"/>
            <w:rtl w:val="0"/>
            <w:lang w:val="en-US"/>
          </w:rPr>
          <w:t xml:space="preserve"> refers </w:t>
        </w:r>
      </w:ins>
      <w:del w:id="202" w:date="2018-01-20T13:28:47Z" w:author="Shammi Luhar">
        <w:r>
          <w:rPr>
            <w:sz w:val="24"/>
            <w:szCs w:val="24"/>
            <w:rtl w:val="0"/>
            <w:lang w:val="en-US"/>
          </w:rPr>
          <w:delText xml:space="preserve">We used the concept of amenable or avoidable mortality to classify deaths. This concept refers </w:delText>
        </w:r>
      </w:del>
      <w:r>
        <w:rPr>
          <w:sz w:val="24"/>
          <w:szCs w:val="24"/>
          <w:rtl w:val="0"/>
          <w:lang w:val="en-US"/>
        </w:rPr>
        <w:t xml:space="preserve">to </w:t>
      </w:r>
      <w:del w:id="203" w:date="2018-01-20T17:21:41Z" w:author="Shammi Luhar">
        <w:r>
          <w:rPr>
            <w:sz w:val="24"/>
            <w:szCs w:val="24"/>
            <w:rtl w:val="0"/>
            <w:lang w:val="en-US"/>
          </w:rPr>
          <w:delText>those deaths</w:delText>
        </w:r>
      </w:del>
      <w:ins w:id="204" w:date="2018-01-20T17:21:44Z" w:author="Shammi Luhar">
        <w:r>
          <w:rPr>
            <w:sz w:val="24"/>
            <w:szCs w:val="24"/>
            <w:rtl w:val="0"/>
            <w:lang w:val="en-US"/>
          </w:rPr>
          <w:t>mortality</w:t>
        </w:r>
      </w:ins>
      <w:r>
        <w:rPr>
          <w:sz w:val="24"/>
          <w:szCs w:val="24"/>
          <w:rtl w:val="0"/>
          <w:lang w:val="en-US"/>
        </w:rPr>
        <w:t xml:space="preserve"> that should </w:t>
      </w:r>
      <w:del w:id="205" w:date="2018-01-20T17:21:50Z" w:author="Shammi Luhar">
        <w:r>
          <w:rPr>
            <w:sz w:val="24"/>
            <w:szCs w:val="24"/>
            <w:rtl w:val="0"/>
            <w:lang w:val="en-US"/>
          </w:rPr>
          <w:delText>not occur in</w:delText>
        </w:r>
      </w:del>
      <w:ins w:id="206" w:date="2018-01-20T17:21:59Z" w:author="Shammi Luhar">
        <w:r>
          <w:rPr>
            <w:sz w:val="24"/>
            <w:szCs w:val="24"/>
            <w:rtl w:val="0"/>
            <w:lang w:val="en-US"/>
          </w:rPr>
          <w:t>be absent in the</w:t>
        </w:r>
      </w:ins>
      <w:r>
        <w:rPr>
          <w:sz w:val="24"/>
          <w:szCs w:val="24"/>
          <w:rtl w:val="0"/>
          <w:lang w:val="en-US"/>
        </w:rPr>
        <w:t xml:space="preserve"> presence of timely</w:t>
      </w:r>
      <w:ins w:id="207" w:date="2018-01-20T17:22:11Z" w:author="Shammi Luhar">
        <w:r>
          <w:rPr>
            <w:sz w:val="24"/>
            <w:szCs w:val="24"/>
            <w:rtl w:val="0"/>
            <w:lang w:val="en-US"/>
          </w:rPr>
          <w:t>,</w:t>
        </w:r>
      </w:ins>
      <w:r>
        <w:rPr>
          <w:sz w:val="24"/>
          <w:szCs w:val="24"/>
          <w:rtl w:val="0"/>
          <w:lang w:val="en-US"/>
        </w:rPr>
        <w:t xml:space="preserve"> and </w:t>
      </w:r>
      <w:del w:id="208" w:date="2018-01-20T17:22:02Z" w:author="Shammi Luhar">
        <w:r>
          <w:rPr>
            <w:sz w:val="24"/>
            <w:szCs w:val="24"/>
            <w:rtl w:val="0"/>
            <w:lang w:val="en-US"/>
          </w:rPr>
          <w:delText xml:space="preserve">high </w:delText>
        </w:r>
      </w:del>
      <w:r>
        <w:rPr>
          <w:sz w:val="24"/>
          <w:szCs w:val="24"/>
          <w:rtl w:val="0"/>
          <w:lang w:val="en-US"/>
        </w:rPr>
        <w:t>quality</w:t>
      </w:r>
      <w:ins w:id="209" w:date="2018-01-20T17:22:13Z" w:author="Shammi Luhar">
        <w:r>
          <w:rPr>
            <w:sz w:val="24"/>
            <w:szCs w:val="24"/>
            <w:rtl w:val="0"/>
            <w:lang w:val="en-US"/>
          </w:rPr>
          <w:t>,</w:t>
        </w:r>
      </w:ins>
      <w:r>
        <w:rPr>
          <w:sz w:val="24"/>
          <w:szCs w:val="24"/>
          <w:rtl w:val="0"/>
          <w:lang w:val="en-US"/>
        </w:rPr>
        <w:t xml:space="preserve"> health care</w:t>
      </w:r>
      <w:ins w:id="210" w:date="2018-01-20T17:56:02Z" w:author="Shammi Luhar">
        <w:r>
          <w:rPr>
            <w:sz w:val="24"/>
            <w:szCs w:val="24"/>
            <w:rtl w:val="0"/>
            <w:lang w:val="en-US"/>
          </w:rPr>
          <w:t>.</w:t>
        </w:r>
      </w:ins>
      <w:del w:id="211" w:date="2018-01-20T17:22:42Z" w:author="Shammi Luhar">
        <w:r>
          <w:rPr>
            <w:sz w:val="24"/>
            <w:szCs w:val="24"/>
            <w:rtl w:val="0"/>
          </w:rPr>
          <w:delText>.</w:delText>
        </w:r>
      </w:del>
      <w:r>
        <w:rPr>
          <w:sz w:val="24"/>
          <w:szCs w:val="24"/>
          <w:vertAlign w:val="superscript"/>
          <w:rtl w:val="0"/>
        </w:rPr>
        <w:t>28 29</w:t>
      </w:r>
      <w:ins w:id="212" w:date="2018-01-20T17:22:44Z" w:author="Shammi Luhar">
        <w:r>
          <w:rPr>
            <w:sz w:val="24"/>
            <w:szCs w:val="24"/>
            <w:vertAlign w:val="superscript"/>
            <w:rtl w:val="0"/>
            <w:lang w:val="en-US"/>
          </w:rPr>
          <w:t xml:space="preserve"> </w:t>
        </w:r>
      </w:ins>
      <w:del w:id="213" w:date="2018-01-20T17:56:08Z" w:author="Shammi Luhar">
        <w:r>
          <w:rPr>
            <w:sz w:val="24"/>
            <w:szCs w:val="24"/>
            <w:rtl w:val="0"/>
            <w:lang w:val="en-US"/>
          </w:rPr>
          <w:delText xml:space="preserve"> This concept has </w:delText>
        </w:r>
      </w:del>
      <w:del w:id="214" w:date="2018-01-20T17:56:08Z" w:author="Shammi Luhar">
        <w:r>
          <w:rPr>
            <w:sz w:val="24"/>
            <w:szCs w:val="24"/>
            <w:rtl w:val="0"/>
            <w:lang w:val="en-US"/>
          </w:rPr>
          <w:delText>successfully been</w:delText>
        </w:r>
      </w:del>
      <w:ins w:id="215" w:date="2018-01-21T11:57:41Z" w:author="Shammi Luhar">
        <w:r>
          <w:rPr>
            <w:sz w:val="24"/>
            <w:szCs w:val="24"/>
            <w:rtl w:val="0"/>
            <w:lang w:val="en-US"/>
          </w:rPr>
          <w:t>This idea has been</w:t>
        </w:r>
      </w:ins>
      <w:r>
        <w:rPr>
          <w:sz w:val="24"/>
          <w:szCs w:val="24"/>
          <w:rtl w:val="0"/>
        </w:rPr>
        <w:t xml:space="preserve"> </w:t>
      </w:r>
      <w:ins w:id="216" w:date="2018-01-20T13:29:11Z" w:author="Shammi Luhar">
        <w:r>
          <w:rPr>
            <w:sz w:val="24"/>
            <w:szCs w:val="24"/>
            <w:rtl w:val="0"/>
            <w:lang w:val="en-US"/>
          </w:rPr>
          <w:t xml:space="preserve">successfully </w:t>
        </w:r>
      </w:ins>
      <w:r>
        <w:rPr>
          <w:sz w:val="24"/>
          <w:szCs w:val="24"/>
          <w:rtl w:val="0"/>
          <w:lang w:val="en-US"/>
        </w:rPr>
        <w:t>used to link the progress of primary care expansion and reductions in amenable mortality in Brazil</w:t>
      </w:r>
      <w:ins w:id="217" w:date="2018-01-20T17:56:23Z" w:author="Shammi Luhar">
        <w:r>
          <w:rPr>
            <w:sz w:val="24"/>
            <w:szCs w:val="24"/>
            <w:rtl w:val="0"/>
            <w:lang w:val="en-US"/>
          </w:rPr>
          <w:t>,</w:t>
        </w:r>
      </w:ins>
      <w:del w:id="218" w:date="2018-01-20T17:56:21Z" w:author="Shammi Luhar">
        <w:r>
          <w:rPr>
            <w:sz w:val="24"/>
            <w:szCs w:val="24"/>
            <w:rtl w:val="0"/>
          </w:rPr>
          <w:delText>.</w:delText>
        </w:r>
      </w:del>
      <w:r>
        <w:rPr>
          <w:sz w:val="24"/>
          <w:szCs w:val="24"/>
          <w:vertAlign w:val="superscript"/>
          <w:rtl w:val="0"/>
        </w:rPr>
        <w:t>12</w:t>
      </w:r>
      <w:r>
        <w:rPr>
          <w:sz w:val="24"/>
          <w:szCs w:val="24"/>
          <w:rtl w:val="0"/>
        </w:rPr>
        <w:t xml:space="preserve"> </w:t>
      </w:r>
      <w:ins w:id="219" w:date="2018-01-20T17:56:28Z" w:author="Shammi Luhar">
        <w:r>
          <w:rPr>
            <w:sz w:val="24"/>
            <w:szCs w:val="24"/>
            <w:rtl w:val="0"/>
            <w:lang w:val="en-US"/>
          </w:rPr>
          <w:t xml:space="preserve">and </w:t>
        </w:r>
      </w:ins>
      <w:del w:id="220" w:date="2018-01-20T17:56:30Z" w:author="Shammi Luhar">
        <w:r>
          <w:rPr>
            <w:sz w:val="24"/>
            <w:szCs w:val="24"/>
            <w:rtl w:val="0"/>
          </w:rPr>
          <w:delText>M</w:delText>
        </w:r>
      </w:del>
      <w:ins w:id="221" w:date="2018-01-20T17:56:30Z" w:author="Shammi Luhar">
        <w:r>
          <w:rPr>
            <w:sz w:val="24"/>
            <w:szCs w:val="24"/>
            <w:rtl w:val="0"/>
            <w:lang w:val="en-US"/>
          </w:rPr>
          <w:t>m</w:t>
        </w:r>
      </w:ins>
      <w:r>
        <w:rPr>
          <w:sz w:val="24"/>
          <w:szCs w:val="24"/>
          <w:rtl w:val="0"/>
          <w:lang w:val="en-US"/>
        </w:rPr>
        <w:t xml:space="preserve">ore recently </w:t>
      </w:r>
      <w:del w:id="222" w:date="2018-01-20T17:56:35Z" w:author="Shammi Luhar">
        <w:r>
          <w:rPr>
            <w:sz w:val="24"/>
            <w:szCs w:val="24"/>
            <w:rtl w:val="0"/>
            <w:lang w:val="en-US"/>
          </w:rPr>
          <w:delText>the concept</w:delText>
        </w:r>
      </w:del>
      <w:ins w:id="223" w:date="2018-01-20T17:56:35Z" w:author="Shammi Luhar">
        <w:r>
          <w:rPr>
            <w:sz w:val="24"/>
            <w:szCs w:val="24"/>
            <w:rtl w:val="0"/>
            <w:lang w:val="en-US"/>
          </w:rPr>
          <w:t>it</w:t>
        </w:r>
      </w:ins>
      <w:r>
        <w:rPr>
          <w:sz w:val="24"/>
          <w:szCs w:val="24"/>
          <w:rtl w:val="0"/>
          <w:lang w:val="en-US"/>
        </w:rPr>
        <w:t xml:space="preserve"> has also included causes amenable to public health interventions t</w:t>
      </w:r>
      <w:ins w:id="224" w:date="2018-01-20T13:29:24Z" w:author="Shammi Luhar">
        <w:r>
          <w:rPr>
            <w:sz w:val="24"/>
            <w:szCs w:val="24"/>
            <w:rtl w:val="0"/>
            <w:lang w:val="en-US"/>
          </w:rPr>
          <w:t>h</w:t>
        </w:r>
      </w:ins>
      <w:r>
        <w:rPr>
          <w:sz w:val="24"/>
          <w:szCs w:val="24"/>
          <w:rtl w:val="0"/>
          <w:lang w:val="en-US"/>
        </w:rPr>
        <w:t>rough health behaviors, such as lung cancer</w:t>
      </w:r>
      <w:ins w:id="225" w:date="2018-01-20T17:54:55Z" w:author="Shammi Luhar">
        <w:r>
          <w:rPr>
            <w:sz w:val="24"/>
            <w:szCs w:val="24"/>
            <w:rtl w:val="0"/>
            <w:lang w:val="en-US"/>
          </w:rPr>
          <w:t xml:space="preserve">, </w:t>
        </w:r>
      </w:ins>
      <w:del w:id="226" w:date="2018-01-20T17:54:48Z" w:author="Shammi Luhar">
        <w:r>
          <w:rPr>
            <w:sz w:val="24"/>
            <w:szCs w:val="24"/>
            <w:rtl w:val="0"/>
            <w:lang w:val="it-IT"/>
          </w:rPr>
          <w:delText xml:space="preserve">, cirrhosis </w:delText>
        </w:r>
      </w:del>
      <w:r>
        <w:rPr>
          <w:sz w:val="24"/>
          <w:szCs w:val="24"/>
          <w:rtl w:val="0"/>
          <w:lang w:val="en-US"/>
        </w:rPr>
        <w:t>and homicides.</w:t>
      </w:r>
      <w:r>
        <w:rPr>
          <w:sz w:val="24"/>
          <w:szCs w:val="24"/>
          <w:vertAlign w:val="superscript"/>
          <w:rtl w:val="0"/>
        </w:rPr>
        <w:t>30</w:t>
      </w:r>
      <w:del w:id="227" w:date="2018-01-20T17:56:43Z" w:author="Shammi Luhar">
        <w:r>
          <w:rPr>
            <w:sz w:val="24"/>
            <w:szCs w:val="24"/>
            <w:rtl w:val="0"/>
          </w:rPr>
          <w:delText xml:space="preserve"> </w:delText>
        </w:r>
      </w:del>
    </w:p>
    <w:p>
      <w:pPr>
        <w:pStyle w:val="Body"/>
        <w:spacing w:line="480" w:lineRule="auto"/>
        <w:ind w:firstLine="720"/>
        <w:jc w:val="both"/>
        <w:rPr>
          <w:sz w:val="24"/>
          <w:szCs w:val="24"/>
        </w:rPr>
      </w:pPr>
      <w:ins w:id="228" w:date="2018-01-21T11:58:19Z" w:author="Shammi Luhar">
        <w:r>
          <w:rPr>
            <w:sz w:val="24"/>
            <w:szCs w:val="24"/>
            <w:rtl w:val="0"/>
            <w:lang w:val="en-US"/>
          </w:rPr>
          <w:t>Using a c</w:t>
        </w:r>
      </w:ins>
      <w:ins w:id="229" w:date="2018-01-21T11:58:19Z" w:author="Shammi Luhar">
        <w:r>
          <w:rPr>
            <w:sz w:val="24"/>
            <w:szCs w:val="24"/>
            <w:rtl w:val="0"/>
            <w:lang w:val="en-US"/>
          </w:rPr>
          <w:t>ause</w:t>
        </w:r>
      </w:ins>
      <w:ins w:id="230" w:date="2018-01-21T11:58:19Z" w:author="Shammi Luhar">
        <w:r>
          <w:rPr>
            <w:sz w:val="24"/>
            <w:szCs w:val="24"/>
            <w:rtl w:val="0"/>
            <w:lang w:val="en-US"/>
          </w:rPr>
          <w:t xml:space="preserve"> </w:t>
        </w:r>
      </w:ins>
      <w:ins w:id="231" w:date="2018-01-21T11:58:19Z" w:author="Shammi Luhar">
        <w:r>
          <w:rPr>
            <w:sz w:val="24"/>
            <w:szCs w:val="24"/>
            <w:rtl w:val="0"/>
            <w:lang w:val="en-US"/>
          </w:rPr>
          <w:t>of</w:t>
        </w:r>
      </w:ins>
      <w:ins w:id="232" w:date="2018-01-21T11:58:19Z" w:author="Shammi Luhar">
        <w:r>
          <w:rPr>
            <w:sz w:val="24"/>
            <w:szCs w:val="24"/>
            <w:rtl w:val="0"/>
            <w:lang w:val="en-US"/>
          </w:rPr>
          <w:t xml:space="preserve"> </w:t>
        </w:r>
      </w:ins>
      <w:ins w:id="233" w:date="2018-01-21T11:58:19Z" w:author="Shammi Luhar">
        <w:r>
          <w:rPr>
            <w:sz w:val="24"/>
            <w:szCs w:val="24"/>
            <w:rtl w:val="0"/>
            <w:lang w:val="en-US"/>
          </w:rPr>
          <w:t>death classification system</w:t>
        </w:r>
      </w:ins>
      <w:ins w:id="234" w:date="2018-01-21T11:58:19Z" w:author="Shammi Luhar">
        <w:r>
          <w:rPr>
            <w:sz w:val="24"/>
            <w:szCs w:val="24"/>
            <w:rtl w:val="0"/>
            <w:lang w:val="en-US"/>
          </w:rPr>
          <w:t xml:space="preserve"> utilized in similar studies</w:t>
        </w:r>
      </w:ins>
      <w:r>
        <w:rPr>
          <w:sz w:val="24"/>
          <w:szCs w:val="24"/>
          <w:vertAlign w:val="superscript"/>
        </w:rPr>
        <w:fldChar w:fldCharType="begin" w:fldLock="0"/>
      </w:r>
      <w:r>
        <w:rPr>
          <w:sz w:val="24"/>
          <w:szCs w:val="24"/>
          <w:vertAlign w:val="superscript"/>
        </w:rPr>
        <w:t xml:space="preserve"> ADDIN EN.CITE &lt;EndNote&gt;&lt;Cite&gt;&lt;DisplayText&gt;31-33&lt;/DisplayText&gt;&lt;record&gt;&lt;/record&gt;&lt;/Cite&gt;&lt;/EndNote&gt;</w:t>
      </w:r>
      <w:r>
        <w:rPr>
          <w:sz w:val="24"/>
          <w:szCs w:val="24"/>
          <w:vertAlign w:val="superscript"/>
        </w:rPr>
        <w:fldChar w:fldCharType="separate" w:fldLock="0"/>
      </w:r>
      <w:r>
        <w:rPr>
          <w:sz w:val="24"/>
          <w:szCs w:val="24"/>
          <w:vertAlign w:val="superscript"/>
          <w:rtl w:val="0"/>
        </w:rPr>
        <w:t>31-33</w:t>
      </w:r>
      <w:r>
        <w:rPr>
          <w:sz w:val="24"/>
          <w:szCs w:val="24"/>
          <w:vertAlign w:val="superscript"/>
        </w:rPr>
        <w:fldChar w:fldCharType="end" w:fldLock="0"/>
      </w:r>
      <w:ins w:id="235" w:date="2018-01-20T17:23:25Z" w:author="Shammi Luhar">
        <w:r>
          <w:rPr>
            <w:sz w:val="24"/>
            <w:szCs w:val="24"/>
            <w:rtl w:val="0"/>
            <w:lang w:val="en-US"/>
          </w:rPr>
          <w:t xml:space="preserve">, we grouped the causes </w:t>
        </w:r>
      </w:ins>
      <w:del w:id="236" w:date="2018-01-20T13:32:20Z" w:author="Shammi Luhar">
        <w:r>
          <w:rPr>
            <w:sz w:val="24"/>
            <w:szCs w:val="24"/>
            <w:rtl w:val="0"/>
            <w:lang w:val="en-US"/>
          </w:rPr>
          <w:delText>We use a recent cause-of-death classification system based on previous studies.</w:delText>
        </w:r>
      </w:del>
      <w:del w:id="237" w:date="2018-01-20T13:32:20Z" w:author="Shammi Luhar">
        <w:r>
          <w:rPr>
            <w:sz w:val="24"/>
            <w:szCs w:val="24"/>
            <w:vertAlign w:val="superscript"/>
            <w:rtl w:val="0"/>
          </w:rPr>
          <w:fldChar w:fldCharType="begin" w:fldLock="0"/>
        </w:r>
      </w:del>
      <w:del w:id="238" w:date="2018-01-20T13:32:20Z" w:author="Shammi Luhar">
        <w:r>
          <w:rPr>
            <w:sz w:val="24"/>
            <w:szCs w:val="24"/>
            <w:vertAlign w:val="superscript"/>
            <w:rtl w:val="0"/>
          </w:rPr>
          <w:delText xml:space="preserve"> ADDIN EN.CITE &lt;EndNote&gt;&lt;Cite&gt;&lt;DisplayText&gt;31-33&lt;/DisplayText&gt;&lt;record&gt;&lt;/record&gt;&lt;/Cite&gt;&lt;/EndNote&gt;</w:delText>
        </w:r>
      </w:del>
      <w:del w:id="239" w:date="2018-01-20T13:32:20Z" w:author="Shammi Luhar">
        <w:r>
          <w:rPr>
            <w:sz w:val="24"/>
            <w:szCs w:val="24"/>
            <w:vertAlign w:val="superscript"/>
            <w:rtl w:val="0"/>
          </w:rPr>
          <w:fldChar w:fldCharType="separate" w:fldLock="0"/>
        </w:r>
      </w:del>
      <w:del w:id="240" w:date="2018-01-20T13:32:20Z" w:author="Shammi Luhar">
        <w:r>
          <w:rPr>
            <w:sz w:val="24"/>
            <w:szCs w:val="24"/>
            <w:vertAlign w:val="superscript"/>
            <w:rtl w:val="0"/>
          </w:rPr>
          <w:delText>31-33</w:delText>
        </w:r>
      </w:del>
      <w:del w:id="241" w:date="2018-01-20T13:32:20Z" w:author="Shammi Luhar">
        <w:r>
          <w:rPr>
            <w:sz w:val="24"/>
            <w:szCs w:val="24"/>
            <w:vertAlign w:val="superscript"/>
            <w:rtl w:val="0"/>
          </w:rPr>
          <w:fldChar w:fldCharType="end" w:fldLock="0"/>
        </w:r>
      </w:del>
      <w:del w:id="242" w:date="2018-01-20T13:32:20Z" w:author="Shammi Luhar">
        <w:r>
          <w:rPr>
            <w:sz w:val="24"/>
            <w:szCs w:val="24"/>
            <w:rtl w:val="0"/>
            <w:lang w:val="en-US"/>
          </w:rPr>
          <w:delText xml:space="preserve"> Causes of death were grouped </w:delText>
        </w:r>
      </w:del>
      <w:r>
        <w:rPr>
          <w:sz w:val="24"/>
          <w:szCs w:val="24"/>
          <w:rtl w:val="0"/>
          <w:lang w:val="it-IT"/>
        </w:rPr>
        <w:t xml:space="preserve">into </w:t>
      </w:r>
      <w:ins w:id="243" w:date="2018-01-20T13:32:30Z" w:author="Shammi Luhar">
        <w:r>
          <w:rPr>
            <w:sz w:val="24"/>
            <w:szCs w:val="24"/>
            <w:rtl w:val="0"/>
            <w:lang w:val="en-US"/>
          </w:rPr>
          <w:t xml:space="preserve">the following </w:t>
        </w:r>
      </w:ins>
      <w:r>
        <w:rPr>
          <w:sz w:val="24"/>
          <w:szCs w:val="24"/>
          <w:rtl w:val="0"/>
          <w:lang w:val="en-US"/>
        </w:rPr>
        <w:t>eight categories</w:t>
      </w:r>
      <w:ins w:id="244" w:date="2018-01-20T17:24:28Z" w:author="Shammi Luhar">
        <w:r>
          <w:rPr>
            <w:sz w:val="24"/>
            <w:szCs w:val="24"/>
            <w:rtl w:val="0"/>
            <w:lang w:val="en-US"/>
          </w:rPr>
          <w:t xml:space="preserve">, based on the </w:t>
        </w:r>
      </w:ins>
      <w:ins w:id="245" w:date="2018-01-20T17:24:28Z" w:author="Shammi Luhar">
        <w:r>
          <w:rPr>
            <w:i w:val="1"/>
            <w:iCs w:val="1"/>
            <w:sz w:val="24"/>
            <w:szCs w:val="24"/>
            <w:rtl w:val="0"/>
            <w:lang w:val="en-US"/>
          </w:rPr>
          <w:t>International Classification of Diseases</w:t>
        </w:r>
      </w:ins>
      <w:ins w:id="246" w:date="2018-01-20T17:24:28Z" w:author="Shammi Luhar">
        <w:r>
          <w:rPr>
            <w:sz w:val="24"/>
            <w:szCs w:val="24"/>
            <w:rtl w:val="0"/>
          </w:rPr>
          <w:t xml:space="preserve"> [ICD] 10</w:t>
        </w:r>
      </w:ins>
      <w:ins w:id="247" w:date="2018-01-20T17:24:28Z" w:author="Shammi Luhar">
        <w:r>
          <w:rPr>
            <w:sz w:val="24"/>
            <w:szCs w:val="24"/>
            <w:vertAlign w:val="superscript"/>
            <w:rtl w:val="0"/>
            <w:lang w:val="en-US"/>
          </w:rPr>
          <w:t>th</w:t>
        </w:r>
      </w:ins>
      <w:ins w:id="248" w:date="2018-01-20T17:24:28Z" w:author="Shammi Luhar">
        <w:r>
          <w:rPr>
            <w:sz w:val="24"/>
            <w:szCs w:val="24"/>
            <w:rtl w:val="0"/>
            <w:lang w:val="it-IT"/>
          </w:rPr>
          <w:t xml:space="preserve"> revision</w:t>
        </w:r>
      </w:ins>
      <w:ins w:id="249" w:date="2018-01-20T17:24:28Z" w:author="Shammi Luhar">
        <w:r>
          <w:rPr>
            <w:sz w:val="24"/>
            <w:szCs w:val="24"/>
            <w:rtl w:val="0"/>
            <w:lang w:val="en-US"/>
          </w:rPr>
          <w:t xml:space="preserve"> (Appendix 1)</w:t>
        </w:r>
      </w:ins>
      <w:r>
        <w:rPr>
          <w:sz w:val="24"/>
          <w:szCs w:val="24"/>
          <w:rtl w:val="0"/>
        </w:rPr>
        <w:t xml:space="preserve"> </w:t>
      </w:r>
      <w:del w:id="250" w:date="2018-01-20T17:24:15Z" w:author="Shammi Luhar">
        <w:r>
          <w:rPr>
            <w:sz w:val="24"/>
            <w:szCs w:val="24"/>
            <w:rtl w:val="0"/>
            <w:lang w:val="en-US"/>
          </w:rPr>
          <w:delText xml:space="preserve">(for details on codes from the </w:delText>
        </w:r>
      </w:del>
      <w:del w:id="251" w:date="2018-01-20T17:24:15Z" w:author="Shammi Luhar">
        <w:r>
          <w:rPr>
            <w:i w:val="1"/>
            <w:iCs w:val="1"/>
            <w:sz w:val="24"/>
            <w:szCs w:val="24"/>
            <w:rtl w:val="0"/>
            <w:lang w:val="en-US"/>
          </w:rPr>
          <w:delText>International Classification of Diseases</w:delText>
        </w:r>
      </w:del>
      <w:del w:id="252" w:date="2018-01-20T17:24:15Z" w:author="Shammi Luhar">
        <w:r>
          <w:rPr>
            <w:sz w:val="24"/>
            <w:szCs w:val="24"/>
            <w:rtl w:val="0"/>
          </w:rPr>
          <w:delText xml:space="preserve"> [ICD] 10</w:delText>
        </w:r>
      </w:del>
      <w:del w:id="253" w:date="2018-01-20T17:24:15Z" w:author="Shammi Luhar">
        <w:r>
          <w:rPr>
            <w:sz w:val="24"/>
            <w:szCs w:val="24"/>
            <w:vertAlign w:val="superscript"/>
            <w:rtl w:val="0"/>
            <w:lang w:val="en-US"/>
          </w:rPr>
          <w:delText>th</w:delText>
        </w:r>
      </w:del>
      <w:del w:id="254" w:date="2018-01-20T17:24:15Z" w:author="Shammi Luhar">
        <w:r>
          <w:rPr>
            <w:sz w:val="24"/>
            <w:szCs w:val="24"/>
            <w:rtl w:val="0"/>
            <w:lang w:val="en-US"/>
          </w:rPr>
          <w:delText xml:space="preserve"> revision, see Appendix Table 1) </w:delText>
        </w:r>
      </w:del>
      <w:r>
        <w:rPr>
          <w:sz w:val="24"/>
          <w:szCs w:val="24"/>
          <w:vertAlign w:val="superscript"/>
          <w:rtl w:val="0"/>
          <w:lang w:val="ru-RU"/>
        </w:rPr>
        <w:t>34</w:t>
      </w:r>
      <w:del w:id="255" w:date="2018-01-20T13:32:39Z" w:author="Shammi Luhar">
        <w:r>
          <w:rPr>
            <w:sz w:val="24"/>
            <w:szCs w:val="24"/>
            <w:rtl w:val="0"/>
            <w:lang w:val="en-US"/>
          </w:rPr>
          <w:delText xml:space="preserve"> as follows</w:delText>
        </w:r>
      </w:del>
      <w:r>
        <w:rPr>
          <w:sz w:val="24"/>
          <w:szCs w:val="24"/>
          <w:rtl w:val="0"/>
          <w:lang w:val="en-US"/>
        </w:rPr>
        <w:t>: (1) amenable to medical service (includ</w:t>
      </w:r>
      <w:del w:id="256" w:date="2018-01-20T13:32:51Z" w:author="Shammi Luhar">
        <w:r>
          <w:rPr>
            <w:sz w:val="24"/>
            <w:szCs w:val="24"/>
            <w:rtl w:val="0"/>
          </w:rPr>
          <w:delText>es</w:delText>
        </w:r>
      </w:del>
      <w:ins w:id="257" w:date="2018-01-20T13:32:51Z" w:author="Shammi Luhar">
        <w:r>
          <w:rPr>
            <w:sz w:val="24"/>
            <w:szCs w:val="24"/>
            <w:rtl w:val="0"/>
            <w:lang w:val="en-US"/>
          </w:rPr>
          <w:t>ing</w:t>
        </w:r>
      </w:ins>
      <w:r>
        <w:rPr>
          <w:sz w:val="24"/>
          <w:szCs w:val="24"/>
          <w:rtl w:val="0"/>
        </w:rPr>
        <w:t xml:space="preserve"> </w:t>
      </w:r>
      <w:del w:id="258" w:date="2018-01-20T13:32:47Z" w:author="Shammi Luhar">
        <w:r>
          <w:rPr>
            <w:sz w:val="24"/>
            <w:szCs w:val="24"/>
            <w:rtl w:val="0"/>
            <w:lang w:val="en-US"/>
          </w:rPr>
          <w:delText xml:space="preserve">those </w:delText>
        </w:r>
      </w:del>
      <w:r>
        <w:rPr>
          <w:sz w:val="24"/>
          <w:szCs w:val="24"/>
          <w:rtl w:val="0"/>
          <w:lang w:val="en-US"/>
        </w:rPr>
        <w:t>conditions that could be reduced by primary care, secondary intervention, and timely medical care</w:t>
      </w:r>
      <w:del w:id="259" w:date="2018-01-20T17:24:40Z" w:author="Shammi Luhar">
        <w:r>
          <w:rPr>
            <w:sz w:val="24"/>
            <w:szCs w:val="24"/>
            <w:rtl w:val="0"/>
          </w:rPr>
          <w:delText>)</w:delText>
        </w:r>
      </w:del>
      <w:r>
        <w:rPr>
          <w:sz w:val="24"/>
          <w:szCs w:val="24"/>
          <w:rtl w:val="0"/>
          <w:lang w:val="en-US"/>
        </w:rPr>
        <w:t xml:space="preserve">, (2) homicides, (3) causes </w:t>
      </w:r>
      <w:del w:id="260" w:date="2018-01-20T17:25:34Z" w:author="Shammi Luhar">
        <w:r>
          <w:rPr>
            <w:sz w:val="24"/>
            <w:szCs w:val="24"/>
            <w:rtl w:val="0"/>
            <w:lang w:val="en-US"/>
          </w:rPr>
          <w:delText>sensitive</w:delText>
        </w:r>
      </w:del>
      <w:ins w:id="261" w:date="2018-01-20T17:25:36Z" w:author="Shammi Luhar">
        <w:r>
          <w:rPr>
            <w:sz w:val="24"/>
            <w:szCs w:val="24"/>
            <w:rtl w:val="0"/>
            <w:lang w:val="en-US"/>
          </w:rPr>
          <w:t>related</w:t>
        </w:r>
      </w:ins>
      <w:r>
        <w:rPr>
          <w:sz w:val="24"/>
          <w:szCs w:val="24"/>
          <w:rtl w:val="0"/>
          <w:lang w:val="en-US"/>
        </w:rPr>
        <w:t xml:space="preserve"> to public health policies and health behaviors (e.g. drunk driving, smoking</w:t>
      </w:r>
      <w:ins w:id="262" w:date="2018-01-20T13:33:17Z" w:author="Shammi Luhar">
        <w:r>
          <w:rPr>
            <w:sz w:val="24"/>
            <w:szCs w:val="24"/>
            <w:rtl w:val="0"/>
            <w:lang w:val="en-US"/>
          </w:rPr>
          <w:t>, etc</w:t>
        </w:r>
      </w:ins>
      <w:r>
        <w:rPr>
          <w:sz w:val="24"/>
          <w:szCs w:val="24"/>
          <w:rtl w:val="0"/>
          <w:lang w:val="en-US"/>
        </w:rPr>
        <w:t>), (4) diabetes, (5) ischemic heart diseases</w:t>
      </w:r>
      <w:ins w:id="263" w:date="2018-01-20T17:26:09Z" w:author="Shammi Luhar">
        <w:r>
          <w:rPr>
            <w:sz w:val="24"/>
            <w:szCs w:val="24"/>
            <w:rtl w:val="0"/>
            <w:lang w:val="en-US"/>
          </w:rPr>
          <w:t xml:space="preserve"> (IHD)</w:t>
        </w:r>
      </w:ins>
      <w:r>
        <w:rPr>
          <w:sz w:val="24"/>
          <w:szCs w:val="24"/>
          <w:rtl w:val="0"/>
          <w:lang w:val="en-US"/>
        </w:rPr>
        <w:t>, (6) HIV/AIDS, (7) suicide and self-inflicted injuries, and all other causes</w:t>
      </w:r>
      <w:ins w:id="264" w:date="2018-01-20T17:26:27Z" w:author="Shammi Luhar">
        <w:r>
          <w:rPr>
            <w:sz w:val="24"/>
            <w:szCs w:val="24"/>
            <w:rtl w:val="0"/>
            <w:lang w:val="en-US"/>
          </w:rPr>
          <w:t xml:space="preserve"> (</w:t>
        </w:r>
      </w:ins>
      <w:del w:id="265" w:date="2018-01-20T17:26:25Z" w:author="Shammi Luhar">
        <w:r>
          <w:rPr>
            <w:sz w:val="24"/>
            <w:szCs w:val="24"/>
            <w:rtl w:val="0"/>
            <w:lang w:val="en-US"/>
          </w:rPr>
          <w:delText xml:space="preserve"> labeled </w:delText>
        </w:r>
      </w:del>
      <w:r>
        <w:rPr>
          <w:i w:val="1"/>
          <w:iCs w:val="1"/>
          <w:sz w:val="24"/>
          <w:szCs w:val="24"/>
          <w:rtl w:val="0"/>
          <w:lang w:val="en-US"/>
        </w:rPr>
        <w:t>residual causes</w:t>
      </w:r>
      <w:ins w:id="266" w:date="2018-01-20T17:26:29Z" w:author="Shammi Luhar">
        <w:r>
          <w:rPr>
            <w:i w:val="1"/>
            <w:iCs w:val="1"/>
            <w:sz w:val="24"/>
            <w:szCs w:val="24"/>
            <w:rtl w:val="0"/>
            <w:lang w:val="en-US"/>
          </w:rPr>
          <w:t>)</w:t>
        </w:r>
      </w:ins>
      <w:r>
        <w:rPr>
          <w:sz w:val="24"/>
          <w:szCs w:val="24"/>
          <w:rtl w:val="0"/>
        </w:rPr>
        <w:t xml:space="preserve">. </w:t>
      </w:r>
    </w:p>
    <w:p>
      <w:pPr>
        <w:pStyle w:val="Body"/>
        <w:spacing w:line="480" w:lineRule="auto"/>
        <w:ind w:firstLine="720"/>
        <w:jc w:val="both"/>
        <w:rPr>
          <w:sz w:val="24"/>
          <w:szCs w:val="24"/>
        </w:rPr>
      </w:pPr>
      <w:r>
        <w:rPr>
          <w:sz w:val="24"/>
          <w:szCs w:val="24"/>
          <w:rtl w:val="0"/>
          <w:lang w:val="en-US"/>
        </w:rPr>
        <w:t xml:space="preserve">The first </w:t>
      </w:r>
      <w:del w:id="267" w:date="2018-01-20T13:45:00Z" w:author="Shammi Luhar">
        <w:r>
          <w:rPr>
            <w:sz w:val="24"/>
            <w:szCs w:val="24"/>
            <w:rtl w:val="0"/>
            <w:lang w:val="en-US"/>
          </w:rPr>
          <w:delText xml:space="preserve">two </w:delText>
        </w:r>
      </w:del>
      <w:r>
        <w:rPr>
          <w:sz w:val="24"/>
          <w:szCs w:val="24"/>
          <w:rtl w:val="0"/>
          <w:lang w:val="it-IT"/>
        </w:rPr>
        <w:t>categor</w:t>
      </w:r>
      <w:ins w:id="268" w:date="2018-01-20T13:45:03Z" w:author="Shammi Luhar">
        <w:r>
          <w:rPr>
            <w:sz w:val="24"/>
            <w:szCs w:val="24"/>
            <w:rtl w:val="0"/>
            <w:lang w:val="en-US"/>
          </w:rPr>
          <w:t>y</w:t>
        </w:r>
      </w:ins>
      <w:del w:id="269" w:date="2018-01-20T13:45:03Z" w:author="Shammi Luhar">
        <w:r>
          <w:rPr>
            <w:sz w:val="24"/>
            <w:szCs w:val="24"/>
            <w:rtl w:val="0"/>
          </w:rPr>
          <w:delText>ies</w:delText>
        </w:r>
      </w:del>
      <w:r>
        <w:rPr>
          <w:sz w:val="24"/>
          <w:szCs w:val="24"/>
          <w:rtl w:val="0"/>
        </w:rPr>
        <w:t xml:space="preserve"> </w:t>
      </w:r>
      <w:del w:id="270" w:date="2018-01-20T13:45:06Z" w:author="Shammi Luhar">
        <w:r>
          <w:rPr>
            <w:sz w:val="24"/>
            <w:szCs w:val="24"/>
            <w:rtl w:val="0"/>
          </w:rPr>
          <w:delText>are</w:delText>
        </w:r>
      </w:del>
      <w:ins w:id="271" w:date="2018-01-20T13:45:06Z" w:author="Shammi Luhar">
        <w:r>
          <w:rPr>
            <w:sz w:val="24"/>
            <w:szCs w:val="24"/>
            <w:rtl w:val="0"/>
            <w:lang w:val="en-US"/>
          </w:rPr>
          <w:t>is</w:t>
        </w:r>
      </w:ins>
      <w:r>
        <w:rPr>
          <w:sz w:val="24"/>
          <w:szCs w:val="24"/>
          <w:rtl w:val="0"/>
          <w:lang w:val="en-US"/>
        </w:rPr>
        <w:t xml:space="preserve"> linked to </w:t>
      </w:r>
      <w:del w:id="272" w:date="2018-01-20T17:26:44Z" w:author="Shammi Luhar">
        <w:r>
          <w:rPr>
            <w:sz w:val="24"/>
            <w:szCs w:val="24"/>
            <w:rtl w:val="0"/>
            <w:lang w:val="en-US"/>
          </w:rPr>
          <w:delText xml:space="preserve">the </w:delText>
        </w:r>
      </w:del>
      <w:r>
        <w:rPr>
          <w:sz w:val="24"/>
          <w:szCs w:val="24"/>
          <w:rtl w:val="0"/>
          <w:lang w:val="en-US"/>
        </w:rPr>
        <w:t>major health care interventions that have been implemented in the last decades in Brazil</w:t>
      </w:r>
      <w:ins w:id="273" w:date="2018-01-20T13:45:12Z" w:author="Shammi Luhar">
        <w:r>
          <w:rPr>
            <w:sz w:val="24"/>
            <w:szCs w:val="24"/>
            <w:rtl w:val="0"/>
            <w:lang w:val="en-US"/>
          </w:rPr>
          <w:t>,</w:t>
        </w:r>
      </w:ins>
      <w:r>
        <w:rPr>
          <w:sz w:val="24"/>
          <w:szCs w:val="24"/>
          <w:rtl w:val="0"/>
        </w:rPr>
        <w:t xml:space="preserve"> </w:t>
      </w:r>
      <w:del w:id="274" w:date="2018-01-20T13:45:17Z" w:author="Shammi Luhar">
        <w:r>
          <w:rPr>
            <w:sz w:val="24"/>
            <w:szCs w:val="24"/>
            <w:rtl w:val="0"/>
            <w:lang w:val="en-US"/>
          </w:rPr>
          <w:delText>such as</w:delText>
        </w:r>
      </w:del>
      <w:ins w:id="275" w:date="2018-01-20T13:45:18Z" w:author="Shammi Luhar">
        <w:r>
          <w:rPr>
            <w:sz w:val="24"/>
            <w:szCs w:val="24"/>
            <w:rtl w:val="0"/>
            <w:lang w:val="en-US"/>
          </w:rPr>
          <w:t>including</w:t>
        </w:r>
      </w:ins>
      <w:r>
        <w:rPr>
          <w:sz w:val="24"/>
          <w:szCs w:val="24"/>
          <w:rtl w:val="0"/>
          <w:lang w:val="en-US"/>
        </w:rPr>
        <w:t xml:space="preserve"> the Family Health Program</w:t>
      </w:r>
      <w:del w:id="276" w:date="2018-01-20T13:45:27Z" w:author="Shammi Luhar">
        <w:r>
          <w:rPr>
            <w:sz w:val="24"/>
            <w:szCs w:val="24"/>
            <w:rtl w:val="0"/>
          </w:rPr>
          <w:delText>,</w:delText>
        </w:r>
      </w:del>
      <w:ins w:id="277" w:date="2018-01-20T13:46:28Z" w:author="Shammi Luhar">
        <w:r>
          <w:rPr>
            <w:sz w:val="24"/>
            <w:szCs w:val="24"/>
            <w:rtl w:val="0"/>
            <w:lang w:val="en-US"/>
          </w:rPr>
          <w:t>, guaranteeing healthcare free at the point of use</w:t>
        </w:r>
      </w:ins>
      <w:ins w:id="278" w:date="2018-01-20T13:46:28Z" w:author="Shammi Luhar">
        <w:r>
          <w:rPr>
            <w:sz w:val="24"/>
            <w:szCs w:val="24"/>
            <w:rtl w:val="0"/>
          </w:rPr>
          <w:t>.</w:t>
        </w:r>
      </w:ins>
      <w:r>
        <w:rPr>
          <w:sz w:val="24"/>
          <w:szCs w:val="24"/>
          <w:vertAlign w:val="superscript"/>
          <w:rtl w:val="0"/>
        </w:rPr>
        <w:fldChar w:fldCharType="begin" w:fldLock="0"/>
      </w:r>
      <w:r>
        <w:rPr>
          <w:sz w:val="24"/>
          <w:szCs w:val="24"/>
          <w:vertAlign w:val="superscript"/>
          <w:rtl w:val="0"/>
        </w:rPr>
        <w:t xml:space="preserve"> ADDIN EN.CITE &lt;EndNote&gt;&lt;Cite&gt;&lt;DisplayText&gt;11-14&lt;/DisplayText&gt;&lt;record&gt;&lt;/record&gt;&lt;/Cite&gt;&lt;/EndNote&gt;</w:t>
      </w:r>
      <w:r>
        <w:rPr>
          <w:sz w:val="24"/>
          <w:szCs w:val="24"/>
          <w:vertAlign w:val="superscript"/>
          <w:rtl w:val="0"/>
        </w:rPr>
        <w:fldChar w:fldCharType="separate" w:fldLock="0"/>
      </w:r>
      <w:r>
        <w:rPr>
          <w:sz w:val="24"/>
          <w:szCs w:val="24"/>
          <w:vertAlign w:val="superscript"/>
          <w:rtl w:val="0"/>
        </w:rPr>
        <w:t>11-14</w:t>
      </w:r>
      <w:r>
        <w:rPr>
          <w:sz w:val="24"/>
          <w:szCs w:val="24"/>
          <w:vertAlign w:val="superscript"/>
          <w:rtl w:val="0"/>
        </w:rPr>
        <w:fldChar w:fldCharType="end" w:fldLock="0"/>
      </w:r>
      <w:del w:id="279" w:date="2018-01-20T13:45:30Z" w:author="Shammi Luhar">
        <w:r>
          <w:rPr>
            <w:sz w:val="24"/>
            <w:szCs w:val="24"/>
            <w:rtl w:val="0"/>
            <w:lang w:val="en-US"/>
          </w:rPr>
          <w:delText xml:space="preserve"> and to the high prevalence of homicides,</w:delText>
        </w:r>
      </w:del>
      <w:del w:id="280" w:date="2018-01-20T13:45:30Z" w:author="Shammi Luhar">
        <w:r>
          <w:rPr>
            <w:sz w:val="24"/>
            <w:szCs w:val="24"/>
            <w:vertAlign w:val="superscript"/>
            <w:rtl w:val="0"/>
          </w:rPr>
          <w:delText>6</w:delText>
        </w:r>
      </w:del>
      <w:del w:id="281" w:date="2018-01-20T13:45:30Z" w:author="Shammi Luhar">
        <w:r>
          <w:rPr>
            <w:sz w:val="24"/>
            <w:szCs w:val="24"/>
            <w:rtl w:val="0"/>
            <w:lang w:val="en-US"/>
          </w:rPr>
          <w:delText xml:space="preserve"> respectively.</w:delText>
        </w:r>
      </w:del>
      <w:r>
        <w:rPr>
          <w:sz w:val="24"/>
          <w:szCs w:val="24"/>
          <w:rtl w:val="0"/>
          <w:lang w:val="en-US"/>
        </w:rPr>
        <w:t xml:space="preserve"> The third category includes deaths caused by lung cancer, cirrhosis, and accidents. We analyze</w:t>
      </w:r>
      <w:ins w:id="282" w:date="2018-01-20T13:48:19Z" w:author="Shammi Luhar">
        <w:r>
          <w:rPr>
            <w:sz w:val="24"/>
            <w:szCs w:val="24"/>
            <w:rtl w:val="0"/>
            <w:lang w:val="en-US"/>
          </w:rPr>
          <w:t>d</w:t>
        </w:r>
      </w:ins>
      <w:r>
        <w:rPr>
          <w:sz w:val="24"/>
          <w:szCs w:val="24"/>
          <w:rtl w:val="0"/>
          <w:lang w:val="pt-PT"/>
        </w:rPr>
        <w:t xml:space="preserve"> diabetes, </w:t>
      </w:r>
      <w:del w:id="283" w:date="2018-01-20T17:26:13Z" w:author="Shammi Luhar">
        <w:r>
          <w:rPr>
            <w:sz w:val="24"/>
            <w:szCs w:val="24"/>
            <w:rtl w:val="0"/>
            <w:lang w:val="en-US"/>
          </w:rPr>
          <w:delText>ischemic heart diseases (IHD)</w:delText>
        </w:r>
      </w:del>
      <w:ins w:id="284" w:date="2018-01-20T17:26:13Z" w:author="Shammi Luhar">
        <w:r>
          <w:rPr>
            <w:sz w:val="24"/>
            <w:szCs w:val="24"/>
            <w:rtl w:val="0"/>
            <w:lang w:val="en-US"/>
          </w:rPr>
          <w:t>IHD</w:t>
        </w:r>
      </w:ins>
      <w:r>
        <w:rPr>
          <w:sz w:val="24"/>
          <w:szCs w:val="24"/>
          <w:rtl w:val="0"/>
          <w:lang w:val="en-US"/>
        </w:rPr>
        <w:t xml:space="preserve">, HIV/AIDS and suicide separately </w:t>
      </w:r>
      <w:del w:id="285" w:date="2018-01-20T17:57:39Z" w:author="Shammi Luhar">
        <w:r>
          <w:rPr>
            <w:sz w:val="24"/>
            <w:szCs w:val="24"/>
            <w:rtl w:val="0"/>
            <w:lang w:val="en-US"/>
          </w:rPr>
          <w:delText>because these conditions</w:delText>
        </w:r>
      </w:del>
      <w:ins w:id="286" w:date="2018-01-20T17:57:40Z" w:author="Shammi Luhar">
        <w:r>
          <w:rPr>
            <w:sz w:val="24"/>
            <w:szCs w:val="24"/>
            <w:rtl w:val="0"/>
            <w:lang w:val="en-US"/>
          </w:rPr>
          <w:t>as they</w:t>
        </w:r>
      </w:ins>
      <w:r>
        <w:rPr>
          <w:sz w:val="24"/>
          <w:szCs w:val="24"/>
          <w:rtl w:val="0"/>
          <w:lang w:val="en-US"/>
        </w:rPr>
        <w:t xml:space="preserve"> are amenable to both health behaviors and medical attention</w:t>
      </w:r>
      <w:del w:id="287" w:date="2018-01-20T13:50:14Z" w:author="Shammi Luhar">
        <w:r>
          <w:rPr>
            <w:sz w:val="24"/>
            <w:szCs w:val="24"/>
            <w:rtl w:val="0"/>
            <w:lang w:val="en-US"/>
          </w:rPr>
          <w:delText xml:space="preserve">. In addition, </w:delText>
        </w:r>
      </w:del>
      <w:ins w:id="288" w:date="2018-01-21T12:00:01Z" w:author="Shammi Luhar">
        <w:r>
          <w:rPr>
            <w:sz w:val="24"/>
            <w:szCs w:val="24"/>
            <w:rtl w:val="0"/>
            <w:lang w:val="en-US"/>
          </w:rPr>
          <w:t xml:space="preserve">, and pose </w:t>
        </w:r>
      </w:ins>
      <w:del w:id="289" w:date="2018-01-20T13:50:25Z" w:author="Shammi Luhar">
        <w:r>
          <w:rPr>
            <w:sz w:val="24"/>
            <w:szCs w:val="24"/>
            <w:rtl w:val="0"/>
            <w:lang w:val="en-US"/>
          </w:rPr>
          <w:delText>diabetes and IHD represent</w:delText>
        </w:r>
      </w:del>
      <w:ins w:id="290" w:date="2018-01-20T13:50:28Z" w:author="Shammi Luhar">
        <w:r>
          <w:rPr>
            <w:sz w:val="24"/>
            <w:szCs w:val="24"/>
            <w:rtl w:val="0"/>
            <w:lang w:val="en-US"/>
          </w:rPr>
          <w:t>important</w:t>
        </w:r>
      </w:ins>
      <w:r>
        <w:rPr>
          <w:sz w:val="24"/>
          <w:szCs w:val="24"/>
          <w:rtl w:val="0"/>
          <w:lang w:val="en-US"/>
        </w:rPr>
        <w:t xml:space="preserve"> public health challenges in Brazil</w:t>
      </w:r>
      <w:ins w:id="291" w:date="2018-01-20T13:51:02Z" w:author="Shammi Luhar">
        <w:r>
          <w:rPr>
            <w:sz w:val="24"/>
            <w:szCs w:val="24"/>
            <w:rtl w:val="0"/>
            <w:lang w:val="en-US"/>
          </w:rPr>
          <w:t>.</w:t>
        </w:r>
      </w:ins>
      <w:r>
        <w:rPr>
          <w:sz w:val="24"/>
          <w:szCs w:val="24"/>
          <w:rtl w:val="0"/>
        </w:rPr>
        <w:t xml:space="preserve"> </w:t>
      </w:r>
      <w:r>
        <w:rPr>
          <w:sz w:val="24"/>
          <w:szCs w:val="24"/>
          <w:vertAlign w:val="superscript"/>
          <w:rtl w:val="0"/>
        </w:rPr>
        <w:t>15 35</w:t>
      </w:r>
      <w:ins w:id="292" w:date="2018-01-20T13:57:18Z" w:author="Shammi Luhar">
        <w:r>
          <w:rPr>
            <w:sz w:val="24"/>
            <w:szCs w:val="24"/>
            <w:vertAlign w:val="superscript"/>
            <w:rtl w:val="0"/>
            <w:lang w:val="en-US"/>
          </w:rPr>
          <w:t xml:space="preserve"> </w:t>
        </w:r>
      </w:ins>
      <w:del w:id="293" w:date="2018-01-20T13:56:51Z" w:author="Shammi Luhar">
        <w:r>
          <w:rPr>
            <w:sz w:val="24"/>
            <w:szCs w:val="24"/>
            <w:rtl w:val="0"/>
          </w:rPr>
          <w:delText xml:space="preserve"> </w:delText>
        </w:r>
      </w:del>
      <w:ins w:id="294" w:date="2018-01-20T17:32:07Z" w:author="Shammi Luhar">
        <w:r>
          <w:rPr>
            <w:sz w:val="24"/>
            <w:szCs w:val="24"/>
            <w:rtl w:val="0"/>
            <w:lang w:val="en-US"/>
          </w:rPr>
          <w:t>For instance, Brazil was in the top ten countries ranked by number of suicide deaths in 2001</w:t>
        </w:r>
      </w:ins>
      <w:del w:id="295" w:date="2018-01-20T13:58:05Z" w:author="Shammi Luhar">
        <w:r>
          <w:rPr>
            <w:sz w:val="24"/>
            <w:szCs w:val="24"/>
            <w:rtl w:val="0"/>
            <w:lang w:val="en-US"/>
          </w:rPr>
          <w:delText xml:space="preserve">and the number of deaths caused by suicides places Brazil among the ten countries with highest number of suicides </w:delText>
        </w:r>
      </w:del>
      <w:r>
        <w:rPr>
          <w:sz w:val="24"/>
          <w:szCs w:val="24"/>
          <w:vertAlign w:val="superscript"/>
          <w:rtl w:val="0"/>
        </w:rPr>
        <w:t>36</w:t>
      </w:r>
      <w:r>
        <w:rPr>
          <w:sz w:val="24"/>
          <w:szCs w:val="24"/>
          <w:rtl w:val="0"/>
        </w:rPr>
        <w:t>.</w:t>
      </w:r>
    </w:p>
    <w:p>
      <w:pPr>
        <w:pStyle w:val="Body"/>
        <w:spacing w:line="480" w:lineRule="auto"/>
        <w:ind w:firstLine="720"/>
        <w:jc w:val="both"/>
        <w:rPr>
          <w:sz w:val="24"/>
          <w:szCs w:val="24"/>
        </w:rPr>
      </w:pPr>
      <w:del w:id="296" w:date="2018-01-20T13:58:40Z" w:author="Shammi Luhar">
        <w:r>
          <w:rPr>
            <w:sz w:val="24"/>
            <w:szCs w:val="24"/>
            <w:rtl w:val="0"/>
            <w:lang w:val="en-US"/>
          </w:rPr>
          <w:delText>Our cause-of-death results refer to mortality below age 75. We do so i</w:delText>
        </w:r>
      </w:del>
      <w:ins w:id="297" w:date="2018-01-20T13:58:41Z" w:author="Shammi Luhar">
        <w:r>
          <w:rPr>
            <w:sz w:val="24"/>
            <w:szCs w:val="24"/>
            <w:rtl w:val="0"/>
            <w:lang w:val="en-US"/>
          </w:rPr>
          <w:t>I</w:t>
        </w:r>
      </w:ins>
      <w:r>
        <w:rPr>
          <w:sz w:val="24"/>
          <w:szCs w:val="24"/>
          <w:rtl w:val="0"/>
          <w:lang w:val="en-US"/>
        </w:rPr>
        <w:t xml:space="preserve">n order to avoid </w:t>
      </w:r>
      <w:ins w:id="298" w:date="2018-01-20T13:59:06Z" w:author="Shammi Luhar">
        <w:r>
          <w:rPr>
            <w:sz w:val="24"/>
            <w:szCs w:val="24"/>
            <w:rtl w:val="0"/>
            <w:lang w:val="en-US"/>
          </w:rPr>
          <w:t xml:space="preserve">cause of death </w:t>
        </w:r>
      </w:ins>
      <w:r>
        <w:rPr>
          <w:sz w:val="24"/>
          <w:szCs w:val="24"/>
          <w:rtl w:val="0"/>
        </w:rPr>
        <w:t>mis</w:t>
      </w:r>
      <w:del w:id="299" w:date="2018-01-20T13:58:59Z" w:author="Shammi Luhar">
        <w:r>
          <w:rPr>
            <w:sz w:val="24"/>
            <w:szCs w:val="24"/>
            <w:rtl w:val="0"/>
          </w:rPr>
          <w:delText>s</w:delText>
        </w:r>
      </w:del>
      <w:ins w:id="300" w:date="2018-01-20T17:52:05Z" w:author="Shammi Luhar">
        <w:r>
          <w:rPr>
            <w:sz w:val="24"/>
            <w:szCs w:val="24"/>
            <w:rtl w:val="0"/>
            <w:lang w:val="en-US"/>
          </w:rPr>
          <w:t xml:space="preserve">-classification </w:t>
        </w:r>
      </w:ins>
      <w:ins w:id="301" w:date="2018-01-20T17:52:05Z" w:author="Shammi Luhar">
        <w:r>
          <w:rPr>
            <w:sz w:val="24"/>
            <w:szCs w:val="24"/>
            <w:rtl w:val="0"/>
            <w:lang w:val="en-US"/>
          </w:rPr>
          <w:t>at older ages</w:t>
        </w:r>
      </w:ins>
      <w:ins w:id="302" w:date="2018-01-20T17:52:05Z" w:author="Shammi Luhar">
        <w:r>
          <w:rPr>
            <w:sz w:val="24"/>
            <w:szCs w:val="24"/>
            <w:rtl w:val="0"/>
            <w:lang w:val="en-US"/>
          </w:rPr>
          <w:t>,</w:t>
        </w:r>
      </w:ins>
      <w:del w:id="303" w:date="2018-01-20T13:58:59Z" w:author="Shammi Luhar">
        <w:r>
          <w:rPr>
            <w:sz w:val="24"/>
            <w:szCs w:val="24"/>
            <w:rtl w:val="0"/>
            <w:lang w:val="it-IT"/>
          </w:rPr>
          <w:delText>-interpretation</w:delText>
        </w:r>
      </w:del>
      <w:del w:id="304" w:date="2018-01-20T13:58:49Z" w:author="Shammi Luhar">
        <w:r>
          <w:rPr>
            <w:sz w:val="24"/>
            <w:szCs w:val="24"/>
            <w:rtl w:val="0"/>
          </w:rPr>
          <w:delText>s</w:delText>
        </w:r>
      </w:del>
      <w:r>
        <w:rPr>
          <w:sz w:val="24"/>
          <w:szCs w:val="24"/>
          <w:rtl w:val="0"/>
          <w:lang w:val="en-US"/>
        </w:rPr>
        <w:t xml:space="preserve"> due to </w:t>
      </w:r>
      <w:del w:id="305" w:date="2018-01-20T17:52:10Z" w:author="Shammi Luhar">
        <w:r>
          <w:rPr>
            <w:sz w:val="24"/>
            <w:szCs w:val="24"/>
            <w:rtl w:val="0"/>
            <w:lang w:val="en-US"/>
          </w:rPr>
          <w:delText>the</w:delText>
        </w:r>
      </w:del>
      <w:ins w:id="306" w:date="2018-01-20T17:52:10Z" w:author="Shammi Luhar">
        <w:r>
          <w:rPr>
            <w:sz w:val="24"/>
            <w:szCs w:val="24"/>
            <w:rtl w:val="0"/>
            <w:lang w:val="en-US"/>
          </w:rPr>
          <w:t>a</w:t>
        </w:r>
      </w:ins>
      <w:r>
        <w:rPr>
          <w:sz w:val="24"/>
          <w:szCs w:val="24"/>
          <w:rtl w:val="0"/>
          <w:lang w:val="en-US"/>
        </w:rPr>
        <w:t xml:space="preserve"> high prevalence of comorbidit</w:t>
      </w:r>
      <w:del w:id="307" w:date="2018-01-20T17:52:16Z" w:author="Shammi Luhar">
        <w:r>
          <w:rPr>
            <w:sz w:val="24"/>
            <w:szCs w:val="24"/>
            <w:rtl w:val="0"/>
          </w:rPr>
          <w:delText>ies</w:delText>
        </w:r>
      </w:del>
      <w:ins w:id="308" w:date="2018-01-20T17:52:16Z" w:author="Shammi Luhar">
        <w:r>
          <w:rPr>
            <w:sz w:val="24"/>
            <w:szCs w:val="24"/>
            <w:rtl w:val="0"/>
            <w:lang w:val="en-US"/>
          </w:rPr>
          <w:t>y,</w:t>
        </w:r>
      </w:ins>
      <w:r>
        <w:rPr>
          <w:sz w:val="24"/>
          <w:szCs w:val="24"/>
          <w:rtl w:val="0"/>
        </w:rPr>
        <w:t xml:space="preserve"> </w:t>
      </w:r>
      <w:del w:id="309" w:date="2018-01-20T17:52:01Z" w:author="Shammi Luhar">
        <w:r>
          <w:rPr>
            <w:sz w:val="24"/>
            <w:szCs w:val="24"/>
            <w:rtl w:val="0"/>
            <w:lang w:val="en-US"/>
          </w:rPr>
          <w:delText>at older ages</w:delText>
        </w:r>
      </w:del>
      <w:ins w:id="310" w:date="2018-01-20T14:01:15Z" w:author="Shammi Luhar">
        <w:r>
          <w:rPr>
            <w:sz w:val="24"/>
            <w:szCs w:val="24"/>
            <w:vertAlign w:val="superscript"/>
            <w:rtl w:val="0"/>
          </w:rPr>
          <w:t>37 38</w:t>
        </w:r>
      </w:ins>
      <w:ins w:id="311" w:date="2018-01-20T14:01:15Z" w:author="Shammi Luhar">
        <w:r>
          <w:rPr>
            <w:sz w:val="24"/>
            <w:szCs w:val="24"/>
            <w:rtl w:val="0"/>
            <w:lang w:val="en-US"/>
          </w:rPr>
          <w:t xml:space="preserve">, we restricted our analysis to mortality below age 75. </w:t>
        </w:r>
      </w:ins>
      <w:commentRangeStart w:id="312"/>
      <w:ins w:id="313" w:date="2018-01-20T14:01:15Z" w:author="Shammi Luhar">
        <w:r>
          <w:rPr>
            <w:strike w:val="1"/>
            <w:dstrike w:val="0"/>
            <w:sz w:val="24"/>
            <w:szCs w:val="24"/>
            <w:rtl w:val="0"/>
            <w:lang w:val="en-US"/>
          </w:rPr>
          <w:t>Furthermore</w:t>
        </w:r>
      </w:ins>
      <w:del w:id="314" w:date="2018-01-20T14:00:48Z" w:author="Shammi Luhar">
        <w:r>
          <w:rPr>
            <w:strike w:val="1"/>
            <w:dstrike w:val="0"/>
            <w:sz w:val="24"/>
            <w:szCs w:val="24"/>
            <w:rtl w:val="0"/>
            <w:lang w:val="en-US"/>
          </w:rPr>
          <w:delText xml:space="preserve"> and because misclassification of causes of death is more frequent </w:delText>
        </w:r>
      </w:del>
      <w:del w:id="315" w:date="2018-01-20T14:00:48Z" w:author="Shammi Luhar">
        <w:r>
          <w:rPr>
            <w:strike w:val="1"/>
            <w:dstrike w:val="0"/>
            <w:sz w:val="24"/>
            <w:szCs w:val="24"/>
            <w:vertAlign w:val="superscript"/>
            <w:rtl w:val="0"/>
          </w:rPr>
          <w:delText>37 38</w:delText>
        </w:r>
      </w:del>
      <w:del w:id="316" w:date="2018-01-20T14:00:48Z" w:author="Shammi Luhar">
        <w:r>
          <w:rPr>
            <w:strike w:val="1"/>
            <w:dstrike w:val="0"/>
            <w:sz w:val="24"/>
            <w:szCs w:val="24"/>
            <w:rtl w:val="0"/>
            <w:lang w:val="en-US"/>
          </w:rPr>
          <w:delText>. In addition</w:delText>
        </w:r>
      </w:del>
      <w:r>
        <w:rPr>
          <w:strike w:val="1"/>
          <w:dstrike w:val="0"/>
          <w:sz w:val="24"/>
          <w:szCs w:val="24"/>
          <w:rtl w:val="0"/>
          <w:lang w:val="en-US"/>
        </w:rPr>
        <w:t xml:space="preserve">, the concept of </w:t>
      </w:r>
      <w:del w:id="317" w:date="2018-01-20T14:01:00Z" w:author="Shammi Luhar">
        <w:r>
          <w:rPr>
            <w:strike w:val="1"/>
            <w:dstrike w:val="0"/>
            <w:sz w:val="24"/>
            <w:szCs w:val="24"/>
            <w:rtl w:val="0"/>
            <w:lang w:val="en-US"/>
          </w:rPr>
          <w:delText xml:space="preserve">avoidable or </w:delText>
        </w:r>
      </w:del>
      <w:r>
        <w:rPr>
          <w:strike w:val="1"/>
          <w:dstrike w:val="0"/>
          <w:sz w:val="24"/>
          <w:szCs w:val="24"/>
          <w:rtl w:val="0"/>
          <w:lang w:val="en-US"/>
        </w:rPr>
        <w:t>amenable mortality often truncates causes of death at age 75,</w:t>
      </w:r>
      <w:r>
        <w:rPr>
          <w:strike w:val="1"/>
          <w:dstrike w:val="0"/>
          <w:sz w:val="24"/>
          <w:szCs w:val="24"/>
          <w:vertAlign w:val="superscript"/>
          <w:rtl w:val="0"/>
        </w:rPr>
        <w:t>30</w:t>
      </w:r>
      <w:r>
        <w:rPr>
          <w:strike w:val="1"/>
          <w:dstrike w:val="0"/>
          <w:sz w:val="24"/>
          <w:szCs w:val="24"/>
          <w:rtl w:val="0"/>
          <w:lang w:val="en-US"/>
        </w:rPr>
        <w:t xml:space="preserve"> and most homicides occur below this age.</w:t>
      </w:r>
      <w:r>
        <w:rPr>
          <w:strike w:val="1"/>
          <w:dstrike w:val="0"/>
          <w:sz w:val="24"/>
          <w:szCs w:val="24"/>
          <w:vertAlign w:val="superscript"/>
          <w:rtl w:val="0"/>
        </w:rPr>
        <w:t>39</w:t>
      </w:r>
      <w:commentRangeEnd w:id="312"/>
      <w:r>
        <w:commentReference w:id="312"/>
      </w:r>
      <w:r>
        <w:rPr>
          <w:sz w:val="24"/>
          <w:szCs w:val="24"/>
        </w:rPr>
        <w:br w:type="textWrapping"/>
      </w:r>
      <w:commentRangeStart w:id="318"/>
    </w:p>
    <w:p>
      <w:pPr>
        <w:pStyle w:val="Body"/>
        <w:spacing w:line="480" w:lineRule="auto"/>
        <w:ind w:firstLine="720"/>
        <w:jc w:val="both"/>
        <w:rPr>
          <w:sz w:val="24"/>
          <w:szCs w:val="24"/>
        </w:rPr>
      </w:pPr>
      <w:r>
        <w:rPr>
          <w:sz w:val="24"/>
          <w:szCs w:val="24"/>
          <w:rtl w:val="0"/>
          <w:lang w:val="en-US"/>
        </w:rPr>
        <w:t>We analyzed changes in life expectancy during the first 15 years of the 20</w:t>
      </w:r>
      <w:r>
        <w:rPr>
          <w:sz w:val="24"/>
          <w:szCs w:val="24"/>
          <w:vertAlign w:val="superscript"/>
          <w:rtl w:val="0"/>
          <w:lang w:val="en-US"/>
        </w:rPr>
        <w:t>th</w:t>
      </w:r>
      <w:r>
        <w:rPr>
          <w:sz w:val="24"/>
          <w:szCs w:val="24"/>
          <w:rtl w:val="0"/>
        </w:rPr>
        <w:t xml:space="preserve"> century by </w:t>
      </w:r>
      <w:del w:id="319" w:date="2018-01-20T17:32:23Z" w:author="Shammi Luhar">
        <w:r>
          <w:rPr>
            <w:sz w:val="24"/>
            <w:szCs w:val="24"/>
            <w:rtl w:val="0"/>
            <w:lang w:val="en-US"/>
          </w:rPr>
          <w:delText>looking at</w:delText>
        </w:r>
      </w:del>
      <w:ins w:id="320" w:date="2018-01-20T17:32:39Z" w:author="Shammi Luhar">
        <w:r>
          <w:rPr>
            <w:sz w:val="24"/>
            <w:szCs w:val="24"/>
            <w:rtl w:val="0"/>
            <w:lang w:val="en-US"/>
          </w:rPr>
          <w:t>comparing changes within</w:t>
        </w:r>
      </w:ins>
      <w:r>
        <w:rPr>
          <w:sz w:val="24"/>
          <w:szCs w:val="24"/>
          <w:rtl w:val="0"/>
          <w:lang w:val="en-US"/>
        </w:rPr>
        <w:t xml:space="preserve"> two time periods: 2000-07 and 2007-15. These periods allowed us to capture the rise of homicides and major public health interventions in recent years. </w:t>
      </w:r>
      <w:r>
        <w:rPr>
          <w:color w:val="ff0000"/>
          <w:sz w:val="24"/>
          <w:szCs w:val="24"/>
          <w:u w:color="ff0000"/>
          <w:rtl w:val="0"/>
          <w:lang w:val="en-US"/>
        </w:rPr>
        <w:t>[need something more here, anything important that happened in this period?]</w:t>
      </w:r>
      <w:r>
        <w:rPr>
          <w:sz w:val="24"/>
          <w:szCs w:val="24"/>
        </w:rPr>
        <w:br w:type="textWrapping"/>
      </w:r>
      <w:commentRangeEnd w:id="318"/>
      <w:r>
        <w:commentReference w:id="318"/>
      </w:r>
    </w:p>
    <w:p>
      <w:pPr>
        <w:pStyle w:val="Body"/>
        <w:spacing w:line="480" w:lineRule="auto"/>
        <w:jc w:val="both"/>
        <w:rPr>
          <w:ins w:id="321" w:date="2018-01-20T16:49:05Z" w:author="Shammi Luhar"/>
          <w:sz w:val="24"/>
          <w:szCs w:val="24"/>
          <w:rtl w:val="0"/>
        </w:rPr>
      </w:pPr>
      <w:r>
        <w:rPr>
          <w:b w:val="1"/>
          <w:bCs w:val="1"/>
          <w:sz w:val="24"/>
          <w:szCs w:val="24"/>
          <w:rtl w:val="0"/>
          <w:lang w:val="en-US"/>
        </w:rPr>
        <w:t xml:space="preserve">Methods </w:t>
      </w:r>
      <w:r>
        <w:rPr>
          <w:sz w:val="24"/>
          <w:szCs w:val="24"/>
          <w:rtl w:val="0"/>
          <w:lang w:val="en-US"/>
        </w:rPr>
        <w:t xml:space="preserve">We </w:t>
      </w:r>
      <w:del w:id="322" w:date="2018-01-20T14:34:23Z" w:author="Shammi Luhar">
        <w:r>
          <w:rPr>
            <w:sz w:val="24"/>
            <w:szCs w:val="24"/>
            <w:rtl w:val="0"/>
            <w:lang w:val="en-US"/>
          </w:rPr>
          <w:delText xml:space="preserve">first </w:delText>
        </w:r>
      </w:del>
      <w:r>
        <w:rPr>
          <w:sz w:val="24"/>
          <w:szCs w:val="24"/>
          <w:rtl w:val="0"/>
          <w:lang w:val="en-US"/>
        </w:rPr>
        <w:t xml:space="preserve">calculated age- and sex- specific death rates </w:t>
      </w:r>
      <w:del w:id="323" w:date="2018-01-20T15:15:42Z" w:author="Shammi Luhar">
        <w:r>
          <w:rPr>
            <w:sz w:val="24"/>
            <w:szCs w:val="24"/>
            <w:rtl w:val="0"/>
          </w:rPr>
          <w:delText>in</w:delText>
        </w:r>
      </w:del>
      <w:ins w:id="324" w:date="2018-01-20T15:15:42Z" w:author="Shammi Luhar">
        <w:r>
          <w:rPr>
            <w:sz w:val="24"/>
            <w:szCs w:val="24"/>
            <w:rtl w:val="0"/>
            <w:lang w:val="en-US"/>
          </w:rPr>
          <w:t>for</w:t>
        </w:r>
      </w:ins>
      <w:r>
        <w:rPr>
          <w:sz w:val="24"/>
          <w:szCs w:val="24"/>
          <w:rtl w:val="0"/>
          <w:lang w:val="en-US"/>
        </w:rPr>
        <w:t xml:space="preserve"> five-year age</w:t>
      </w:r>
      <w:ins w:id="325" w:date="2018-01-20T14:34:28Z" w:author="Shammi Luhar">
        <w:r>
          <w:rPr>
            <w:sz w:val="24"/>
            <w:szCs w:val="24"/>
            <w:rtl w:val="0"/>
            <w:lang w:val="en-US"/>
          </w:rPr>
          <w:t>-</w:t>
        </w:r>
      </w:ins>
      <w:del w:id="326" w:date="2018-01-20T14:34:28Z" w:author="Shammi Luhar">
        <w:r>
          <w:rPr>
            <w:sz w:val="24"/>
            <w:szCs w:val="24"/>
            <w:rtl w:val="0"/>
          </w:rPr>
          <w:delText xml:space="preserve"> </w:delText>
        </w:r>
      </w:del>
      <w:r>
        <w:rPr>
          <w:sz w:val="24"/>
          <w:szCs w:val="24"/>
          <w:rtl w:val="0"/>
          <w:lang w:val="en-US"/>
        </w:rPr>
        <w:t>groups</w:t>
      </w:r>
      <w:ins w:id="327" w:date="2018-01-20T17:33:04Z" w:author="Shammi Luhar">
        <w:r>
          <w:rPr>
            <w:sz w:val="24"/>
            <w:szCs w:val="24"/>
            <w:rtl w:val="0"/>
            <w:lang w:val="en-US"/>
          </w:rPr>
          <w:t>,</w:t>
        </w:r>
      </w:ins>
      <w:r>
        <w:rPr>
          <w:sz w:val="24"/>
          <w:szCs w:val="24"/>
          <w:rtl w:val="0"/>
          <w:lang w:val="en-US"/>
        </w:rPr>
        <w:t xml:space="preserve"> with a</w:t>
      </w:r>
      <w:del w:id="328" w:date="2018-01-20T14:34:38Z" w:author="Shammi Luhar">
        <w:r>
          <w:rPr>
            <w:sz w:val="24"/>
            <w:szCs w:val="24"/>
            <w:rtl w:val="0"/>
            <w:lang w:val="en-US"/>
          </w:rPr>
          <w:delText xml:space="preserve"> last</w:delText>
        </w:r>
      </w:del>
      <w:ins w:id="329" w:date="2018-01-20T14:34:38Z" w:author="Shammi Luhar">
        <w:r>
          <w:rPr>
            <w:sz w:val="24"/>
            <w:szCs w:val="24"/>
            <w:rtl w:val="0"/>
            <w:lang w:val="en-US"/>
          </w:rPr>
          <w:t>n</w:t>
        </w:r>
      </w:ins>
      <w:r>
        <w:rPr>
          <w:sz w:val="24"/>
          <w:szCs w:val="24"/>
          <w:rtl w:val="0"/>
          <w:lang w:val="en-US"/>
        </w:rPr>
        <w:t xml:space="preserve"> open-age interval at </w:t>
      </w:r>
      <w:del w:id="330" w:date="2018-01-20T14:34:44Z" w:author="Shammi Luhar">
        <w:r>
          <w:rPr>
            <w:sz w:val="24"/>
            <w:szCs w:val="24"/>
            <w:rtl w:val="0"/>
            <w:lang w:val="de-DE"/>
          </w:rPr>
          <w:delText xml:space="preserve">age </w:delText>
        </w:r>
      </w:del>
      <w:r>
        <w:rPr>
          <w:sz w:val="24"/>
          <w:szCs w:val="24"/>
          <w:rtl w:val="0"/>
        </w:rPr>
        <w:t>85</w:t>
      </w:r>
      <w:ins w:id="331" w:date="2018-01-20T17:33:09Z" w:author="Shammi Luhar">
        <w:r>
          <w:rPr>
            <w:sz w:val="24"/>
            <w:szCs w:val="24"/>
            <w:rtl w:val="0"/>
            <w:lang w:val="en-US"/>
          </w:rPr>
          <w:t>,</w:t>
        </w:r>
      </w:ins>
      <w:r>
        <w:rPr>
          <w:sz w:val="24"/>
          <w:szCs w:val="24"/>
          <w:rtl w:val="0"/>
          <w:lang w:val="en-US"/>
        </w:rPr>
        <w:t xml:space="preserve"> for the twenty-seven Brazilian states</w:t>
      </w:r>
      <w:ins w:id="332" w:date="2018-01-20T17:50:35Z" w:author="Shammi Luhar">
        <w:r>
          <w:rPr>
            <w:sz w:val="24"/>
            <w:szCs w:val="24"/>
            <w:rtl w:val="0"/>
            <w:lang w:val="en-US"/>
          </w:rPr>
          <w:t>, and</w:t>
        </w:r>
      </w:ins>
      <w:del w:id="333" w:date="2018-01-20T17:50:33Z" w:author="Shammi Luhar">
        <w:r>
          <w:rPr>
            <w:sz w:val="24"/>
            <w:szCs w:val="24"/>
            <w:rtl w:val="0"/>
            <w:lang w:val="en-US"/>
          </w:rPr>
          <w:delText xml:space="preserve">. We performed </w:delText>
        </w:r>
      </w:del>
      <w:ins w:id="334" w:date="2018-01-20T17:50:38Z" w:author="Shammi Luhar">
        <w:r>
          <w:rPr>
            <w:sz w:val="24"/>
            <w:szCs w:val="24"/>
            <w:rtl w:val="0"/>
            <w:lang w:val="en-US"/>
          </w:rPr>
          <w:t xml:space="preserve"> constructed sex-specific </w:t>
        </w:r>
      </w:ins>
      <w:r>
        <w:rPr>
          <w:sz w:val="24"/>
          <w:szCs w:val="24"/>
          <w:rtl w:val="0"/>
          <w:lang w:val="en-US"/>
        </w:rPr>
        <w:t>period life</w:t>
      </w:r>
      <w:ins w:id="335" w:date="2018-01-20T14:49:48Z" w:author="Shammi Luhar">
        <w:r>
          <w:rPr>
            <w:sz w:val="24"/>
            <w:szCs w:val="24"/>
            <w:rtl w:val="0"/>
            <w:lang w:val="en-US"/>
          </w:rPr>
          <w:t>-</w:t>
        </w:r>
      </w:ins>
      <w:del w:id="336" w:date="2018-01-20T14:49:48Z" w:author="Shammi Luhar">
        <w:r>
          <w:rPr>
            <w:sz w:val="24"/>
            <w:szCs w:val="24"/>
            <w:rtl w:val="0"/>
          </w:rPr>
          <w:delText xml:space="preserve"> </w:delText>
        </w:r>
      </w:del>
      <w:r>
        <w:rPr>
          <w:sz w:val="24"/>
          <w:szCs w:val="24"/>
          <w:rtl w:val="0"/>
          <w:lang w:val="fr-FR"/>
        </w:rPr>
        <w:t>tables</w:t>
      </w:r>
      <w:del w:id="337" w:date="2018-01-20T14:52:00Z" w:author="Shammi Luhar">
        <w:r>
          <w:rPr>
            <w:sz w:val="24"/>
            <w:szCs w:val="24"/>
            <w:rtl w:val="0"/>
            <w:lang w:val="en-US"/>
          </w:rPr>
          <w:delText xml:space="preserve"> by sex following standard demographic methods</w:delText>
        </w:r>
      </w:del>
      <w:r>
        <w:rPr>
          <w:sz w:val="24"/>
          <w:szCs w:val="24"/>
          <w:rtl w:val="0"/>
          <w:lang w:val="en-US"/>
        </w:rPr>
        <w:t xml:space="preserve"> for each year from 2000 to 2015</w:t>
      </w:r>
      <w:del w:id="338" w:date="2018-01-20T14:50:50Z" w:author="Shammi Luhar">
        <w:r>
          <w:rPr>
            <w:sz w:val="24"/>
            <w:szCs w:val="24"/>
            <w:rtl w:val="0"/>
          </w:rPr>
          <w:delText>.</w:delText>
        </w:r>
      </w:del>
      <w:r>
        <w:rPr>
          <w:sz w:val="24"/>
          <w:szCs w:val="24"/>
          <w:vertAlign w:val="superscript"/>
          <w:rtl w:val="0"/>
        </w:rPr>
        <w:t>40</w:t>
      </w:r>
      <w:ins w:id="339" w:date="2018-01-20T14:51:32Z" w:author="Shammi Luhar">
        <w:r>
          <w:rPr>
            <w:sz w:val="24"/>
            <w:szCs w:val="24"/>
            <w:rtl w:val="0"/>
            <w:lang w:val="en-US"/>
          </w:rPr>
          <w:t>.</w:t>
        </w:r>
      </w:ins>
      <w:del w:id="340" w:date="2018-01-20T14:51:26Z" w:author="Shammi Luhar">
        <w:r>
          <w:rPr>
            <w:sz w:val="24"/>
            <w:szCs w:val="24"/>
            <w:rtl w:val="0"/>
            <w:lang w:val="en-US"/>
          </w:rPr>
          <w:delText xml:space="preserve"> Then</w:delText>
        </w:r>
      </w:del>
      <w:r>
        <w:rPr>
          <w:sz w:val="24"/>
          <w:szCs w:val="24"/>
          <w:rtl w:val="0"/>
        </w:rPr>
        <w:t xml:space="preserve"> </w:t>
      </w:r>
      <w:del w:id="341" w:date="2018-01-20T14:51:36Z" w:author="Shammi Luhar">
        <w:r>
          <w:rPr>
            <w:sz w:val="24"/>
            <w:szCs w:val="24"/>
            <w:rtl w:val="0"/>
            <w:lang w:val="en-US"/>
          </w:rPr>
          <w:delText>w</w:delText>
        </w:r>
      </w:del>
      <w:ins w:id="342" w:date="2018-01-20T14:51:36Z" w:author="Shammi Luhar">
        <w:r>
          <w:rPr>
            <w:sz w:val="24"/>
            <w:szCs w:val="24"/>
            <w:rtl w:val="0"/>
            <w:lang w:val="en-US"/>
          </w:rPr>
          <w:t>W</w:t>
        </w:r>
      </w:ins>
      <w:r>
        <w:rPr>
          <w:sz w:val="24"/>
          <w:szCs w:val="24"/>
          <w:rtl w:val="0"/>
        </w:rPr>
        <w:t>e</w:t>
      </w:r>
      <w:ins w:id="343" w:date="2018-01-20T14:51:37Z" w:author="Shammi Luhar">
        <w:r>
          <w:rPr>
            <w:sz w:val="24"/>
            <w:szCs w:val="24"/>
            <w:rtl w:val="0"/>
            <w:lang w:val="en-US"/>
          </w:rPr>
          <w:t xml:space="preserve"> then</w:t>
        </w:r>
      </w:ins>
      <w:r>
        <w:rPr>
          <w:sz w:val="24"/>
          <w:szCs w:val="24"/>
          <w:rtl w:val="0"/>
          <w:lang w:val="en-US"/>
        </w:rPr>
        <w:t xml:space="preserve"> calculated age- and cause- specific contributions to differences in life expectancy at birth for each following year</w:t>
      </w:r>
      <w:ins w:id="344" w:date="2018-01-20T14:51:53Z" w:author="Shammi Luhar">
        <w:r>
          <w:rPr>
            <w:sz w:val="24"/>
            <w:szCs w:val="24"/>
            <w:rtl w:val="0"/>
            <w:lang w:val="en-US"/>
          </w:rPr>
          <w:t xml:space="preserve"> </w:t>
        </w:r>
      </w:ins>
      <w:del w:id="345" w:date="2018-01-20T14:51:52Z" w:author="Shammi Luhar">
        <w:r>
          <w:rPr>
            <w:sz w:val="24"/>
            <w:szCs w:val="24"/>
            <w:rtl w:val="0"/>
          </w:rPr>
          <w:delText xml:space="preserve"> by sex </w:delText>
        </w:r>
      </w:del>
      <w:r>
        <w:rPr>
          <w:sz w:val="24"/>
          <w:szCs w:val="24"/>
          <w:rtl w:val="0"/>
          <w:lang w:val="en-US"/>
        </w:rPr>
        <w:t>using a standard decomposition procedure.</w:t>
      </w:r>
      <w:r>
        <w:rPr>
          <w:sz w:val="24"/>
          <w:szCs w:val="24"/>
          <w:vertAlign w:val="superscript"/>
          <w:rtl w:val="0"/>
        </w:rPr>
        <w:t>41</w:t>
      </w:r>
      <w:r>
        <w:rPr>
          <w:sz w:val="24"/>
          <w:szCs w:val="24"/>
          <w:rtl w:val="0"/>
        </w:rPr>
        <w:t xml:space="preserve"> </w:t>
      </w:r>
      <w:ins w:id="346" w:date="2018-01-20T16:49:05Z" w:author="Shammi Luhar">
        <w:r>
          <w:rPr>
            <w:sz w:val="24"/>
            <w:szCs w:val="24"/>
            <w:rtl w:val="0"/>
            <w:lang w:val="en-US"/>
          </w:rPr>
          <w:t>We summed up single-year decompositions in order to obtain the aggregate effect for the specified period.</w:t>
        </w:r>
      </w:ins>
    </w:p>
    <w:p>
      <w:pPr>
        <w:pStyle w:val="Body"/>
        <w:spacing w:line="480" w:lineRule="auto"/>
        <w:jc w:val="both"/>
        <w:rPr>
          <w:del w:id="347" w:date="2018-01-20T15:35:07Z" w:author="Shammi Luhar"/>
          <w:sz w:val="24"/>
          <w:szCs w:val="24"/>
        </w:rPr>
      </w:pPr>
      <w:del w:id="348" w:date="2018-01-20T15:35:07Z" w:author="Shammi Luhar">
        <w:r>
          <w:rPr>
            <w:sz w:val="24"/>
            <w:szCs w:val="24"/>
            <w:rtl w:val="0"/>
            <w:lang w:val="en-US"/>
          </w:rPr>
          <w:delText xml:space="preserve">Finally, the effect for a specific period, for example </w:delText>
        </w:r>
      </w:del>
      <w:del w:id="349" w:date="2018-01-20T15:35:07Z" w:author="Shammi Luhar">
        <w:r>
          <w:rPr>
            <w:i w:val="1"/>
            <w:iCs w:val="1"/>
            <w:sz w:val="24"/>
            <w:szCs w:val="24"/>
            <w:rtl w:val="0"/>
          </w:rPr>
          <w:delText>2000-07</w:delText>
        </w:r>
      </w:del>
      <w:del w:id="350" w:date="2018-01-20T15:35:07Z" w:author="Shammi Luhar">
        <w:r>
          <w:rPr>
            <w:sz w:val="24"/>
            <w:szCs w:val="24"/>
            <w:rtl w:val="0"/>
            <w:lang w:val="en-US"/>
          </w:rPr>
          <w:delText>, was calculated summing up the single-year decompositions:</w:delText>
        </w:r>
      </w:del>
      <w:del w:id="351" w:date="2018-01-20T15:35:07Z" w:author="Shammi Luhar">
        <w:r>
          <w:rPr>
            <w:i w:val="1"/>
            <w:iCs w:val="1"/>
            <w:sz w:val="24"/>
            <w:szCs w:val="24"/>
            <w:rtl w:val="0"/>
          </w:rPr>
          <w:delText>2000-01</w:delText>
        </w:r>
      </w:del>
      <w:del w:id="352" w:date="2018-01-20T15:35:07Z" w:author="Shammi Luhar">
        <w:r>
          <w:rPr>
            <w:sz w:val="24"/>
            <w:szCs w:val="24"/>
            <w:rtl w:val="0"/>
          </w:rPr>
          <w:delText xml:space="preserve"> + </w:delText>
        </w:r>
      </w:del>
      <w:del w:id="353" w:date="2018-01-20T15:35:07Z" w:author="Shammi Luhar">
        <w:r>
          <w:rPr>
            <w:i w:val="1"/>
            <w:iCs w:val="1"/>
            <w:sz w:val="24"/>
            <w:szCs w:val="24"/>
            <w:rtl w:val="0"/>
          </w:rPr>
          <w:delText>2001-02</w:delText>
        </w:r>
      </w:del>
      <w:del w:id="354" w:date="2018-01-20T15:35:07Z" w:author="Shammi Luhar">
        <w:r>
          <w:rPr>
            <w:sz w:val="24"/>
            <w:szCs w:val="24"/>
            <w:rtl w:val="0"/>
          </w:rPr>
          <w:delText xml:space="preserve">  + </w:delText>
        </w:r>
      </w:del>
      <w:del w:id="355" w:date="2018-01-20T15:35:07Z" w:author="Shammi Luhar">
        <w:r>
          <w:rPr>
            <w:rFonts w:hAnsi="Calibri" w:hint="default"/>
            <w:sz w:val="24"/>
            <w:szCs w:val="24"/>
            <w:rtl w:val="0"/>
          </w:rPr>
          <w:delText xml:space="preserve">… </w:delText>
        </w:r>
      </w:del>
      <w:del w:id="356" w:date="2018-01-20T15:35:07Z" w:author="Shammi Luhar">
        <w:r>
          <w:rPr>
            <w:sz w:val="24"/>
            <w:szCs w:val="24"/>
            <w:rtl w:val="0"/>
          </w:rPr>
          <w:delText xml:space="preserve">+ </w:delText>
        </w:r>
      </w:del>
      <w:del w:id="357" w:date="2018-01-20T15:35:07Z" w:author="Shammi Luhar">
        <w:r>
          <w:rPr>
            <w:i w:val="1"/>
            <w:iCs w:val="1"/>
            <w:sz w:val="24"/>
            <w:szCs w:val="24"/>
            <w:rtl w:val="0"/>
          </w:rPr>
          <w:delText>2006-07.</w:delText>
        </w:r>
      </w:del>
      <w:del w:id="358" w:date="2018-01-20T15:35:07Z" w:author="Shammi Luhar">
        <w:r>
          <w:rPr>
            <w:sz w:val="24"/>
            <w:szCs w:val="24"/>
            <w:rtl w:val="0"/>
          </w:rPr>
          <w:delText xml:space="preserve"> </w:delText>
        </w:r>
      </w:del>
    </w:p>
    <w:p>
      <w:pPr>
        <w:pStyle w:val="Body"/>
        <w:spacing w:line="480" w:lineRule="auto"/>
        <w:jc w:val="both"/>
        <w:rPr>
          <w:del w:id="359" w:date="2018-01-20T15:35:00Z" w:author="Shammi Luhar"/>
          <w:sz w:val="24"/>
          <w:szCs w:val="24"/>
        </w:rPr>
      </w:pPr>
      <w:del w:id="360" w:date="2018-01-20T15:35:05Z" w:author="Shammi Luhar">
        <w:r>
          <w:rPr>
            <w:b w:val="1"/>
            <w:bCs w:val="1"/>
            <w:sz w:val="24"/>
            <w:szCs w:val="24"/>
            <w:rtl w:val="0"/>
            <w:lang w:val="fr-FR"/>
          </w:rPr>
          <w:delText>Limitations</w:delText>
        </w:r>
      </w:del>
      <w:del w:id="361" w:date="2018-01-20T15:35:05Z" w:author="Shammi Luhar">
        <w:r>
          <w:rPr>
            <w:sz w:val="24"/>
            <w:szCs w:val="24"/>
            <w:rtl w:val="0"/>
            <w:lang w:val="en-US"/>
          </w:rPr>
          <w:delText xml:space="preserve"> The analysis had several limitations. </w:delText>
        </w:r>
      </w:del>
      <w:del w:id="362" w:date="2018-01-20T15:23:13Z" w:author="Shammi Luhar">
        <w:r>
          <w:rPr>
            <w:sz w:val="24"/>
            <w:szCs w:val="24"/>
            <w:rtl w:val="0"/>
            <w:lang w:val="en-US"/>
          </w:rPr>
          <w:delText>Firstly, one main issue when studying mortality in Brazil and other Latin American countries is the quality of death counts coverage.</w:delText>
        </w:r>
      </w:del>
      <w:del w:id="363" w:date="2018-01-20T15:23:13Z" w:author="Shammi Luhar">
        <w:r>
          <w:rPr>
            <w:sz w:val="24"/>
            <w:szCs w:val="24"/>
            <w:vertAlign w:val="superscript"/>
            <w:rtl w:val="0"/>
          </w:rPr>
          <w:delText>1</w:delText>
        </w:r>
      </w:del>
      <w:del w:id="364" w:date="2018-01-20T15:23:13Z" w:author="Shammi Luhar">
        <w:r>
          <w:rPr>
            <w:sz w:val="24"/>
            <w:szCs w:val="24"/>
            <w:rtl w:val="0"/>
          </w:rPr>
          <w:delText xml:space="preserve"> </w:delText>
        </w:r>
      </w:del>
      <w:del w:id="365" w:date="2018-01-20T16:04:55Z" w:author="Shammi Luhar">
        <w:r>
          <w:rPr>
            <w:sz w:val="24"/>
            <w:szCs w:val="24"/>
            <w:rtl w:val="0"/>
            <w:lang w:val="en-US"/>
          </w:rPr>
          <w:delText xml:space="preserve">Completeness of death counts </w:delText>
        </w:r>
      </w:del>
      <w:del w:id="366" w:date="2018-01-20T15:34:44Z" w:author="Shammi Luhar">
        <w:r>
          <w:rPr>
            <w:sz w:val="24"/>
            <w:szCs w:val="24"/>
            <w:rtl w:val="0"/>
            <w:lang w:val="en-US"/>
          </w:rPr>
          <w:delText xml:space="preserve">improved steadily for the country from 1980 to 2010, going from around 85% in 1980-1991 to 95% in 2000-2010. </w:delText>
        </w:r>
      </w:del>
      <w:del w:id="367" w:date="2018-01-20T15:34:44Z" w:author="Shammi Luhar">
        <w:r>
          <w:rPr>
            <w:sz w:val="24"/>
            <w:szCs w:val="24"/>
            <w:vertAlign w:val="superscript"/>
            <w:rtl w:val="0"/>
          </w:rPr>
          <w:delText>26</w:delText>
        </w:r>
      </w:del>
      <w:del w:id="368" w:date="2018-01-20T15:34:44Z" w:author="Shammi Luhar">
        <w:r>
          <w:rPr>
            <w:sz w:val="24"/>
            <w:szCs w:val="24"/>
            <w:rtl w:val="0"/>
          </w:rPr>
          <w:delText xml:space="preserve">  A</w:delText>
        </w:r>
      </w:del>
      <w:del w:id="369" w:date="2018-01-20T16:04:55Z" w:author="Shammi Luhar">
        <w:r>
          <w:rPr>
            <w:sz w:val="24"/>
            <w:szCs w:val="24"/>
            <w:rtl w:val="0"/>
            <w:lang w:val="en-US"/>
          </w:rPr>
          <w:delText>t the state level, all states in the South and Southeast region have complete coverage of mortality registration</w:delText>
        </w:r>
      </w:del>
      <w:del w:id="370" w:date="2018-01-20T15:35:00Z" w:author="Shammi Luhar">
        <w:r>
          <w:rPr>
            <w:sz w:val="24"/>
            <w:szCs w:val="24"/>
            <w:rtl w:val="0"/>
            <w:lang w:val="en-US"/>
          </w:rPr>
          <w:delText xml:space="preserve"> and significant improvements in the less developed areas.</w:delText>
        </w:r>
      </w:del>
      <w:del w:id="371" w:date="2018-01-20T15:35:00Z" w:author="Shammi Luhar">
        <w:r>
          <w:rPr>
            <w:sz w:val="24"/>
            <w:szCs w:val="24"/>
            <w:vertAlign w:val="superscript"/>
            <w:rtl w:val="0"/>
          </w:rPr>
          <w:delText>26</w:delText>
        </w:r>
      </w:del>
      <w:del w:id="372" w:date="2018-01-20T15:35:00Z" w:author="Shammi Luhar">
        <w:r>
          <w:rPr>
            <w:sz w:val="24"/>
            <w:szCs w:val="24"/>
            <w:rtl w:val="0"/>
            <w:lang w:val="en-US"/>
          </w:rPr>
          <w:delText xml:space="preserve"> To mitigate these limitations, we used estimates following a recent methodology to improve accuracy of completeness and age misstatement.</w:delText>
        </w:r>
      </w:del>
      <w:del w:id="373" w:date="2018-01-20T15:35:00Z" w:author="Shammi Luhar">
        <w:r>
          <w:rPr>
            <w:sz w:val="24"/>
            <w:szCs w:val="24"/>
            <w:vertAlign w:val="superscript"/>
            <w:rtl w:val="0"/>
          </w:rPr>
          <w:delText>26</w:delText>
        </w:r>
      </w:del>
      <w:del w:id="374" w:date="2018-01-20T15:35:00Z" w:author="Shammi Luhar">
        <w:r>
          <w:rPr>
            <w:sz w:val="24"/>
            <w:szCs w:val="24"/>
            <w:rtl w:val="0"/>
          </w:rPr>
          <w:delText xml:space="preserve"> </w:delText>
        </w:r>
      </w:del>
    </w:p>
    <w:p>
      <w:pPr>
        <w:pStyle w:val="Body"/>
        <w:spacing w:line="480" w:lineRule="auto"/>
        <w:jc w:val="both"/>
        <w:rPr>
          <w:ins w:id="375" w:date="2018-01-20T16:49:10Z" w:author="Shammi Luhar"/>
          <w:sz w:val="24"/>
          <w:szCs w:val="24"/>
        </w:rPr>
      </w:pPr>
    </w:p>
    <w:p>
      <w:pPr>
        <w:pStyle w:val="Body"/>
        <w:spacing w:line="480" w:lineRule="auto"/>
        <w:jc w:val="both"/>
        <w:rPr>
          <w:ins w:id="376" w:date="2018-01-21T12:05:29Z" w:author="Shammi Luhar"/>
          <w:sz w:val="24"/>
          <w:szCs w:val="24"/>
          <w:vertAlign w:val="superscript"/>
        </w:rPr>
      </w:pPr>
      <w:ins w:id="377" w:date="2018-01-20T16:49:10Z" w:author="Shammi Luhar">
        <w:r>
          <w:rPr>
            <w:b w:val="1"/>
            <w:bCs w:val="1"/>
            <w:sz w:val="24"/>
            <w:szCs w:val="24"/>
            <w:rtl w:val="0"/>
            <w:lang w:val="fr-FR"/>
          </w:rPr>
          <w:t>Limitations</w:t>
        </w:r>
      </w:ins>
      <w:ins w:id="378" w:date="2018-01-20T16:49:10Z" w:author="Shammi Luhar">
        <w:r>
          <w:rPr>
            <w:b w:val="1"/>
            <w:bCs w:val="1"/>
            <w:sz w:val="24"/>
            <w:szCs w:val="24"/>
            <w:rtl w:val="0"/>
            <w:lang w:val="en-US"/>
          </w:rPr>
          <w:t xml:space="preserve"> </w:t>
        </w:r>
      </w:ins>
      <w:del w:id="379" w:date="2018-01-20T15:35:46Z" w:author="Shammi Luhar">
        <w:r>
          <w:rPr>
            <w:sz w:val="24"/>
            <w:szCs w:val="24"/>
            <w:rtl w:val="0"/>
            <w:lang w:val="en-US"/>
          </w:rPr>
          <w:delText>Secondly</w:delText>
        </w:r>
      </w:del>
      <w:ins w:id="380" w:date="2018-01-21T12:05:29Z" w:author="Shammi Luhar">
        <w:r>
          <w:rPr>
            <w:sz w:val="24"/>
            <w:szCs w:val="24"/>
            <w:rtl w:val="0"/>
            <w:lang w:val="en-US"/>
          </w:rPr>
          <w:t>This study is subject to a few limitations. Firstly, d</w:t>
        </w:r>
      </w:ins>
      <w:ins w:id="381" w:date="2018-01-21T12:05:29Z" w:author="Shammi Luhar">
        <w:r>
          <w:rPr>
            <w:sz w:val="24"/>
            <w:szCs w:val="24"/>
            <w:rtl w:val="0"/>
            <w:lang w:val="en-US"/>
          </w:rPr>
          <w:t>espite improvements in death counts</w:t>
        </w:r>
      </w:ins>
      <w:ins w:id="382" w:date="2018-01-21T12:05:29Z" w:author="Shammi Luhar">
        <w:r>
          <w:rPr>
            <w:sz w:val="24"/>
            <w:szCs w:val="24"/>
            <w:rtl w:val="0"/>
          </w:rPr>
          <w:t xml:space="preserve"> </w:t>
        </w:r>
      </w:ins>
      <w:ins w:id="383" w:date="2018-01-21T12:05:29Z" w:author="Shammi Luhar">
        <w:r>
          <w:rPr>
            <w:sz w:val="24"/>
            <w:szCs w:val="24"/>
            <w:rtl w:val="0"/>
            <w:lang w:val="en-US"/>
          </w:rPr>
          <w:t xml:space="preserve">coverage, particularly regarding certificate completeness and age reporting, at the turn of the century Brazilian mortality data was still considered </w:t>
        </w:r>
      </w:ins>
      <w:ins w:id="384" w:date="2018-01-21T12:05:29Z" w:author="Shammi Luhar">
        <w:r>
          <w:rPr>
            <w:rFonts w:hAnsi="Calibri" w:hint="default"/>
            <w:sz w:val="24"/>
            <w:szCs w:val="24"/>
            <w:rtl w:val="0"/>
            <w:lang w:val="en-US"/>
          </w:rPr>
          <w:t>‘</w:t>
        </w:r>
      </w:ins>
      <w:ins w:id="385" w:date="2018-01-21T12:05:29Z" w:author="Shammi Luhar">
        <w:r>
          <w:rPr>
            <w:sz w:val="24"/>
            <w:szCs w:val="24"/>
            <w:rtl w:val="0"/>
            <w:lang w:val="en-US"/>
          </w:rPr>
          <w:t>incomplete</w:t>
        </w:r>
      </w:ins>
      <w:ins w:id="386" w:date="2018-01-21T12:05:29Z" w:author="Shammi Luhar">
        <w:r>
          <w:rPr>
            <w:rFonts w:hAnsi="Calibri" w:hint="default"/>
            <w:sz w:val="24"/>
            <w:szCs w:val="24"/>
            <w:rtl w:val="0"/>
            <w:lang w:val="en-US"/>
          </w:rPr>
          <w:t xml:space="preserve">’ </w:t>
        </w:r>
      </w:ins>
      <w:ins w:id="387" w:date="2018-01-21T12:05:29Z" w:author="Shammi Luhar">
        <w:r>
          <w:rPr>
            <w:sz w:val="24"/>
            <w:szCs w:val="24"/>
            <w:rtl w:val="0"/>
            <w:lang w:val="en-US"/>
          </w:rPr>
          <w:t>according to the Pan American Health Organization</w:t>
        </w:r>
      </w:ins>
      <w:ins w:id="388" w:date="2018-01-21T12:05:29Z" w:author="Shammi Luhar">
        <w:r>
          <w:rPr>
            <w:rFonts w:hAnsi="Calibri" w:hint="default"/>
            <w:sz w:val="24"/>
            <w:szCs w:val="24"/>
            <w:rtl w:val="0"/>
            <w:lang w:val="en-US"/>
          </w:rPr>
          <w:t>’</w:t>
        </w:r>
      </w:ins>
      <w:ins w:id="389" w:date="2018-01-21T12:05:29Z" w:author="Shammi Luhar">
        <w:r>
          <w:rPr>
            <w:sz w:val="24"/>
            <w:szCs w:val="24"/>
            <w:rtl w:val="0"/>
            <w:lang w:val="en-US"/>
          </w:rPr>
          <w:t xml:space="preserve">s (PAHO) </w:t>
        </w:r>
      </w:ins>
      <w:commentRangeStart w:id="390"/>
      <w:ins w:id="391" w:date="2018-01-21T12:05:29Z" w:author="Shammi Luhar">
        <w:r>
          <w:rPr>
            <w:sz w:val="24"/>
            <w:szCs w:val="24"/>
            <w:rtl w:val="0"/>
            <w:lang w:val="en-US"/>
          </w:rPr>
          <w:t>c</w:t>
        </w:r>
      </w:ins>
      <w:commentRangeEnd w:id="390"/>
      <w:r>
        <w:commentReference w:id="390"/>
      </w:r>
      <w:ins w:id="392" w:date="2018-01-21T12:05:29Z" w:author="Shammi Luhar">
        <w:r>
          <w:rPr>
            <w:sz w:val="24"/>
            <w:szCs w:val="24"/>
            <w:rtl w:val="0"/>
            <w:lang w:val="en-US"/>
          </w:rPr>
          <w:t>riteria</w:t>
        </w:r>
      </w:ins>
      <w:ins w:id="393" w:date="2018-01-21T12:05:29Z" w:author="Shammi Luhar">
        <w:r>
          <w:rPr>
            <w:sz w:val="24"/>
            <w:szCs w:val="24"/>
            <w:rtl w:val="0"/>
            <w:lang w:val="en-US"/>
          </w:rPr>
          <w:t xml:space="preserve">. To overcome any resultant bias in our output,  we used death estimates </w:t>
        </w:r>
      </w:ins>
      <w:ins w:id="394" w:date="2018-01-21T12:05:29Z" w:author="Shammi Luhar">
        <w:r>
          <w:rPr>
            <w:sz w:val="24"/>
            <w:szCs w:val="24"/>
            <w:rtl w:val="0"/>
            <w:lang w:val="en-US"/>
          </w:rPr>
          <w:t xml:space="preserve">corrected for completeness, </w:t>
        </w:r>
      </w:ins>
      <w:commentRangeStart w:id="395"/>
      <w:ins w:id="396" w:date="2018-01-21T12:05:29Z" w:author="Shammi Luhar">
        <w:r>
          <w:rPr>
            <w:sz w:val="24"/>
            <w:szCs w:val="24"/>
            <w:rtl w:val="0"/>
            <w:lang w:val="en-US"/>
          </w:rPr>
          <w:t>age misstatement, and migration</w:t>
        </w:r>
      </w:ins>
      <w:ins w:id="397" w:date="2018-01-21T12:05:29Z" w:author="Shammi Luhar">
        <w:r>
          <w:rPr>
            <w:sz w:val="24"/>
            <w:szCs w:val="24"/>
            <w:rtl w:val="0"/>
            <w:lang w:val="en-US"/>
          </w:rPr>
          <w:t>.</w:t>
        </w:r>
      </w:ins>
      <w:ins w:id="398" w:date="2018-01-21T12:05:29Z" w:author="Shammi Luhar">
        <w:r>
          <w:rPr>
            <w:sz w:val="24"/>
            <w:szCs w:val="24"/>
            <w:rtl w:val="0"/>
          </w:rPr>
          <w:t xml:space="preserve"> </w:t>
        </w:r>
      </w:ins>
      <w:commentRangeEnd w:id="395"/>
      <w:r>
        <w:commentReference w:id="395"/>
      </w:r>
      <w:ins w:id="399" w:date="2018-01-21T12:05:29Z" w:author="Shammi Luhar">
        <w:r>
          <w:rPr>
            <w:sz w:val="24"/>
            <w:szCs w:val="24"/>
            <w:vertAlign w:val="superscript"/>
            <w:rtl w:val="0"/>
          </w:rPr>
          <w:t>26</w:t>
        </w:r>
      </w:ins>
    </w:p>
    <w:p>
      <w:pPr>
        <w:pStyle w:val="Body"/>
        <w:spacing w:line="480" w:lineRule="auto"/>
        <w:jc w:val="both"/>
        <w:rPr>
          <w:sz w:val="24"/>
          <w:szCs w:val="24"/>
        </w:rPr>
      </w:pPr>
      <w:ins w:id="400" w:date="2018-01-21T12:05:29Z" w:author="Shammi Luhar">
        <w:r>
          <w:rPr>
            <w:sz w:val="24"/>
            <w:szCs w:val="24"/>
            <w:vertAlign w:val="superscript"/>
          </w:rPr>
          <w:tab/>
        </w:r>
      </w:ins>
      <w:ins w:id="401" w:date="2018-01-21T12:05:29Z" w:author="Shammi Luhar">
        <w:r>
          <w:rPr>
            <w:sz w:val="24"/>
            <w:szCs w:val="24"/>
            <w:rtl w:val="0"/>
            <w:lang w:val="en-US"/>
          </w:rPr>
          <w:t>Secondly</w:t>
        </w:r>
      </w:ins>
      <w:del w:id="402" w:date="2018-01-20T15:36:01Z" w:author="Shammi Luhar">
        <w:r>
          <w:rPr>
            <w:sz w:val="24"/>
            <w:szCs w:val="24"/>
            <w:rtl w:val="0"/>
          </w:rPr>
          <w:delText>,</w:delText>
        </w:r>
      </w:del>
      <w:ins w:id="403" w:date="2018-01-20T17:36:44Z" w:author="Shammi Luhar">
        <w:r>
          <w:rPr>
            <w:sz w:val="24"/>
            <w:szCs w:val="24"/>
            <w:rtl w:val="0"/>
            <w:lang w:val="en-US"/>
          </w:rPr>
          <w:t xml:space="preserve">, </w:t>
        </w:r>
      </w:ins>
      <w:del w:id="404" w:date="2018-01-20T15:53:13Z" w:author="Shammi Luhar">
        <w:r>
          <w:rPr>
            <w:sz w:val="24"/>
            <w:szCs w:val="24"/>
            <w:rtl w:val="0"/>
          </w:rPr>
          <w:delText xml:space="preserve"> </w:delText>
        </w:r>
      </w:del>
      <w:ins w:id="405" w:date="2018-01-20T16:03:40Z" w:author="Shammi Luhar">
        <w:r>
          <w:rPr>
            <w:sz w:val="24"/>
            <w:szCs w:val="24"/>
            <w:rtl w:val="0"/>
            <w:lang w:val="en-US"/>
          </w:rPr>
          <w:t xml:space="preserve">cause of death could have been misclassified for the following reasons: 1) We treat </w:t>
        </w:r>
      </w:ins>
      <w:r>
        <w:rPr>
          <w:sz w:val="24"/>
          <w:szCs w:val="24"/>
          <w:rtl w:val="0"/>
          <w:lang w:val="en-US"/>
        </w:rPr>
        <w:t xml:space="preserve">causes of death </w:t>
      </w:r>
      <w:del w:id="406" w:date="2018-01-20T15:49:36Z" w:author="Shammi Luhar">
        <w:r>
          <w:rPr>
            <w:sz w:val="24"/>
            <w:szCs w:val="24"/>
            <w:rtl w:val="0"/>
          </w:rPr>
          <w:delText>are</w:delText>
        </w:r>
      </w:del>
      <w:ins w:id="407" w:date="2018-01-20T15:49:36Z" w:author="Shammi Luhar">
        <w:r>
          <w:rPr>
            <w:sz w:val="24"/>
            <w:szCs w:val="24"/>
            <w:rtl w:val="0"/>
            <w:lang w:val="en-US"/>
          </w:rPr>
          <w:t>as</w:t>
        </w:r>
      </w:ins>
      <w:del w:id="408" w:date="2018-01-20T15:49:38Z" w:author="Shammi Luhar">
        <w:r>
          <w:rPr>
            <w:sz w:val="24"/>
            <w:szCs w:val="24"/>
            <w:rtl w:val="0"/>
            <w:lang w:val="en-US"/>
          </w:rPr>
          <w:delText xml:space="preserve"> treated as</w:delText>
        </w:r>
      </w:del>
      <w:r>
        <w:rPr>
          <w:sz w:val="24"/>
          <w:szCs w:val="24"/>
          <w:rtl w:val="0"/>
          <w:lang w:val="en-US"/>
        </w:rPr>
        <w:t xml:space="preserve"> mutually exclusive, </w:t>
      </w:r>
      <w:ins w:id="409" w:date="2018-01-20T16:04:05Z" w:author="Shammi Luhar">
        <w:r>
          <w:rPr>
            <w:sz w:val="24"/>
            <w:szCs w:val="24"/>
            <w:rtl w:val="0"/>
            <w:lang w:val="en-US"/>
          </w:rPr>
          <w:t xml:space="preserve">whereas, they may actually be more ambiguous, for instance, </w:t>
        </w:r>
      </w:ins>
      <w:del w:id="410" w:date="2018-01-20T15:51:50Z" w:author="Shammi Luhar">
        <w:r>
          <w:rPr>
            <w:sz w:val="24"/>
            <w:szCs w:val="24"/>
            <w:rtl w:val="0"/>
            <w:lang w:val="en-US"/>
          </w:rPr>
          <w:delText xml:space="preserve">while they may not be (e.g., </w:delText>
        </w:r>
      </w:del>
      <w:r>
        <w:rPr>
          <w:sz w:val="24"/>
          <w:szCs w:val="24"/>
          <w:rtl w:val="0"/>
          <w:lang w:val="nl-NL"/>
        </w:rPr>
        <w:t xml:space="preserve">poor </w:t>
      </w:r>
      <w:ins w:id="411" w:date="2018-01-20T15:51:56Z" w:author="Shammi Luhar">
        <w:r>
          <w:rPr>
            <w:sz w:val="24"/>
            <w:szCs w:val="24"/>
            <w:rtl w:val="0"/>
            <w:lang w:val="en-US"/>
          </w:rPr>
          <w:t>eye</w:t>
        </w:r>
      </w:ins>
      <w:r>
        <w:rPr>
          <w:sz w:val="24"/>
          <w:szCs w:val="24"/>
          <w:rtl w:val="0"/>
          <w:lang w:val="en-US"/>
        </w:rPr>
        <w:t>sight</w:t>
      </w:r>
      <w:ins w:id="412" w:date="2018-01-21T12:06:55Z" w:author="Shammi Luhar">
        <w:r>
          <w:rPr>
            <w:sz w:val="24"/>
            <w:szCs w:val="24"/>
            <w:rtl w:val="0"/>
            <w:lang w:val="en-US"/>
          </w:rPr>
          <w:t>,</w:t>
        </w:r>
      </w:ins>
      <w:r>
        <w:rPr>
          <w:sz w:val="24"/>
          <w:szCs w:val="24"/>
          <w:rtl w:val="0"/>
          <w:lang w:val="it-IT"/>
        </w:rPr>
        <w:t xml:space="preserve"> due to diabetes</w:t>
      </w:r>
      <w:ins w:id="413" w:date="2018-01-21T12:06:57Z" w:author="Shammi Luhar">
        <w:r>
          <w:rPr>
            <w:sz w:val="24"/>
            <w:szCs w:val="24"/>
            <w:rtl w:val="0"/>
            <w:lang w:val="en-US"/>
          </w:rPr>
          <w:t>,</w:t>
        </w:r>
      </w:ins>
      <w:r>
        <w:rPr>
          <w:sz w:val="24"/>
          <w:szCs w:val="24"/>
          <w:rtl w:val="0"/>
          <w:lang w:val="en-US"/>
        </w:rPr>
        <w:t xml:space="preserve"> may lead to an </w:t>
      </w:r>
      <w:del w:id="414" w:date="2018-01-20T15:52:12Z" w:author="Shammi Luhar">
        <w:r>
          <w:rPr>
            <w:sz w:val="24"/>
            <w:szCs w:val="24"/>
            <w:rtl w:val="0"/>
            <w:lang w:val="it-IT"/>
          </w:rPr>
          <w:delText>accident</w:delText>
        </w:r>
      </w:del>
      <w:ins w:id="415" w:date="2018-01-20T15:52:16Z" w:author="Shammi Luhar">
        <w:r>
          <w:rPr>
            <w:sz w:val="24"/>
            <w:szCs w:val="24"/>
            <w:rtl w:val="0"/>
            <w:lang w:val="en-US"/>
          </w:rPr>
          <w:t>external cause of death</w:t>
        </w:r>
      </w:ins>
      <w:del w:id="416" w:date="2018-01-20T15:57:55Z" w:author="Shammi Luhar">
        <w:r>
          <w:rPr>
            <w:sz w:val="24"/>
            <w:szCs w:val="24"/>
            <w:rtl w:val="0"/>
          </w:rPr>
          <w:delText>)</w:delText>
        </w:r>
      </w:del>
      <w:r>
        <w:rPr>
          <w:sz w:val="24"/>
          <w:szCs w:val="24"/>
          <w:rtl w:val="0"/>
          <w:lang w:val="en-US"/>
        </w:rPr>
        <w:t>; 2) medical doctors</w:t>
      </w:r>
      <w:ins w:id="417" w:date="2018-01-20T15:58:14Z" w:author="Shammi Luhar">
        <w:r>
          <w:rPr>
            <w:sz w:val="24"/>
            <w:szCs w:val="24"/>
            <w:rtl w:val="0"/>
            <w:lang w:val="en-US"/>
          </w:rPr>
          <w:t xml:space="preserve">, or </w:t>
        </w:r>
      </w:ins>
      <w:del w:id="418" w:date="2018-01-20T15:58:12Z" w:author="Shammi Luhar">
        <w:r>
          <w:rPr>
            <w:sz w:val="24"/>
            <w:szCs w:val="24"/>
            <w:rtl w:val="0"/>
            <w:lang w:val="en-US"/>
          </w:rPr>
          <w:delText xml:space="preserve"> and even </w:delText>
        </w:r>
      </w:del>
      <w:r>
        <w:rPr>
          <w:sz w:val="24"/>
          <w:szCs w:val="24"/>
          <w:rtl w:val="0"/>
        </w:rPr>
        <w:t xml:space="preserve">coroners </w:t>
      </w:r>
      <w:ins w:id="419" w:date="2018-01-20T15:59:30Z" w:author="Shammi Luhar">
        <w:r>
          <w:rPr>
            <w:sz w:val="24"/>
            <w:szCs w:val="24"/>
            <w:rtl w:val="0"/>
            <w:lang w:val="en-US"/>
          </w:rPr>
          <w:t xml:space="preserve">may </w:t>
        </w:r>
      </w:ins>
      <w:r>
        <w:rPr>
          <w:sz w:val="24"/>
          <w:szCs w:val="24"/>
          <w:rtl w:val="0"/>
          <w:lang w:val="en-US"/>
        </w:rPr>
        <w:t xml:space="preserve">have imperfect knowledge about causes of death; and 3) </w:t>
      </w:r>
      <w:del w:id="420" w:date="2018-01-20T16:00:04Z" w:author="Shammi Luhar">
        <w:r>
          <w:rPr>
            <w:sz w:val="24"/>
            <w:szCs w:val="24"/>
            <w:rtl w:val="0"/>
            <w:lang w:val="en-US"/>
          </w:rPr>
          <w:delText>trends in a</w:delText>
        </w:r>
      </w:del>
      <w:ins w:id="421" w:date="2018-01-20T16:00:12Z" w:author="Shammi Luhar">
        <w:r>
          <w:rPr>
            <w:sz w:val="24"/>
            <w:szCs w:val="24"/>
            <w:rtl w:val="0"/>
            <w:lang w:val="en-US"/>
          </w:rPr>
          <w:t>developments in a</w:t>
        </w:r>
      </w:ins>
      <w:r>
        <w:rPr>
          <w:sz w:val="24"/>
          <w:szCs w:val="24"/>
          <w:rtl w:val="0"/>
          <w:lang w:val="en-US"/>
        </w:rPr>
        <w:t>wareness of certain diseases</w:t>
      </w:r>
      <w:ins w:id="422" w:date="2018-01-20T16:01:19Z" w:author="Shammi Luhar">
        <w:r>
          <w:rPr>
            <w:sz w:val="24"/>
            <w:szCs w:val="24"/>
            <w:rtl w:val="0"/>
            <w:lang w:val="en-US"/>
          </w:rPr>
          <w:t xml:space="preserve"> in the past may lead to the same cause to be misclassified depending on when the individuals died. </w:t>
        </w:r>
      </w:ins>
      <w:del w:id="423" w:date="2018-01-20T16:01:21Z" w:author="Shammi Luhar">
        <w:r>
          <w:rPr>
            <w:sz w:val="24"/>
            <w:szCs w:val="24"/>
            <w:rtl w:val="0"/>
            <w:lang w:val="en-US"/>
          </w:rPr>
          <w:delText xml:space="preserve">, and changing insights in disease processes affect classification. </w:delText>
        </w:r>
      </w:del>
      <w:r>
        <w:rPr>
          <w:sz w:val="24"/>
          <w:szCs w:val="24"/>
          <w:rtl w:val="0"/>
        </w:rPr>
        <w:t xml:space="preserve">To </w:t>
      </w:r>
      <w:del w:id="424" w:date="2018-01-20T16:01:34Z" w:author="Shammi Luhar">
        <w:r>
          <w:rPr>
            <w:sz w:val="24"/>
            <w:szCs w:val="24"/>
            <w:rtl w:val="0"/>
            <w:lang w:val="en-US"/>
          </w:rPr>
          <w:delText>reduce inaccuracies</w:delText>
        </w:r>
      </w:del>
      <w:ins w:id="425" w:date="2018-01-20T16:01:42Z" w:author="Shammi Luhar">
        <w:r>
          <w:rPr>
            <w:sz w:val="24"/>
            <w:szCs w:val="24"/>
            <w:rtl w:val="0"/>
            <w:lang w:val="en-US"/>
          </w:rPr>
          <w:t>overcome this limitation</w:t>
        </w:r>
      </w:ins>
      <w:r>
        <w:rPr>
          <w:sz w:val="24"/>
          <w:szCs w:val="24"/>
          <w:rtl w:val="0"/>
          <w:lang w:val="en-US"/>
        </w:rPr>
        <w:t>, we used broad cause-of-death categories before age 75</w:t>
      </w:r>
      <w:ins w:id="426" w:date="2018-01-20T16:01:46Z" w:author="Shammi Luhar">
        <w:r>
          <w:rPr>
            <w:sz w:val="24"/>
            <w:szCs w:val="24"/>
            <w:rtl w:val="0"/>
            <w:lang w:val="en-US"/>
          </w:rPr>
          <w:t>,</w:t>
        </w:r>
      </w:ins>
      <w:r>
        <w:rPr>
          <w:sz w:val="24"/>
          <w:szCs w:val="24"/>
          <w:rtl w:val="0"/>
          <w:lang w:val="en-US"/>
        </w:rPr>
        <w:t xml:space="preserve"> and </w:t>
      </w:r>
      <w:del w:id="427" w:date="2018-01-20T16:02:17Z" w:author="Shammi Luhar">
        <w:r>
          <w:rPr>
            <w:sz w:val="24"/>
            <w:szCs w:val="24"/>
            <w:rtl w:val="0"/>
            <w:lang w:val="en-US"/>
          </w:rPr>
          <w:delText>focused on</w:delText>
        </w:r>
      </w:del>
      <w:ins w:id="428" w:date="2018-01-20T16:02:18Z" w:author="Shammi Luhar">
        <w:r>
          <w:rPr>
            <w:sz w:val="24"/>
            <w:szCs w:val="24"/>
            <w:rtl w:val="0"/>
            <w:lang w:val="en-US"/>
          </w:rPr>
          <w:t>used</w:t>
        </w:r>
      </w:ins>
      <w:r>
        <w:rPr>
          <w:sz w:val="24"/>
          <w:szCs w:val="24"/>
          <w:rtl w:val="0"/>
          <w:lang w:val="en-US"/>
        </w:rPr>
        <w:t xml:space="preserve"> data from 2000</w:t>
      </w:r>
      <w:ins w:id="429" w:date="2018-01-20T16:02:45Z" w:author="Shammi Luhar">
        <w:r>
          <w:rPr>
            <w:sz w:val="24"/>
            <w:szCs w:val="24"/>
            <w:rtl w:val="0"/>
            <w:lang w:val="en-US"/>
          </w:rPr>
          <w:t xml:space="preserve"> onwards,</w:t>
        </w:r>
      </w:ins>
      <w:r>
        <w:rPr>
          <w:sz w:val="24"/>
          <w:szCs w:val="24"/>
          <w:rtl w:val="0"/>
        </w:rPr>
        <w:t xml:space="preserve"> </w:t>
      </w:r>
      <w:del w:id="430" w:date="2018-01-20T16:02:42Z" w:author="Shammi Luhar">
        <w:r>
          <w:rPr>
            <w:sz w:val="24"/>
            <w:szCs w:val="24"/>
            <w:rtl w:val="0"/>
            <w:lang w:val="en-US"/>
          </w:rPr>
          <w:delText>that uses</w:delText>
        </w:r>
      </w:del>
      <w:ins w:id="431" w:date="2018-01-20T16:02:49Z" w:author="Shammi Luhar">
        <w:r>
          <w:rPr>
            <w:sz w:val="24"/>
            <w:szCs w:val="24"/>
            <w:rtl w:val="0"/>
            <w:lang w:val="en-US"/>
          </w:rPr>
          <w:t>using only the</w:t>
        </w:r>
      </w:ins>
      <w:r>
        <w:rPr>
          <w:sz w:val="24"/>
          <w:szCs w:val="24"/>
          <w:rtl w:val="0"/>
        </w:rPr>
        <w:t xml:space="preserve"> </w:t>
      </w:r>
      <w:r>
        <w:rPr>
          <w:i w:val="1"/>
          <w:iCs w:val="1"/>
          <w:sz w:val="24"/>
          <w:szCs w:val="24"/>
          <w:rtl w:val="0"/>
          <w:lang w:val="de-DE"/>
        </w:rPr>
        <w:t>ICD</w:t>
      </w:r>
      <w:r>
        <w:rPr>
          <w:sz w:val="24"/>
          <w:szCs w:val="24"/>
          <w:rtl w:val="0"/>
          <w:lang w:val="it-IT"/>
        </w:rPr>
        <w:t>-10 classification.</w:t>
      </w:r>
      <w:r>
        <w:rPr>
          <w:sz w:val="24"/>
          <w:szCs w:val="24"/>
        </w:rPr>
        <w:br w:type="textWrapping"/>
      </w:r>
      <w:commentRangeStart w:id="432"/>
    </w:p>
    <w:p>
      <w:pPr>
        <w:pStyle w:val="Body"/>
        <w:spacing w:line="480" w:lineRule="auto"/>
        <w:ind w:firstLine="720"/>
        <w:jc w:val="both"/>
        <w:rPr>
          <w:sz w:val="24"/>
          <w:szCs w:val="24"/>
        </w:rPr>
      </w:pPr>
      <w:del w:id="433" w:date="2018-01-20T16:10:18Z" w:author="Shammi Luhar">
        <w:r>
          <w:rPr>
            <w:sz w:val="24"/>
            <w:szCs w:val="24"/>
            <w:rtl w:val="0"/>
            <w:lang w:val="en-US"/>
          </w:rPr>
          <w:delText>Thirdly</w:delText>
        </w:r>
      </w:del>
      <w:ins w:id="434" w:date="2018-01-20T17:36:57Z" w:author="Shammi Luhar">
        <w:r>
          <w:rPr>
            <w:sz w:val="24"/>
            <w:szCs w:val="24"/>
            <w:rtl w:val="0"/>
            <w:lang w:val="en-US"/>
          </w:rPr>
          <w:t>Finally</w:t>
        </w:r>
      </w:ins>
      <w:commentRangeEnd w:id="432"/>
      <w:r>
        <w:commentReference w:id="432"/>
      </w:r>
      <w:r>
        <w:rPr>
          <w:sz w:val="24"/>
          <w:szCs w:val="24"/>
          <w:rtl w:val="0"/>
        </w:rPr>
        <w:t xml:space="preserve">, </w:t>
      </w:r>
      <w:ins w:id="435" w:date="2018-01-20T17:48:05Z" w:author="Shammi Luhar">
        <w:r>
          <w:rPr>
            <w:sz w:val="24"/>
            <w:szCs w:val="24"/>
            <w:rtl w:val="0"/>
            <w:lang w:val="en-US"/>
          </w:rPr>
          <w:t xml:space="preserve">although </w:t>
        </w:r>
      </w:ins>
      <w:r>
        <w:rPr>
          <w:sz w:val="24"/>
          <w:szCs w:val="24"/>
          <w:rtl w:val="0"/>
          <w:lang w:val="en-US"/>
        </w:rPr>
        <w:t xml:space="preserve">the concept of </w:t>
      </w:r>
      <w:del w:id="436" w:date="2018-01-21T12:08:28Z" w:author="Shammi Luhar">
        <w:r>
          <w:rPr>
            <w:sz w:val="24"/>
            <w:szCs w:val="24"/>
            <w:rtl w:val="0"/>
            <w:lang w:val="en-US"/>
          </w:rPr>
          <w:delText>avoidable</w:delText>
        </w:r>
      </w:del>
      <w:ins w:id="437" w:date="2018-01-21T12:08:29Z" w:author="Shammi Luhar">
        <w:r>
          <w:rPr>
            <w:sz w:val="24"/>
            <w:szCs w:val="24"/>
            <w:rtl w:val="0"/>
            <w:lang w:val="en-US"/>
          </w:rPr>
          <w:t>amenable</w:t>
        </w:r>
      </w:ins>
      <w:r>
        <w:rPr>
          <w:sz w:val="24"/>
          <w:szCs w:val="24"/>
          <w:rtl w:val="0"/>
          <w:lang w:val="en-US"/>
        </w:rPr>
        <w:t xml:space="preserve"> mortality </w:t>
      </w:r>
      <w:ins w:id="438" w:date="2018-01-20T17:48:14Z" w:author="Shammi Luhar">
        <w:r>
          <w:rPr>
            <w:sz w:val="24"/>
            <w:szCs w:val="24"/>
            <w:rtl w:val="0"/>
            <w:lang w:val="en-US"/>
          </w:rPr>
          <w:t>can be used</w:t>
        </w:r>
      </w:ins>
      <w:del w:id="439" w:date="2018-01-20T16:14:03Z" w:author="Shammi Luhar">
        <w:r>
          <w:rPr>
            <w:sz w:val="24"/>
            <w:szCs w:val="24"/>
            <w:rtl w:val="0"/>
            <w:lang w:val="en-US"/>
          </w:rPr>
          <w:delText>is a proxy</w:delText>
        </w:r>
      </w:del>
      <w:r>
        <w:rPr>
          <w:sz w:val="24"/>
          <w:szCs w:val="24"/>
          <w:rtl w:val="0"/>
          <w:lang w:val="en-US"/>
        </w:rPr>
        <w:t xml:space="preserve"> to capture the effect of health care interventions on a set of causes of death</w:t>
      </w:r>
      <w:ins w:id="440" w:date="2018-01-20T17:48:25Z" w:author="Shammi Luhar">
        <w:r>
          <w:rPr>
            <w:sz w:val="24"/>
            <w:szCs w:val="24"/>
            <w:rtl w:val="0"/>
            <w:lang w:val="en-US"/>
          </w:rPr>
          <w:t>,</w:t>
        </w:r>
      </w:ins>
      <w:del w:id="441" w:date="2018-01-20T17:48:24Z" w:author="Shammi Luhar">
        <w:r>
          <w:rPr>
            <w:sz w:val="24"/>
            <w:szCs w:val="24"/>
            <w:rtl w:val="0"/>
            <w:lang w:val="en-US"/>
          </w:rPr>
          <w:delText>. This concept represents an indicator of potential weaknesses in health care and</w:delText>
        </w:r>
      </w:del>
      <w:ins w:id="442" w:date="2018-01-20T16:15:51Z" w:author="Shammi Luhar">
        <w:r>
          <w:rPr>
            <w:sz w:val="24"/>
            <w:szCs w:val="24"/>
            <w:rtl w:val="0"/>
            <w:lang w:val="en-US"/>
          </w:rPr>
          <w:t xml:space="preserve"> it is not able to</w:t>
        </w:r>
      </w:ins>
      <w:del w:id="443" w:date="2018-01-20T16:17:05Z" w:author="Shammi Luhar">
        <w:r>
          <w:rPr>
            <w:sz w:val="24"/>
            <w:szCs w:val="24"/>
            <w:rtl w:val="0"/>
            <w:lang w:val="en-US"/>
          </w:rPr>
          <w:delText xml:space="preserve"> not as evidence of</w:delText>
        </w:r>
      </w:del>
      <w:ins w:id="444" w:date="2018-01-20T16:17:06Z" w:author="Shammi Luhar">
        <w:r>
          <w:rPr>
            <w:sz w:val="24"/>
            <w:szCs w:val="24"/>
            <w:rtl w:val="0"/>
            <w:lang w:val="en-US"/>
          </w:rPr>
          <w:t xml:space="preserve"> allude to</w:t>
        </w:r>
      </w:ins>
      <w:r>
        <w:rPr>
          <w:sz w:val="24"/>
          <w:szCs w:val="24"/>
          <w:rtl w:val="0"/>
          <w:lang w:val="en-US"/>
        </w:rPr>
        <w:t xml:space="preserve"> differences </w:t>
      </w:r>
      <w:del w:id="445" w:date="2018-01-20T16:18:03Z" w:author="Shammi Luhar">
        <w:r>
          <w:rPr>
            <w:sz w:val="24"/>
            <w:szCs w:val="24"/>
            <w:rtl w:val="0"/>
            <w:lang w:val="en-US"/>
          </w:rPr>
          <w:delText>on how</w:delText>
        </w:r>
      </w:del>
      <w:ins w:id="446" w:date="2018-01-20T16:18:06Z" w:author="Shammi Luhar">
        <w:r>
          <w:rPr>
            <w:sz w:val="24"/>
            <w:szCs w:val="24"/>
            <w:rtl w:val="0"/>
            <w:lang w:val="en-US"/>
          </w:rPr>
          <w:t>in the effectiveness of</w:t>
        </w:r>
      </w:ins>
      <w:r>
        <w:rPr>
          <w:sz w:val="24"/>
          <w:szCs w:val="24"/>
          <w:rtl w:val="0"/>
          <w:lang w:val="en-US"/>
        </w:rPr>
        <w:t xml:space="preserve"> health care interventions </w:t>
      </w:r>
      <w:del w:id="447" w:date="2018-01-20T16:18:13Z" w:author="Shammi Luhar">
        <w:r>
          <w:rPr>
            <w:sz w:val="24"/>
            <w:szCs w:val="24"/>
            <w:rtl w:val="0"/>
            <w:lang w:val="en-US"/>
          </w:rPr>
          <w:delText xml:space="preserve">have been effective </w:delText>
        </w:r>
      </w:del>
      <w:r>
        <w:rPr>
          <w:sz w:val="24"/>
          <w:szCs w:val="24"/>
          <w:rtl w:val="0"/>
          <w:lang w:val="en-US"/>
        </w:rPr>
        <w:t>over time and between states.</w:t>
      </w:r>
      <w:r>
        <w:rPr>
          <w:sz w:val="24"/>
          <w:szCs w:val="24"/>
          <w:vertAlign w:val="superscript"/>
          <w:rtl w:val="0"/>
        </w:rPr>
        <w:t>28</w:t>
      </w:r>
      <w:r>
        <w:rPr>
          <w:sz w:val="24"/>
          <w:szCs w:val="24"/>
          <w:rtl w:val="0"/>
        </w:rPr>
        <w:t xml:space="preserve"> </w:t>
      </w:r>
      <w:del w:id="448" w:date="2018-01-20T17:37:30Z" w:author="Shammi Luhar">
        <w:r>
          <w:rPr>
            <w:sz w:val="24"/>
            <w:szCs w:val="24"/>
            <w:rtl w:val="0"/>
            <w:lang w:val="en-US"/>
          </w:rPr>
          <w:delText>In addition</w:delText>
        </w:r>
      </w:del>
      <w:ins w:id="449" w:date="2018-01-20T17:37:31Z" w:author="Shammi Luhar">
        <w:r>
          <w:rPr>
            <w:sz w:val="24"/>
            <w:szCs w:val="24"/>
            <w:rtl w:val="0"/>
            <w:lang w:val="en-US"/>
          </w:rPr>
          <w:t>A</w:t>
        </w:r>
      </w:ins>
      <w:del w:id="450" w:date="2018-01-20T18:10:36Z" w:author="Shammi Luhar">
        <w:r>
          <w:rPr>
            <w:sz w:val="24"/>
            <w:szCs w:val="24"/>
            <w:rtl w:val="0"/>
            <w:lang w:val="en-US"/>
          </w:rPr>
          <w:delText xml:space="preserve">,  the </w:delText>
        </w:r>
      </w:del>
      <w:ins w:id="451" w:date="2018-01-20T18:11:09Z" w:author="Shammi Luhar">
        <w:r>
          <w:rPr>
            <w:sz w:val="24"/>
            <w:szCs w:val="24"/>
            <w:rtl w:val="0"/>
            <w:lang w:val="en-US"/>
          </w:rPr>
          <w:t xml:space="preserve">lthough more likely to be underreported in states with higher homicide rates, </w:t>
        </w:r>
      </w:ins>
      <w:r>
        <w:rPr>
          <w:sz w:val="24"/>
          <w:szCs w:val="24"/>
          <w:rtl w:val="0"/>
          <w:lang w:val="en-US"/>
        </w:rPr>
        <w:t xml:space="preserve">estimates of homicides </w:t>
      </w:r>
      <w:ins w:id="452" w:date="2018-01-20T17:09:34Z" w:author="Shammi Luhar">
        <w:r>
          <w:rPr>
            <w:sz w:val="24"/>
            <w:szCs w:val="24"/>
            <w:rtl w:val="0"/>
            <w:lang w:val="en-US"/>
          </w:rPr>
          <w:t xml:space="preserve">as a cause of death </w:t>
        </w:r>
      </w:ins>
      <w:del w:id="453" w:date="2018-01-21T16:52:22Z" w:author="Shammi Luhar">
        <w:r>
          <w:rPr>
            <w:sz w:val="24"/>
            <w:szCs w:val="24"/>
            <w:rtl w:val="0"/>
            <w:lang w:val="en-US"/>
          </w:rPr>
          <w:delText>can</w:delText>
        </w:r>
      </w:del>
      <w:ins w:id="454" w:date="2018-01-21T16:52:23Z" w:author="Shammi Luhar">
        <w:r>
          <w:rPr>
            <w:sz w:val="24"/>
            <w:szCs w:val="24"/>
            <w:rtl w:val="0"/>
            <w:lang w:val="en-US"/>
          </w:rPr>
          <w:t>are generally</w:t>
        </w:r>
      </w:ins>
      <w:r>
        <w:rPr>
          <w:sz w:val="24"/>
          <w:szCs w:val="24"/>
          <w:rtl w:val="0"/>
        </w:rPr>
        <w:t xml:space="preserve"> </w:t>
      </w:r>
      <w:del w:id="455" w:date="2018-01-21T16:52:27Z" w:author="Shammi Luhar">
        <w:r>
          <w:rPr>
            <w:sz w:val="24"/>
            <w:szCs w:val="24"/>
            <w:rtl w:val="0"/>
            <w:lang w:val="en-US"/>
          </w:rPr>
          <w:delText xml:space="preserve">be considered </w:delText>
        </w:r>
      </w:del>
      <w:commentRangeStart w:id="456"/>
      <w:del w:id="457" w:date="2018-01-21T16:52:27Z" w:author="Shammi Luhar">
        <w:r>
          <w:rPr>
            <w:sz w:val="24"/>
            <w:szCs w:val="24"/>
            <w:rtl w:val="0"/>
            <w:lang w:val="en-US"/>
          </w:rPr>
          <w:delText xml:space="preserve">of </w:delText>
        </w:r>
      </w:del>
      <w:ins w:id="458" w:date="2018-01-21T16:52:27Z" w:author="Shammi Luhar">
        <w:r>
          <w:rPr>
            <w:sz w:val="24"/>
            <w:szCs w:val="24"/>
            <w:rtl w:val="0"/>
            <w:lang w:val="en-US"/>
          </w:rPr>
          <w:t xml:space="preserve">of </w:t>
        </w:r>
      </w:ins>
      <w:r>
        <w:rPr>
          <w:sz w:val="24"/>
          <w:szCs w:val="24"/>
          <w:rtl w:val="0"/>
          <w:lang w:val="en-US"/>
        </w:rPr>
        <w:t>good quality</w:t>
      </w:r>
      <w:commentRangeEnd w:id="456"/>
      <w:r>
        <w:commentReference w:id="456"/>
      </w:r>
      <w:ins w:id="459" w:date="2018-01-20T17:38:09Z" w:author="Shammi Luhar">
        <w:r>
          <w:rPr>
            <w:sz w:val="24"/>
            <w:szCs w:val="24"/>
            <w:rtl w:val="0"/>
            <w:lang w:val="en-US"/>
          </w:rPr>
          <w:t>, especially due to the consistency of its definition, and as trained medical professionals or coroners may have little incentive to intentionally misreport it on a death certificate.</w:t>
        </w:r>
      </w:ins>
      <w:commentRangeStart w:id="460"/>
      <w:ins w:id="461" w:date="2018-01-20T17:38:09Z" w:author="Shammi Luhar">
        <w:r>
          <w:rPr>
            <w:sz w:val="24"/>
            <w:szCs w:val="24"/>
            <w:rtl w:val="0"/>
            <w:lang w:val="en-US"/>
          </w:rPr>
          <w:t xml:space="preserve">  </w:t>
        </w:r>
      </w:ins>
      <w:commentRangeEnd w:id="460"/>
      <w:r>
        <w:commentReference w:id="460"/>
      </w:r>
      <w:del w:id="462" w:date="2018-01-20T17:09:38Z" w:author="Shammi Luhar">
        <w:r>
          <w:rPr>
            <w:sz w:val="24"/>
            <w:szCs w:val="24"/>
            <w:rtl w:val="0"/>
          </w:rPr>
          <w:delText>.</w:delText>
        </w:r>
      </w:del>
      <w:r>
        <w:rPr>
          <w:sz w:val="24"/>
          <w:szCs w:val="24"/>
          <w:rtl w:val="0"/>
          <w:lang w:val="en-US"/>
        </w:rPr>
        <w:t xml:space="preserve"> Level of information and standardization of procedures to collect information of external causes of death in Brazil and states are homogeneous</w:t>
      </w:r>
      <w:commentRangeStart w:id="463"/>
      <w:r>
        <w:rPr>
          <w:sz w:val="24"/>
          <w:szCs w:val="24"/>
          <w:rtl w:val="0"/>
        </w:rPr>
        <w:t>.</w:t>
      </w:r>
      <w:commentRangeEnd w:id="463"/>
      <w:r>
        <w:commentReference w:id="463"/>
      </w:r>
      <w:commentRangeStart w:id="464"/>
      <w:r>
        <w:rPr>
          <w:sz w:val="24"/>
          <w:szCs w:val="24"/>
          <w:rtl w:val="0"/>
        </w:rPr>
        <w:t xml:space="preserve"> </w:t>
      </w:r>
      <w:commentRangeEnd w:id="464"/>
      <w:r>
        <w:commentReference w:id="464"/>
      </w:r>
    </w:p>
    <w:p>
      <w:pPr>
        <w:pStyle w:val="Body"/>
        <w:jc w:val="both"/>
        <w:rPr>
          <w:del w:id="465" w:date="2018-01-20T17:19:05Z" w:author="Shammi Luhar"/>
          <w:color w:val="ff0000"/>
          <w:sz w:val="24"/>
          <w:szCs w:val="24"/>
          <w:u w:color="ff0000"/>
        </w:rPr>
      </w:pPr>
    </w:p>
    <w:p>
      <w:pPr>
        <w:pStyle w:val="Body"/>
        <w:spacing w:line="480" w:lineRule="auto"/>
        <w:jc w:val="both"/>
        <w:rPr>
          <w:sz w:val="24"/>
          <w:szCs w:val="24"/>
        </w:rPr>
      </w:pPr>
    </w:p>
    <w:p>
      <w:pPr>
        <w:pStyle w:val="Subtitle"/>
        <w:spacing w:line="480" w:lineRule="auto"/>
        <w:jc w:val="both"/>
        <w:rPr>
          <w:rFonts w:ascii="Calibri" w:cs="Calibri" w:hAnsi="Calibri" w:eastAsia="Calibri"/>
          <w:b w:val="1"/>
          <w:bCs w:val="1"/>
          <w:color w:val="000000"/>
          <w:u w:color="000000"/>
        </w:rPr>
      </w:pPr>
      <w:r>
        <w:rPr>
          <w:rFonts w:ascii="Calibri"/>
          <w:b w:val="1"/>
          <w:bCs w:val="1"/>
          <w:color w:val="000000"/>
          <w:u w:color="000000"/>
          <w:rtl w:val="0"/>
          <w:lang w:val="en-US"/>
        </w:rPr>
        <w:t>Results [750]</w:t>
      </w:r>
    </w:p>
    <w:p>
      <w:pPr>
        <w:pStyle w:val="Body"/>
        <w:spacing w:line="480" w:lineRule="auto"/>
        <w:ind w:firstLine="720"/>
        <w:jc w:val="both"/>
        <w:rPr>
          <w:sz w:val="24"/>
          <w:szCs w:val="24"/>
        </w:rPr>
      </w:pPr>
    </w:p>
    <w:p>
      <w:pPr>
        <w:pStyle w:val="Subtitle"/>
        <w:spacing w:line="480" w:lineRule="auto"/>
        <w:jc w:val="both"/>
        <w:rPr>
          <w:rFonts w:ascii="Calibri" w:cs="Calibri" w:hAnsi="Calibri" w:eastAsia="Calibri"/>
          <w:b w:val="1"/>
          <w:bCs w:val="1"/>
          <w:color w:val="000000"/>
          <w:u w:color="000000"/>
        </w:rPr>
      </w:pPr>
      <w:r>
        <w:rPr>
          <w:rFonts w:ascii="Calibri"/>
          <w:b w:val="1"/>
          <w:bCs w:val="1"/>
          <w:color w:val="000000"/>
          <w:u w:color="000000"/>
          <w:rtl w:val="0"/>
          <w:lang w:val="en-US"/>
        </w:rPr>
        <w:t>Discussion [1200]</w:t>
      </w:r>
    </w:p>
    <w:p>
      <w:pPr>
        <w:pStyle w:val="Body"/>
        <w:spacing w:line="480" w:lineRule="auto"/>
        <w:ind w:firstLine="720"/>
        <w:jc w:val="both"/>
        <w:rPr>
          <w:sz w:val="24"/>
          <w:szCs w:val="24"/>
        </w:rPr>
      </w:pPr>
    </w:p>
    <w:p>
      <w:pPr>
        <w:pStyle w:val="Subtitle"/>
        <w:spacing w:line="480" w:lineRule="auto"/>
        <w:jc w:val="both"/>
        <w:rPr>
          <w:rFonts w:ascii="Calibri" w:cs="Calibri" w:hAnsi="Calibri" w:eastAsia="Calibri"/>
          <w:b w:val="1"/>
          <w:bCs w:val="1"/>
          <w:color w:val="000000"/>
          <w:u w:color="000000"/>
        </w:rPr>
      </w:pPr>
      <w:r>
        <w:rPr>
          <w:rFonts w:ascii="Calibri"/>
          <w:b w:val="1"/>
          <w:bCs w:val="1"/>
          <w:color w:val="000000"/>
          <w:u w:color="000000"/>
          <w:rtl w:val="0"/>
          <w:lang w:val="en-US"/>
        </w:rPr>
        <w:t>Conclusion [200]</w:t>
      </w:r>
    </w:p>
    <w:p>
      <w:pPr>
        <w:pStyle w:val="Body"/>
        <w:rPr>
          <w:b w:val="1"/>
          <w:bCs w:val="1"/>
          <w:i w:val="1"/>
          <w:iCs w:val="1"/>
          <w:sz w:val="24"/>
          <w:szCs w:val="24"/>
        </w:rPr>
      </w:pPr>
      <w:r>
        <w:rPr>
          <w:rFonts w:ascii="Calibri" w:cs="Arial Unicode MS" w:hAnsi="Arial Unicode MS" w:eastAsia="Arial Unicode MS"/>
          <w:b w:val="1"/>
          <w:bCs w:val="1"/>
          <w:i w:val="1"/>
          <w:iCs w:val="1"/>
          <w:sz w:val="24"/>
          <w:szCs w:val="24"/>
          <w:rtl w:val="0"/>
          <w:lang w:val="fr-FR"/>
        </w:rPr>
        <w:t>References</w:t>
      </w:r>
    </w:p>
    <w:p>
      <w:pPr>
        <w:pStyle w:val="Body"/>
        <w:rPr>
          <w:sz w:val="24"/>
          <w:szCs w:val="24"/>
        </w:rPr>
      </w:pPr>
    </w:p>
    <w:p>
      <w:pPr>
        <w:pStyle w:val="EndNote Bibliography"/>
        <w:ind w:left="720" w:hanging="720"/>
        <w:rPr>
          <w:rtl w:val="0"/>
        </w:rPr>
      </w:pPr>
      <w:hyperlink r:id="rId4" w:history="1">
        <w:r>
          <w:rPr>
            <w:rStyle w:val="Hyperlink.0"/>
            <w:rtl w:val="0"/>
            <w:lang w:val="en-US"/>
          </w:rPr>
          <w:t>1. Palloni A, Pinto-Aguirre G. Adult mortality in Latin America and the Caribbean. International Handbook of Adult Mortality: Springer 2011:101-32.</w:t>
          <w:br w:type="textWrapping"/>
        </w:r>
      </w:hyperlink>
    </w:p>
    <w:p>
      <w:pPr>
        <w:pStyle w:val="EndNote Bibliography"/>
        <w:ind w:left="720" w:hanging="720"/>
        <w:rPr>
          <w:rtl w:val="0"/>
        </w:rPr>
      </w:pPr>
      <w:r>
        <w:rPr>
          <w:rtl w:val="0"/>
        </w:rPr>
        <w:t>.</w:t>
      </w:r>
    </w:p>
    <w:p>
      <w:pPr>
        <w:pStyle w:val="EndNote Bibliography"/>
        <w:ind w:left="720" w:hanging="720"/>
        <w:rPr>
          <w:rtl w:val="0"/>
        </w:rPr>
      </w:pPr>
      <w:r>
        <w:rPr>
          <w:rtl w:val="0"/>
          <w:lang w:val="en-US"/>
        </w:rPr>
        <w:t xml:space="preserve">28. Nolte E, McKee CM. Measuring the health of nations: updating an earlier analysis. </w:t>
      </w:r>
      <w:r>
        <w:rPr>
          <w:i w:val="1"/>
          <w:iCs w:val="1"/>
          <w:rtl w:val="0"/>
          <w:lang w:val="en-US"/>
        </w:rPr>
        <w:t>Health affairs</w:t>
      </w:r>
      <w:r>
        <w:rPr>
          <w:rtl w:val="0"/>
        </w:rPr>
        <w:t xml:space="preserve"> 2008;27(1):58-71.</w:t>
      </w:r>
    </w:p>
    <w:p>
      <w:pPr>
        <w:pStyle w:val="EndNote Bibliography"/>
        <w:ind w:left="720" w:hanging="720"/>
        <w:rPr>
          <w:rtl w:val="0"/>
        </w:rPr>
      </w:pPr>
      <w:r>
        <w:rPr>
          <w:rtl w:val="0"/>
          <w:lang w:val="en-US"/>
        </w:rPr>
        <w:t>29. Nolte E, McKee M. Does health care save lives? Avoidable mortality revisited: The Nuffield Trust 2004.</w:t>
      </w:r>
    </w:p>
    <w:p>
      <w:pPr>
        <w:pStyle w:val="EndNote Bibliography"/>
        <w:ind w:left="720" w:hanging="720"/>
        <w:rPr>
          <w:rtl w:val="0"/>
        </w:rPr>
      </w:pPr>
      <w:r>
        <w:rPr>
          <w:rtl w:val="0"/>
          <w:lang w:val="it-IT"/>
        </w:rPr>
        <w:t>30. Beltr</w:t>
      </w:r>
      <w:r>
        <w:rPr>
          <w:rtl w:val="0"/>
        </w:rPr>
        <w:t>á</w:t>
      </w:r>
      <w:r>
        <w:rPr>
          <w:rtl w:val="0"/>
        </w:rPr>
        <w:t>n-S</w:t>
      </w:r>
      <w:r>
        <w:rPr>
          <w:rtl w:val="0"/>
        </w:rPr>
        <w:t>á</w:t>
      </w:r>
      <w:r>
        <w:rPr>
          <w:rtl w:val="0"/>
          <w:lang w:val="en-US"/>
        </w:rPr>
        <w:t>nchez H. Avoidable mortality. International handbook of adult mortality: Springer 2011:491-508.</w:t>
      </w:r>
    </w:p>
    <w:p>
      <w:pPr>
        <w:pStyle w:val="EndNote Bibliography"/>
        <w:ind w:left="720" w:hanging="720"/>
        <w:rPr>
          <w:rtl w:val="0"/>
        </w:rPr>
      </w:pPr>
      <w:r>
        <w:rPr>
          <w:rtl w:val="0"/>
          <w:lang w:val="es-ES_tradnl"/>
        </w:rPr>
        <w:t>31. Aburto JM, Beltr</w:t>
      </w:r>
      <w:r>
        <w:rPr>
          <w:rtl w:val="0"/>
          <w:lang w:val="es-ES_tradnl"/>
        </w:rPr>
        <w:t>á</w:t>
      </w:r>
      <w:r>
        <w:rPr>
          <w:rtl w:val="0"/>
          <w:lang w:val="es-ES_tradnl"/>
        </w:rPr>
        <w:t>n-S</w:t>
      </w:r>
      <w:r>
        <w:rPr>
          <w:rtl w:val="0"/>
          <w:lang w:val="es-ES_tradnl"/>
        </w:rPr>
        <w:t>á</w:t>
      </w:r>
      <w:r>
        <w:rPr>
          <w:rtl w:val="0"/>
          <w:lang w:val="es-ES_tradnl"/>
        </w:rPr>
        <w:t>nchez H, Garc</w:t>
      </w:r>
      <w:r>
        <w:rPr>
          <w:rtl w:val="0"/>
          <w:lang w:val="es-ES_tradnl"/>
        </w:rPr>
        <w:t>í</w:t>
      </w:r>
      <w:r>
        <w:rPr>
          <w:rtl w:val="0"/>
          <w:lang w:val="es-ES_tradnl"/>
        </w:rPr>
        <w:t xml:space="preserve">a-Guerrero VM, et al. </w:t>
      </w:r>
      <w:r>
        <w:rPr>
          <w:rtl w:val="0"/>
          <w:lang w:val="en-US"/>
        </w:rPr>
        <w:t>Homicides in Mexico reversed life expectancy gains for men and slowed them for women, 2000</w:t>
      </w:r>
      <w:r>
        <w:rPr>
          <w:rtl w:val="0"/>
        </w:rPr>
        <w:t>–</w:t>
      </w:r>
      <w:r>
        <w:rPr>
          <w:rtl w:val="0"/>
        </w:rPr>
        <w:t xml:space="preserve">10. </w:t>
      </w:r>
      <w:r>
        <w:rPr>
          <w:i w:val="1"/>
          <w:iCs w:val="1"/>
          <w:rtl w:val="0"/>
          <w:lang w:val="en-US"/>
        </w:rPr>
        <w:t>Health Affairs</w:t>
      </w:r>
      <w:r>
        <w:rPr>
          <w:rtl w:val="0"/>
        </w:rPr>
        <w:t xml:space="preserve"> 2016;35(1):88-95.</w:t>
      </w:r>
    </w:p>
    <w:p>
      <w:pPr>
        <w:pStyle w:val="EndNote Bibliography"/>
        <w:ind w:left="720" w:hanging="720"/>
        <w:rPr>
          <w:rtl w:val="0"/>
        </w:rPr>
      </w:pPr>
      <w:r>
        <w:rPr>
          <w:rtl w:val="0"/>
          <w:lang w:val="it-IT"/>
        </w:rPr>
        <w:t>32. Elo IT, Beltr</w:t>
      </w:r>
      <w:r>
        <w:rPr>
          <w:rtl w:val="0"/>
        </w:rPr>
        <w:t>á</w:t>
      </w:r>
      <w:r>
        <w:rPr>
          <w:rtl w:val="0"/>
        </w:rPr>
        <w:t>n-S</w:t>
      </w:r>
      <w:r>
        <w:rPr>
          <w:rtl w:val="0"/>
        </w:rPr>
        <w:t>á</w:t>
      </w:r>
      <w:r>
        <w:rPr>
          <w:rtl w:val="0"/>
          <w:lang w:val="en-US"/>
        </w:rPr>
        <w:t>nchez H, Macinko J. The contribution of health care and other interventions to black</w:t>
      </w:r>
      <w:r>
        <w:rPr>
          <w:rtl w:val="0"/>
        </w:rPr>
        <w:t>–</w:t>
      </w:r>
      <w:r>
        <w:rPr>
          <w:rtl w:val="0"/>
          <w:lang w:val="en-US"/>
        </w:rPr>
        <w:t>white disparities in life expectancy, 1980</w:t>
      </w:r>
      <w:r>
        <w:rPr>
          <w:rtl w:val="0"/>
        </w:rPr>
        <w:t>–</w:t>
      </w:r>
      <w:r>
        <w:rPr>
          <w:rtl w:val="0"/>
        </w:rPr>
        <w:t xml:space="preserve">2007. </w:t>
      </w:r>
      <w:r>
        <w:rPr>
          <w:i w:val="1"/>
          <w:iCs w:val="1"/>
          <w:rtl w:val="0"/>
          <w:lang w:val="en-US"/>
        </w:rPr>
        <w:t>Population research and policy review</w:t>
      </w:r>
      <w:r>
        <w:rPr>
          <w:rtl w:val="0"/>
        </w:rPr>
        <w:t xml:space="preserve"> 2014;33(1):97-126.</w:t>
      </w:r>
    </w:p>
    <w:p>
      <w:pPr>
        <w:pStyle w:val="EndNote Bibliography"/>
        <w:ind w:left="720" w:hanging="720"/>
        <w:rPr>
          <w:rtl w:val="0"/>
        </w:rPr>
      </w:pPr>
      <w:r>
        <w:rPr>
          <w:rtl w:val="0"/>
          <w:lang w:val="pt-PT"/>
        </w:rPr>
        <w:t xml:space="preserve">33. Malta DC, Sardinha L, Moura Ld, et al. </w:t>
      </w:r>
      <w:r>
        <w:rPr>
          <w:rtl w:val="0"/>
          <w:lang w:val="es-ES_tradnl"/>
        </w:rPr>
        <w:t>Atualiza</w:t>
      </w:r>
      <w:r>
        <w:rPr>
          <w:rtl w:val="0"/>
          <w:lang w:val="es-ES_tradnl"/>
        </w:rPr>
        <w:t>çã</w:t>
      </w:r>
      <w:r>
        <w:rPr>
          <w:rtl w:val="0"/>
          <w:lang w:val="es-ES_tradnl"/>
        </w:rPr>
        <w:t>o da lista de causas de mortes evit</w:t>
      </w:r>
      <w:r>
        <w:rPr>
          <w:rtl w:val="0"/>
          <w:lang w:val="es-ES_tradnl"/>
        </w:rPr>
        <w:t>á</w:t>
      </w:r>
      <w:r>
        <w:rPr>
          <w:rtl w:val="0"/>
          <w:lang w:val="es-ES_tradnl"/>
        </w:rPr>
        <w:t>veis por interven</w:t>
      </w:r>
      <w:r>
        <w:rPr>
          <w:rtl w:val="0"/>
          <w:lang w:val="es-ES_tradnl"/>
        </w:rPr>
        <w:t>çõ</w:t>
      </w:r>
      <w:r>
        <w:rPr>
          <w:rtl w:val="0"/>
          <w:lang w:val="es-ES_tradnl"/>
        </w:rPr>
        <w:t xml:space="preserve">es do Sistema </w:t>
      </w:r>
      <w:r>
        <w:rPr>
          <w:rtl w:val="0"/>
          <w:lang w:val="es-ES_tradnl"/>
        </w:rPr>
        <w:t>Ú</w:t>
      </w:r>
      <w:r>
        <w:rPr>
          <w:rtl w:val="0"/>
          <w:lang w:val="es-ES_tradnl"/>
        </w:rPr>
        <w:t>nico de Sa</w:t>
      </w:r>
      <w:r>
        <w:rPr>
          <w:rtl w:val="0"/>
          <w:lang w:val="es-ES_tradnl"/>
        </w:rPr>
        <w:t>ú</w:t>
      </w:r>
      <w:r>
        <w:rPr>
          <w:rtl w:val="0"/>
          <w:lang w:val="es-ES_tradnl"/>
        </w:rPr>
        <w:t xml:space="preserve">de do Brasil. </w:t>
      </w:r>
      <w:r>
        <w:rPr>
          <w:i w:val="1"/>
          <w:iCs w:val="1"/>
          <w:rtl w:val="0"/>
          <w:lang w:val="it-IT"/>
        </w:rPr>
        <w:t>Epidemiologia e Servi</w:t>
      </w:r>
      <w:r>
        <w:rPr>
          <w:i w:val="1"/>
          <w:iCs w:val="1"/>
          <w:rtl w:val="0"/>
          <w:lang w:val="pt-PT"/>
        </w:rPr>
        <w:t>ç</w:t>
      </w:r>
      <w:r>
        <w:rPr>
          <w:i w:val="1"/>
          <w:iCs w:val="1"/>
          <w:rtl w:val="0"/>
          <w:lang w:val="pt-PT"/>
        </w:rPr>
        <w:t>os de Sa</w:t>
      </w:r>
      <w:r>
        <w:rPr>
          <w:i w:val="1"/>
          <w:iCs w:val="1"/>
          <w:rtl w:val="0"/>
        </w:rPr>
        <w:t>ú</w:t>
      </w:r>
      <w:r>
        <w:rPr>
          <w:i w:val="1"/>
          <w:iCs w:val="1"/>
          <w:rtl w:val="0"/>
        </w:rPr>
        <w:t>de</w:t>
      </w:r>
      <w:r>
        <w:rPr>
          <w:rtl w:val="0"/>
        </w:rPr>
        <w:t xml:space="preserve"> 2010;19(2):173-76.</w:t>
      </w:r>
    </w:p>
    <w:p>
      <w:pPr>
        <w:pStyle w:val="EndNote Bibliography"/>
        <w:ind w:left="720" w:hanging="720"/>
        <w:rPr>
          <w:rtl w:val="0"/>
        </w:rPr>
      </w:pPr>
      <w:r>
        <w:rPr>
          <w:rtl w:val="0"/>
          <w:lang w:val="en-US"/>
        </w:rPr>
        <w:t>34. Appendix. Supplemental material for the paper on homicide and life expectancy in Brazil.2018.</w:t>
      </w:r>
    </w:p>
    <w:p>
      <w:pPr>
        <w:pStyle w:val="EndNote Bibliography"/>
        <w:ind w:left="720" w:hanging="720"/>
        <w:rPr>
          <w:rtl w:val="0"/>
        </w:rPr>
      </w:pPr>
      <w:r>
        <w:rPr>
          <w:rtl w:val="0"/>
          <w:lang w:val="en-US"/>
        </w:rPr>
        <w:t xml:space="preserve">35. de Almeida-Pititto B, Dias ML, de Moraes ACF, et al. Type 2 diabetes in Brazil: epidemiology and management. </w:t>
      </w:r>
      <w:r>
        <w:rPr>
          <w:i w:val="1"/>
          <w:iCs w:val="1"/>
          <w:rtl w:val="0"/>
          <w:lang w:val="en-US"/>
        </w:rPr>
        <w:t>Diabetes, metabolic syndrome and obesity: targets and therapy</w:t>
      </w:r>
      <w:r>
        <w:rPr>
          <w:rtl w:val="0"/>
        </w:rPr>
        <w:t xml:space="preserve"> 2015;8:17.</w:t>
      </w:r>
    </w:p>
    <w:p>
      <w:pPr>
        <w:pStyle w:val="EndNote Bibliography"/>
        <w:ind w:left="720" w:hanging="720"/>
        <w:rPr>
          <w:rtl w:val="0"/>
        </w:rPr>
      </w:pPr>
      <w:r>
        <w:rPr>
          <w:rtl w:val="0"/>
          <w:lang w:val="en-US"/>
        </w:rPr>
        <w:t xml:space="preserve">36. Botega NJ, Garcia LdSL. Brazil: the need for violence (including suicide) prevention. </w:t>
      </w:r>
      <w:r>
        <w:rPr>
          <w:i w:val="1"/>
          <w:iCs w:val="1"/>
          <w:rtl w:val="0"/>
        </w:rPr>
        <w:t>World psychiatry</w:t>
      </w:r>
      <w:r>
        <w:rPr>
          <w:rtl w:val="0"/>
        </w:rPr>
        <w:t xml:space="preserve"> 2004;3(3):157.</w:t>
      </w:r>
    </w:p>
    <w:p>
      <w:pPr>
        <w:pStyle w:val="EndNote Bibliography"/>
        <w:ind w:left="720" w:hanging="720"/>
        <w:rPr>
          <w:rtl w:val="0"/>
        </w:rPr>
      </w:pPr>
      <w:r>
        <w:rPr>
          <w:rtl w:val="0"/>
          <w:lang w:val="en-US"/>
        </w:rPr>
        <w:t xml:space="preserve">37. Rosenberg HM. Cause of death as a contemporary problem. </w:t>
      </w:r>
      <w:r>
        <w:rPr>
          <w:i w:val="1"/>
          <w:iCs w:val="1"/>
          <w:rtl w:val="0"/>
          <w:lang w:val="en-US"/>
        </w:rPr>
        <w:t>Journal of the history of medicine and allied sciences</w:t>
      </w:r>
      <w:r>
        <w:rPr>
          <w:rtl w:val="0"/>
        </w:rPr>
        <w:t xml:space="preserve"> 1999;54(2):133-53.</w:t>
      </w:r>
    </w:p>
    <w:p>
      <w:pPr>
        <w:pStyle w:val="EndNote Bibliography"/>
        <w:ind w:left="720" w:hanging="720"/>
        <w:rPr>
          <w:rtl w:val="0"/>
        </w:rPr>
      </w:pPr>
      <w:r>
        <w:rPr>
          <w:rtl w:val="0"/>
          <w:lang w:val="en-US"/>
        </w:rPr>
        <w:t xml:space="preserve">38. Guralnick L. Some problems in the use of multiple causes of death. </w:t>
      </w:r>
      <w:r>
        <w:rPr>
          <w:i w:val="1"/>
          <w:iCs w:val="1"/>
          <w:rtl w:val="0"/>
          <w:lang w:val="en-US"/>
        </w:rPr>
        <w:t>Journal of Chronic Diseases</w:t>
      </w:r>
      <w:r>
        <w:rPr>
          <w:rtl w:val="0"/>
        </w:rPr>
        <w:t xml:space="preserve"> 1966;19(9):979-90.</w:t>
      </w:r>
    </w:p>
    <w:p>
      <w:pPr>
        <w:pStyle w:val="EndNote Bibliography"/>
        <w:ind w:left="720" w:hanging="720"/>
        <w:rPr>
          <w:rtl w:val="0"/>
        </w:rPr>
      </w:pPr>
      <w:r>
        <w:rPr>
          <w:rtl w:val="0"/>
          <w:lang w:val="en-US"/>
        </w:rPr>
        <w:t>39. Canudas-Romo V, Aburto JM. The diversity in survival in Latin America and the Caribbean: The lost youth by homicides. World Bank (</w:t>
      </w:r>
      <w:hyperlink r:id="rId5" w:history="1">
        <w:r>
          <w:rPr>
            <w:rStyle w:val="Hyperlink.1"/>
            <w:rtl w:val="0"/>
            <w:lang w:val="en-US"/>
          </w:rPr>
          <w:t>https://wb-lac.shinyapps.io/lac_diversity/)2018</w:t>
        </w:r>
      </w:hyperlink>
      <w:r>
        <w:rPr>
          <w:rtl w:val="0"/>
        </w:rPr>
        <w:t>.</w:t>
      </w:r>
    </w:p>
    <w:p>
      <w:pPr>
        <w:pStyle w:val="EndNote Bibliography"/>
        <w:ind w:left="720" w:hanging="720"/>
        <w:rPr>
          <w:rtl w:val="0"/>
        </w:rPr>
      </w:pPr>
      <w:r>
        <w:rPr>
          <w:rtl w:val="0"/>
          <w:lang w:val="en-US"/>
        </w:rPr>
        <w:t>40. Preston S, Heuveline P, Guillot M. Demography: measuring and modeling population processes. 2000</w:t>
      </w:r>
    </w:p>
    <w:p>
      <w:pPr>
        <w:pStyle w:val="EndNote Bibliography"/>
        <w:ind w:left="720" w:hanging="720"/>
        <w:rPr>
          <w:rtl w:val="0"/>
        </w:rPr>
      </w:pPr>
      <w:r>
        <w:rPr>
          <w:rtl w:val="0"/>
          <w:lang w:val="it-IT"/>
        </w:rPr>
        <w:t>41. Beltr</w:t>
      </w:r>
      <w:r>
        <w:rPr>
          <w:rtl w:val="0"/>
        </w:rPr>
        <w:t>á</w:t>
      </w:r>
      <w:r>
        <w:rPr>
          <w:rtl w:val="0"/>
        </w:rPr>
        <w:t>n-S</w:t>
      </w:r>
      <w:r>
        <w:rPr>
          <w:rtl w:val="0"/>
        </w:rPr>
        <w:t>á</w:t>
      </w:r>
      <w:r>
        <w:rPr>
          <w:rtl w:val="0"/>
          <w:lang w:val="en-US"/>
        </w:rPr>
        <w:t xml:space="preserve">nchez H, Preston SH, Canudas-Romo V. An integrated approach to cause-of-death analysis: cause-deleted life tables and decompositions of life expectancy. </w:t>
      </w:r>
      <w:r>
        <w:rPr>
          <w:i w:val="1"/>
          <w:iCs w:val="1"/>
          <w:rtl w:val="0"/>
          <w:lang w:val="en-US"/>
        </w:rPr>
        <w:t>Demographic research</w:t>
      </w:r>
      <w:r>
        <w:rPr>
          <w:rtl w:val="0"/>
        </w:rPr>
        <w:t xml:space="preserve"> 2008;19:1323.</w:t>
      </w:r>
    </w:p>
    <w:sectPr>
      <w:headerReference w:type="default" r:id="rId6"/>
      <w:footerReference w:type="default" r:id="rId7"/>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87" w:author="José Manuel Aburto" w:date="2018-01-12T14:19:00Z">
    <w:p>
      <w:pPr>
        <w:pStyle w:val="Default"/>
        <w:bidi w:val="0"/>
      </w:pPr>
    </w:p>
    <w:p>
      <w:pPr>
        <w:pStyle w:val="Default"/>
        <w:bidi w:val="0"/>
      </w:pPr>
      <w:r>
        <w:rPr>
          <w:rFonts w:ascii="Helvetica" w:cs="Arial Unicode MS" w:hAnsi="Arial Unicode MS" w:eastAsia="Arial Unicode MS"/>
          <w:rtl w:val="0"/>
        </w:rPr>
        <w:t>Bernardo: do you make any corrections regarding this?</w:t>
      </w:r>
    </w:p>
  </w:comment>
  <w:comment w:id="111" w:author="Shammi Luhar" w:date="2018-01-20T12:38:49Z">
    <w:p>
      <w:pPr>
        <w:pStyle w:val="Default"/>
        <w:bidi w:val="0"/>
      </w:pPr>
    </w:p>
    <w:p>
      <w:pPr>
        <w:pStyle w:val="Default"/>
        <w:bidi w:val="0"/>
      </w:pPr>
      <w:r>
        <w:rPr>
          <w:rFonts w:ascii="Helvetica" w:cs="Arial Unicode MS" w:hAnsi="Arial Unicode MS" w:eastAsia="Arial Unicode MS"/>
          <w:rtl w:val="0"/>
        </w:rPr>
        <w:t>which years? - Cant access Hone et al 2017 - not open access</w:t>
      </w:r>
    </w:p>
  </w:comment>
  <w:comment w:id="456" w:author="José Manuel Aburto" w:date="2018-01-15T10:31:00Z">
    <w:p>
      <w:pPr>
        <w:pStyle w:val="Default"/>
        <w:bidi w:val="0"/>
      </w:pPr>
    </w:p>
    <w:p>
      <w:pPr>
        <w:pStyle w:val="Default"/>
        <w:bidi w:val="0"/>
      </w:pPr>
      <w:r>
        <w:rPr>
          <w:rFonts w:ascii="Helvetica" w:cs="Arial Unicode MS" w:hAnsi="Arial Unicode MS" w:eastAsia="Arial Unicode MS"/>
          <w:rtl w:val="0"/>
        </w:rPr>
        <w:t>In mexico we have a problem with missing individuals and mass graves found from time to time. So that the estimates of homicides are a lower bound. Does this happen in Brazil? Shammi could you look into this.</w:t>
      </w:r>
    </w:p>
  </w:comment>
  <w:comment w:id="129" w:author="Shammi Luhar" w:date="2018-01-20T12:49:51Z">
    <w:p>
      <w:pPr>
        <w:pStyle w:val="Default"/>
        <w:bidi w:val="0"/>
      </w:pPr>
    </w:p>
    <w:p>
      <w:pPr>
        <w:pStyle w:val="Default"/>
        <w:bidi w:val="0"/>
      </w:pPr>
      <w:r>
        <w:rPr>
          <w:rFonts w:ascii="Helvetica" w:cs="Arial Unicode MS" w:hAnsi="Arial Unicode MS" w:eastAsia="Arial Unicode MS"/>
          <w:rtl w:val="0"/>
        </w:rPr>
        <w:t>I looked at the WHO reference and couldn</w:t>
      </w:r>
      <w:r>
        <w:rPr>
          <w:rFonts w:ascii="Arial Unicode MS" w:cs="Arial Unicode MS" w:hAnsi="Helvetica" w:eastAsia="Arial Unicode MS" w:hint="default"/>
          <w:rtl w:val="0"/>
        </w:rPr>
        <w:t>’</w:t>
      </w:r>
      <w:r>
        <w:rPr>
          <w:rFonts w:ascii="Helvetica" w:cs="Arial Unicode MS" w:hAnsi="Arial Unicode MS" w:eastAsia="Arial Unicode MS"/>
          <w:rtl w:val="0"/>
        </w:rPr>
        <w:t>t find evidence of stability over the past 3 decades but rather since 2004.</w:t>
      </w:r>
    </w:p>
    <w:p>
      <w:pPr>
        <w:pStyle w:val="Default"/>
        <w:bidi w:val="0"/>
      </w:pPr>
    </w:p>
    <w:p>
      <w:pPr>
        <w:pStyle w:val="Default"/>
        <w:bidi w:val="0"/>
      </w:pPr>
      <w:r>
        <w:rPr>
          <w:rFonts w:ascii="Helvetica" w:cs="Arial Unicode MS" w:hAnsi="Arial Unicode MS" w:eastAsia="Arial Unicode MS"/>
          <w:rtl w:val="0"/>
        </w:rPr>
        <w:t>Murray et al(2013), suggest an increase in the rate from 1980 to 2010 from approx 12 to 25 per 100,000 people, with stability/slight decline  since 2004</w:t>
      </w:r>
    </w:p>
    <w:p>
      <w:pPr>
        <w:pStyle w:val="Default"/>
        <w:bidi w:val="0"/>
      </w:pPr>
    </w:p>
    <w:p>
      <w:pPr>
        <w:pStyle w:val="Default"/>
        <w:bidi w:val="0"/>
      </w:pPr>
      <w:r>
        <w:rPr>
          <w:rFonts w:ascii="Helvetica" w:cs="Arial Unicode MS" w:hAnsi="Arial Unicode MS" w:eastAsia="Arial Unicode MS"/>
          <w:rtl w:val="0"/>
        </w:rPr>
        <w:t>Murray, J., de Castro Cerqueira, D.R. and Kahn, T., 2013. Crime and violence in Brazil: Systematic review of time trends, prevalence rates and risk factors. Aggression and Violent Behavior, 18(5), pp.471-483.</w:t>
      </w:r>
    </w:p>
  </w:comment>
  <w:comment w:id="460" w:author="Shammi Luhar" w:date="2018-01-20T17:17:17Z">
    <w:p>
      <w:pPr>
        <w:pStyle w:val="Default"/>
        <w:bidi w:val="0"/>
      </w:pPr>
    </w:p>
    <w:p>
      <w:pPr>
        <w:pStyle w:val="Default"/>
        <w:bidi w:val="0"/>
      </w:pPr>
      <w:r>
        <w:rPr>
          <w:rFonts w:ascii="Helvetica" w:cs="Arial Unicode MS" w:hAnsi="Arial Unicode MS" w:eastAsia="Arial Unicode MS"/>
          <w:rtl w:val="0"/>
        </w:rPr>
        <w:t>Little evidence of anything relating to mass graves, and literature generally suggests reliable classification. A CDC review suggested an underreporting of firearms homicide but as a proportion of all homicides</w:t>
      </w:r>
    </w:p>
    <w:p>
      <w:pPr>
        <w:pStyle w:val="Default"/>
        <w:bidi w:val="0"/>
      </w:pPr>
    </w:p>
    <w:p>
      <w:pPr>
        <w:pStyle w:val="Default"/>
        <w:bidi w:val="0"/>
      </w:pPr>
      <w:r>
        <w:rPr>
          <w:rFonts w:ascii="Helvetica" w:cs="Arial Unicode MS" w:hAnsi="Arial Unicode MS" w:eastAsia="Arial Unicode MS"/>
          <w:rtl w:val="0"/>
        </w:rPr>
        <w:t>Steeves, G.M., Petterini, F.C. and Moura, G.V., 2015. The interiorization of Brazilian violence, policing, and economic growth. EconomiA, 16(3), pp.359-375.</w:t>
      </w:r>
    </w:p>
  </w:comment>
  <w:comment w:id="312" w:author="Shammi Luhar" w:date="2018-01-20T17:52:51Z">
    <w:p>
      <w:pPr>
        <w:pStyle w:val="Default"/>
        <w:bidi w:val="0"/>
      </w:pPr>
    </w:p>
    <w:p>
      <w:pPr>
        <w:pStyle w:val="Default"/>
        <w:bidi w:val="0"/>
      </w:pPr>
      <w:r>
        <w:rPr>
          <w:rFonts w:ascii="Helvetica" w:cs="Arial Unicode MS" w:hAnsi="Arial Unicode MS" w:eastAsia="Arial Unicode MS"/>
          <w:rtl w:val="0"/>
        </w:rPr>
        <w:t>Preceding point seems strong enough justification for this decision?</w:t>
      </w:r>
    </w:p>
  </w:comment>
  <w:comment w:id="432" w:author="Shammi Luhar" w:date="2018-01-21T17:12:44Z">
    <w:p>
      <w:pPr>
        <w:pStyle w:val="Default"/>
        <w:bidi w:val="0"/>
      </w:pPr>
    </w:p>
    <w:p>
      <w:pPr>
        <w:pStyle w:val="Default"/>
        <w:bidi w:val="0"/>
      </w:pPr>
      <w:r>
        <w:rPr>
          <w:rFonts w:ascii="Helvetica" w:cs="Arial Unicode MS" w:hAnsi="Arial Unicode MS" w:eastAsia="Arial Unicode MS"/>
          <w:rtl w:val="0"/>
        </w:rPr>
        <w:t>Not entirely sure of the meaning of this paragraph -  Jos</w:t>
      </w:r>
      <w:r>
        <w:rPr>
          <w:rFonts w:ascii="Arial Unicode MS" w:cs="Arial Unicode MS" w:hAnsi="Helvetica" w:eastAsia="Arial Unicode MS" w:hint="default"/>
          <w:rtl w:val="0"/>
        </w:rPr>
        <w:t xml:space="preserve">é </w:t>
      </w:r>
      <w:r>
        <w:rPr>
          <w:rFonts w:ascii="Helvetica" w:cs="Arial Unicode MS" w:hAnsi="Arial Unicode MS" w:eastAsia="Arial Unicode MS"/>
          <w:rtl w:val="0"/>
        </w:rPr>
        <w:t>lets discuss and I will amend accordingly</w:t>
      </w:r>
    </w:p>
  </w:comment>
  <w:comment w:id="463" w:author="José Manuel Aburto" w:date="2018-01-12T15:05:00Z">
    <w:p>
      <w:pPr>
        <w:pStyle w:val="Default"/>
        <w:bidi w:val="0"/>
      </w:pPr>
    </w:p>
    <w:p>
      <w:pPr>
        <w:pStyle w:val="Default"/>
        <w:bidi w:val="0"/>
      </w:pPr>
      <w:r>
        <w:rPr>
          <w:rFonts w:ascii="Helvetica" w:cs="Arial Unicode MS" w:hAnsi="Arial Unicode MS" w:eastAsia="Arial Unicode MS"/>
          <w:rtl w:val="0"/>
        </w:rPr>
        <w:t>Reference</w:t>
      </w:r>
    </w:p>
  </w:comment>
  <w:comment w:id="464" w:author="Shammi Luhar" w:date="2018-01-20T18:11:54Z">
    <w:p>
      <w:pPr>
        <w:pStyle w:val="Default"/>
        <w:bidi w:val="0"/>
      </w:pPr>
    </w:p>
    <w:p>
      <w:pPr>
        <w:pStyle w:val="Default"/>
        <w:bidi w:val="0"/>
      </w:pPr>
      <w:r>
        <w:rPr>
          <w:rFonts w:ascii="Helvetica" w:cs="Arial Unicode MS" w:hAnsi="Arial Unicode MS" w:eastAsia="Arial Unicode MS"/>
          <w:rtl w:val="0"/>
        </w:rPr>
        <w:t xml:space="preserve">Evidence of level of information differing slightly between states with better data quality and completeness in Southern states with lower burden of disease, but no evidence of heterogeneity in procedures to capture external causes </w:t>
      </w:r>
    </w:p>
    <w:p>
      <w:pPr>
        <w:pStyle w:val="Default"/>
        <w:bidi w:val="0"/>
      </w:pPr>
    </w:p>
    <w:p>
      <w:pPr>
        <w:pStyle w:val="Default"/>
        <w:bidi w:val="0"/>
      </w:pPr>
      <w:r>
        <w:rPr>
          <w:rFonts w:ascii="Helvetica" w:cs="Arial Unicode MS" w:hAnsi="Arial Unicode MS" w:eastAsia="Arial Unicode MS"/>
          <w:rtl w:val="0"/>
        </w:rPr>
        <w:t>Fran</w:t>
      </w:r>
      <w:r>
        <w:rPr>
          <w:rFonts w:ascii="Arial Unicode MS" w:cs="Arial Unicode MS" w:hAnsi="Helvetica" w:eastAsia="Arial Unicode MS" w:hint="default"/>
          <w:rtl w:val="0"/>
        </w:rPr>
        <w:t>ç</w:t>
      </w:r>
      <w:r>
        <w:rPr>
          <w:rFonts w:ascii="Helvetica" w:cs="Arial Unicode MS" w:hAnsi="Arial Unicode MS" w:eastAsia="Arial Unicode MS"/>
          <w:rtl w:val="0"/>
        </w:rPr>
        <w:t>a, E.B., de Azeredo Passos, V.M., Malta, D.C., Duncan, B.B., Ribeiro, A.L.P., Guimar</w:t>
      </w:r>
      <w:r>
        <w:rPr>
          <w:rFonts w:ascii="Arial Unicode MS" w:cs="Arial Unicode MS" w:hAnsi="Helvetica" w:eastAsia="Arial Unicode MS" w:hint="default"/>
          <w:rtl w:val="0"/>
        </w:rPr>
        <w:t>ã</w:t>
      </w:r>
      <w:r>
        <w:rPr>
          <w:rFonts w:ascii="Helvetica" w:cs="Arial Unicode MS" w:hAnsi="Arial Unicode MS" w:eastAsia="Arial Unicode MS"/>
          <w:rtl w:val="0"/>
        </w:rPr>
        <w:t>es, M.D., Abreu, D.M., Vasconcelos, A.M.N., Carneiro, M., Teixeira, R. and Camargos, P., 2017. Cause-specific mortality for 249 causes in Brazil and states during 1990</w:t>
      </w:r>
      <w:r>
        <w:rPr>
          <w:rFonts w:ascii="Arial Unicode MS" w:cs="Arial Unicode MS" w:hAnsi="Helvetica" w:eastAsia="Arial Unicode MS" w:hint="default"/>
          <w:rtl w:val="0"/>
        </w:rPr>
        <w:t>–</w:t>
      </w:r>
      <w:r>
        <w:rPr>
          <w:rFonts w:ascii="Helvetica" w:cs="Arial Unicode MS" w:hAnsi="Arial Unicode MS" w:eastAsia="Arial Unicode MS"/>
          <w:rtl w:val="0"/>
        </w:rPr>
        <w:t>2015: a systematic analysis for the global burden of disease study 2015. Population health metrics, 15(1), p.39.</w:t>
      </w:r>
    </w:p>
  </w:comment>
  <w:comment w:id="0" w:author="José Manuel Aburto" w:date="2018-01-15T10:14:00Z">
    <w:p>
      <w:pPr>
        <w:pStyle w:val="Default"/>
        <w:bidi w:val="0"/>
      </w:pPr>
    </w:p>
    <w:p>
      <w:pPr>
        <w:pStyle w:val="Default"/>
        <w:bidi w:val="0"/>
      </w:pPr>
      <w:r>
        <w:rPr>
          <w:rFonts w:ascii="Helvetica" w:cs="Arial Unicode MS" w:hAnsi="Arial Unicode MS" w:eastAsia="Arial Unicode MS"/>
          <w:rtl w:val="0"/>
        </w:rPr>
        <w:t>Write your affiliations as you want them.</w:t>
      </w:r>
    </w:p>
  </w:comment>
  <w:comment w:id="395" w:author="José Manuel Aburto" w:date="2018-01-12T14:19:00Z">
    <w:p>
      <w:pPr>
        <w:pStyle w:val="Default"/>
        <w:bidi w:val="0"/>
      </w:pPr>
    </w:p>
    <w:p>
      <w:pPr>
        <w:pStyle w:val="Default"/>
        <w:bidi w:val="0"/>
      </w:pPr>
      <w:r>
        <w:rPr>
          <w:rFonts w:ascii="Helvetica" w:cs="Arial Unicode MS" w:hAnsi="Arial Unicode MS" w:eastAsia="Arial Unicode MS"/>
          <w:rtl w:val="0"/>
        </w:rPr>
        <w:t>Bernardo: do you make any corrections regarding this?</w:t>
      </w:r>
    </w:p>
  </w:comment>
  <w:comment w:id="17" w:author="Shammi Luhar" w:date="2018-01-20T12:56:28Z">
    <w:p>
      <w:pPr>
        <w:pStyle w:val="Default"/>
        <w:bidi w:val="0"/>
      </w:pPr>
    </w:p>
    <w:p>
      <w:pPr>
        <w:pStyle w:val="Default"/>
        <w:bidi w:val="0"/>
      </w:pPr>
      <w:r>
        <w:rPr>
          <w:rFonts w:ascii="Helvetica" w:cs="Arial Unicode MS" w:hAnsi="Arial Unicode MS" w:eastAsia="Arial Unicode MS"/>
          <w:rtl w:val="0"/>
        </w:rPr>
        <w:t xml:space="preserve">Add world Bank reference </w:t>
      </w:r>
    </w:p>
  </w:comment>
  <w:comment w:id="318" w:author="Shammi Luhar" w:date="2018-01-20T14:14:38Z">
    <w:p>
      <w:pPr>
        <w:pStyle w:val="Default"/>
        <w:bidi w:val="0"/>
      </w:pPr>
    </w:p>
    <w:p>
      <w:pPr>
        <w:pStyle w:val="Default"/>
        <w:bidi w:val="0"/>
      </w:pPr>
      <w:r>
        <w:rPr>
          <w:rFonts w:ascii="Helvetica" w:cs="Arial Unicode MS" w:hAnsi="Arial Unicode MS" w:eastAsia="Arial Unicode MS"/>
          <w:rtl w:val="0"/>
        </w:rPr>
        <w:t>Shammi maybe you can find something to give more punch to this paragraph.</w:t>
      </w:r>
    </w:p>
    <w:p>
      <w:pPr>
        <w:pStyle w:val="Default"/>
        <w:bidi w:val="0"/>
      </w:pPr>
    </w:p>
    <w:p>
      <w:pPr>
        <w:pStyle w:val="Default"/>
        <w:bidi w:val="0"/>
      </w:pPr>
      <w:r>
        <w:rPr>
          <w:rFonts w:ascii="Helvetica" w:cs="Arial Unicode MS" w:hAnsi="Arial Unicode MS" w:eastAsia="Arial Unicode MS"/>
          <w:rtl w:val="0"/>
        </w:rPr>
        <w:t>Shammi:</w:t>
      </w:r>
    </w:p>
    <w:p>
      <w:pPr>
        <w:pStyle w:val="Default"/>
        <w:bidi w:val="0"/>
      </w:pPr>
      <w:r>
        <w:rPr>
          <w:rFonts w:ascii="Helvetica" w:cs="Arial Unicode MS" w:hAnsi="Arial Unicode MS" w:eastAsia="Arial Unicode MS"/>
          <w:rtl w:val="0"/>
        </w:rPr>
        <w:t>One thing to maybe look at as a break is the stabilisation in homicide rate since 2004, in part due to stabilisation in firearm mortality due to a new regulation. If a comparison in the change between 2000 and 2004, compared to 2004 to 20-, one could ask:</w:t>
      </w:r>
    </w:p>
    <w:p>
      <w:pPr>
        <w:pStyle w:val="Default"/>
        <w:bidi w:val="0"/>
      </w:pPr>
    </w:p>
    <w:p>
      <w:pPr>
        <w:pStyle w:val="Default"/>
        <w:bidi w:val="0"/>
      </w:pPr>
      <w:r>
        <w:rPr>
          <w:rFonts w:ascii="Helvetica" w:cs="Arial Unicode MS" w:hAnsi="Arial Unicode MS" w:eastAsia="Arial Unicode MS"/>
          <w:rtl w:val="0"/>
        </w:rPr>
        <w:t>1. Between 2000 and 2004, did e0 for males decline, driven by increasing homicide rate?</w:t>
      </w:r>
    </w:p>
    <w:p>
      <w:pPr>
        <w:pStyle w:val="Default"/>
        <w:bidi w:val="0"/>
      </w:pPr>
      <w:r>
        <w:rPr>
          <w:rFonts w:ascii="Helvetica" w:cs="Arial Unicode MS" w:hAnsi="Arial Unicode MS" w:eastAsia="Arial Unicode MS"/>
          <w:rtl w:val="0"/>
        </w:rPr>
        <w:t>2. between 2004 and 20-, how did the stagnation in homicide rate affect e0 changes between 04 and 0-?</w:t>
      </w:r>
    </w:p>
    <w:p>
      <w:pPr>
        <w:pStyle w:val="Default"/>
        <w:bidi w:val="0"/>
      </w:pPr>
      <w:r>
        <w:rPr>
          <w:rFonts w:ascii="Helvetica" w:cs="Arial Unicode MS" w:hAnsi="Arial Unicode MS" w:eastAsia="Arial Unicode MS"/>
          <w:rtl w:val="0"/>
        </w:rPr>
        <w:t>3. Different subnational experiences?</w:t>
      </w:r>
    </w:p>
    <w:p>
      <w:pPr>
        <w:pStyle w:val="Default"/>
        <w:bidi w:val="0"/>
      </w:pPr>
    </w:p>
    <w:p>
      <w:pPr>
        <w:pStyle w:val="Default"/>
        <w:bidi w:val="0"/>
      </w:pPr>
    </w:p>
    <w:p>
      <w:pPr>
        <w:pStyle w:val="Default"/>
        <w:bidi w:val="0"/>
      </w:pPr>
      <w:r>
        <w:rPr>
          <w:rFonts w:ascii="Helvetica" w:cs="Arial Unicode MS" w:hAnsi="Arial Unicode MS" w:eastAsia="Arial Unicode MS"/>
          <w:rtl w:val="0"/>
        </w:rPr>
        <w:t>Another option could be to use the huge boom in Brazil</w:t>
      </w:r>
      <w:r>
        <w:rPr>
          <w:rFonts w:ascii="Arial Unicode MS" w:cs="Arial Unicode MS" w:hAnsi="Helvetica" w:eastAsia="Arial Unicode MS" w:hint="default"/>
          <w:rtl w:val="0"/>
        </w:rPr>
        <w:t>’</w:t>
      </w:r>
      <w:r>
        <w:rPr>
          <w:rFonts w:ascii="Helvetica" w:cs="Arial Unicode MS" w:hAnsi="Arial Unicode MS" w:eastAsia="Arial Unicode MS"/>
          <w:rtl w:val="0"/>
        </w:rPr>
        <w:t>s economy and slightly declining socioeconomic inequality at the turn of the century as the split point, but that would need data prior to 2000, and unsure of how changes in ICD classifications would make this task a messy one?</w:t>
      </w:r>
    </w:p>
    <w:p>
      <w:pPr>
        <w:pStyle w:val="Default"/>
        <w:bidi w:val="0"/>
      </w:pPr>
    </w:p>
    <w:p>
      <w:pPr>
        <w:pStyle w:val="Default"/>
        <w:bidi w:val="0"/>
      </w:pPr>
      <w:r>
        <w:rPr>
          <w:rFonts w:ascii="Helvetica" w:cs="Arial Unicode MS" w:hAnsi="Arial Unicode MS" w:eastAsia="Arial Unicode MS"/>
          <w:rtl w:val="0"/>
        </w:rPr>
        <w:t>Once something is decided upon, this paragraph can be amended</w:t>
      </w:r>
    </w:p>
  </w:comment>
  <w:comment w:id="390" w:author="Shammi Luhar" w:date="2018-01-20T16:47:50Z">
    <w:p>
      <w:pPr>
        <w:pStyle w:val="Default"/>
        <w:bidi w:val="0"/>
      </w:pPr>
    </w:p>
    <w:p>
      <w:pPr>
        <w:pStyle w:val="Default"/>
        <w:bidi w:val="0"/>
      </w:pPr>
      <w:r>
        <w:rPr>
          <w:rFonts w:ascii="Helvetica" w:cs="Arial Unicode MS" w:hAnsi="Arial Unicode MS" w:eastAsia="Arial Unicode MS"/>
          <w:rtl w:val="0"/>
        </w:rPr>
        <w:t>cite Queiroz et al (2017) and  Gonz</w:t>
      </w:r>
      <w:r>
        <w:rPr>
          <w:rFonts w:ascii="Arial Unicode MS" w:cs="Arial Unicode MS" w:hAnsi="Helvetica" w:eastAsia="Arial Unicode MS" w:hint="default"/>
          <w:rtl w:val="0"/>
        </w:rPr>
        <w:t>á</w:t>
      </w:r>
      <w:r>
        <w:rPr>
          <w:rFonts w:ascii="Helvetica" w:cs="Arial Unicode MS" w:hAnsi="Arial Unicode MS" w:eastAsia="Arial Unicode MS"/>
          <w:rtl w:val="0"/>
        </w:rPr>
        <w:t>lez-P</w:t>
      </w:r>
      <w:r>
        <w:rPr>
          <w:rFonts w:ascii="Arial Unicode MS" w:cs="Arial Unicode MS" w:hAnsi="Helvetica" w:eastAsia="Arial Unicode MS" w:hint="default"/>
          <w:rtl w:val="0"/>
        </w:rPr>
        <w:t>é</w:t>
      </w:r>
      <w:r>
        <w:rPr>
          <w:rFonts w:ascii="Helvetica" w:cs="Arial Unicode MS" w:hAnsi="Arial Unicode MS" w:eastAsia="Arial Unicode MS"/>
          <w:rtl w:val="0"/>
        </w:rPr>
        <w:t>rez et al (2017); OPS(2016)</w:t>
      </w:r>
    </w:p>
    <w:p>
      <w:pPr>
        <w:pStyle w:val="Default"/>
        <w:bidi w:val="0"/>
      </w:pPr>
    </w:p>
    <w:p>
      <w:pPr>
        <w:pStyle w:val="Default"/>
        <w:bidi w:val="0"/>
      </w:pPr>
      <w:r>
        <w:rPr>
          <w:rFonts w:ascii="Helvetica" w:cs="Arial Unicode MS" w:hAnsi="Arial Unicode MS" w:eastAsia="Arial Unicode MS"/>
          <w:rtl w:val="0"/>
        </w:rPr>
        <w:t>Organizaci</w:t>
      </w:r>
      <w:r>
        <w:rPr>
          <w:rFonts w:ascii="Arial Unicode MS" w:cs="Arial Unicode MS" w:hAnsi="Helvetica" w:eastAsia="Arial Unicode MS" w:hint="default"/>
          <w:rtl w:val="0"/>
        </w:rPr>
        <w:t>ó</w:t>
      </w:r>
      <w:r>
        <w:rPr>
          <w:rFonts w:ascii="Helvetica" w:cs="Arial Unicode MS" w:hAnsi="Arial Unicode MS" w:eastAsia="Arial Unicode MS"/>
          <w:rtl w:val="0"/>
        </w:rPr>
        <w:t>n Panamericana de la Salud (OPS). Situaci</w:t>
      </w:r>
      <w:r>
        <w:rPr>
          <w:rFonts w:ascii="Arial Unicode MS" w:cs="Arial Unicode MS" w:hAnsi="Helvetica" w:eastAsia="Arial Unicode MS" w:hint="default"/>
          <w:rtl w:val="0"/>
        </w:rPr>
        <w:t>ó</w:t>
      </w:r>
      <w:r>
        <w:rPr>
          <w:rFonts w:ascii="Helvetica" w:cs="Arial Unicode MS" w:hAnsi="Arial Unicode MS" w:eastAsia="Arial Unicode MS"/>
          <w:rtl w:val="0"/>
        </w:rPr>
        <w:t>n</w:t>
      </w:r>
    </w:p>
    <w:p>
      <w:pPr>
        <w:pStyle w:val="Default"/>
        <w:bidi w:val="0"/>
      </w:pPr>
      <w:r>
        <w:rPr>
          <w:rFonts w:ascii="Helvetica" w:cs="Arial Unicode MS" w:hAnsi="Arial Unicode MS" w:eastAsia="Arial Unicode MS"/>
          <w:rtl w:val="0"/>
        </w:rPr>
        <w:t>de Salud en las Am</w:t>
      </w:r>
      <w:r>
        <w:rPr>
          <w:rFonts w:ascii="Arial Unicode MS" w:cs="Arial Unicode MS" w:hAnsi="Helvetica" w:eastAsia="Arial Unicode MS" w:hint="default"/>
          <w:rtl w:val="0"/>
        </w:rPr>
        <w:t>é</w:t>
      </w:r>
      <w:r>
        <w:rPr>
          <w:rFonts w:ascii="Helvetica" w:cs="Arial Unicode MS" w:hAnsi="Arial Unicode MS" w:eastAsia="Arial Unicode MS"/>
          <w:rtl w:val="0"/>
        </w:rPr>
        <w:t>ricas. Indicadores b</w:t>
      </w:r>
      <w:r>
        <w:rPr>
          <w:rFonts w:ascii="Arial Unicode MS" w:cs="Arial Unicode MS" w:hAnsi="Helvetica" w:eastAsia="Arial Unicode MS" w:hint="default"/>
          <w:rtl w:val="0"/>
        </w:rPr>
        <w:t>á</w:t>
      </w:r>
      <w:r>
        <w:rPr>
          <w:rFonts w:ascii="Helvetica" w:cs="Arial Unicode MS" w:hAnsi="Arial Unicode MS" w:eastAsia="Arial Unicode MS"/>
          <w:rtl w:val="0"/>
        </w:rPr>
        <w:t>sicos, 2016.</w:t>
      </w:r>
    </w:p>
    <w:p>
      <w:pPr>
        <w:pStyle w:val="Default"/>
        <w:bidi w:val="0"/>
      </w:pPr>
      <w:r>
        <w:rPr>
          <w:rFonts w:ascii="Helvetica" w:cs="Arial Unicode MS" w:hAnsi="Arial Unicode MS" w:eastAsia="Arial Unicode MS"/>
          <w:rtl w:val="0"/>
        </w:rPr>
        <w:t>Washington: OPS; 2016.</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rtl w:val="0"/>
      </w:rPr>
      <w:fldChar w:fldCharType="begin" w:fldLock="0"/>
    </w:r>
    <w:r>
      <w:rPr>
        <w:rtl w:val="0"/>
      </w:rPr>
      <w:t xml:space="preserve"> PAGE </w:t>
    </w:r>
    <w:r>
      <w:rPr>
        <w:rtl w:val="0"/>
      </w:rPr>
      <w:fldChar w:fldCharType="separate" w:fldLock="0"/>
    </w:r>
    <w:r>
      <w:rPr>
        <w:rtl w:val="0"/>
      </w:rPr>
      <w:t>8</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tl w:val="0"/>
        <w:lang w:val="en-US"/>
      </w:rPr>
      <w:t>Aburto et al, Homicides and life expectancy in Brazil</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1"/>
      <w:iCs w:val="1"/>
      <w:caps w:val="0"/>
      <w:smallCaps w:val="0"/>
      <w:strike w:val="0"/>
      <w:dstrike w:val="0"/>
      <w:outline w:val="0"/>
      <w:color w:val="4f81bd"/>
      <w:spacing w:val="15"/>
      <w:kern w:val="0"/>
      <w:position w:val="0"/>
      <w:sz w:val="24"/>
      <w:szCs w:val="24"/>
      <w:u w:val="none" w:color="4f81bd"/>
      <w:vertAlign w:val="baseline"/>
      <w:lang w:val="en-US"/>
    </w:rPr>
  </w:style>
  <w:style w:type="character" w:styleId="None">
    <w:name w:val="None"/>
  </w:style>
  <w:style w:type="character" w:styleId="Hyperlink.0">
    <w:name w:val="Hyperlink.0"/>
    <w:basedOn w:val="None"/>
    <w:next w:val="Hyperlink.0"/>
    <w:r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color w:val="0000ff"/>
      <w:u w:val="single" w:color="0000ff"/>
    </w:rPr>
  </w:style>
  <w:style w:type="character" w:styleId="Hyperlink.1">
    <w:name w:val="Hyperlink.1"/>
    <w:basedOn w:val="Link"/>
    <w:next w:val="Hyperlink.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ibge.gov.br/estatisticas-novoportal/sociais/populacao/9103-estimativas-de-populacao.html2017" TargetMode="External"/><Relationship Id="rId5" Type="http://schemas.openxmlformats.org/officeDocument/2006/relationships/hyperlink" Target="https://wb-lac.shinyapps.io/lac_diversity/)201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