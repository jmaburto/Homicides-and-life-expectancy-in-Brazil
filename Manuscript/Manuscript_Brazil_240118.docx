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FFBC40" w14:textId="5ACE2AEC" w:rsidR="00990BFC" w:rsidRPr="00F170B0" w:rsidRDefault="00897FA5">
      <w:pPr>
        <w:rPr>
          <w:rFonts w:cstheme="minorHAnsi"/>
          <w:b/>
          <w:sz w:val="24"/>
          <w:szCs w:val="24"/>
        </w:rPr>
      </w:pPr>
      <w:r w:rsidRPr="00F170B0">
        <w:rPr>
          <w:rFonts w:cstheme="minorHAnsi"/>
          <w:b/>
          <w:sz w:val="24"/>
          <w:szCs w:val="24"/>
        </w:rPr>
        <w:t xml:space="preserve">Title: </w:t>
      </w:r>
      <w:r w:rsidR="00144583" w:rsidRPr="00F170B0">
        <w:rPr>
          <w:rFonts w:cstheme="minorHAnsi"/>
          <w:b/>
          <w:sz w:val="24"/>
          <w:szCs w:val="24"/>
        </w:rPr>
        <w:t xml:space="preserve">The effect of homicides on life expectancy </w:t>
      </w:r>
      <w:r w:rsidR="004718D8">
        <w:rPr>
          <w:rFonts w:cstheme="minorHAnsi"/>
          <w:b/>
          <w:sz w:val="24"/>
          <w:szCs w:val="24"/>
        </w:rPr>
        <w:t xml:space="preserve">in </w:t>
      </w:r>
      <w:r w:rsidR="004718D8" w:rsidRPr="00F170B0">
        <w:rPr>
          <w:rFonts w:cstheme="minorHAnsi"/>
          <w:b/>
          <w:sz w:val="24"/>
          <w:szCs w:val="24"/>
        </w:rPr>
        <w:t>Brazil</w:t>
      </w:r>
      <w:r w:rsidR="0041591B" w:rsidRPr="00F170B0">
        <w:rPr>
          <w:rFonts w:cstheme="minorHAnsi"/>
          <w:b/>
          <w:sz w:val="24"/>
          <w:szCs w:val="24"/>
        </w:rPr>
        <w:t xml:space="preserve"> (Aim: Health Affairs, AJPH</w:t>
      </w:r>
      <w:proofErr w:type="gramStart"/>
      <w:r w:rsidR="0041591B" w:rsidRPr="00F170B0">
        <w:rPr>
          <w:rFonts w:cstheme="minorHAnsi"/>
          <w:b/>
          <w:sz w:val="24"/>
          <w:szCs w:val="24"/>
        </w:rPr>
        <w:t>,…</w:t>
      </w:r>
      <w:proofErr w:type="gramEnd"/>
      <w:r w:rsidR="0041591B" w:rsidRPr="00F170B0">
        <w:rPr>
          <w:rFonts w:cstheme="minorHAnsi"/>
          <w:b/>
          <w:sz w:val="24"/>
          <w:szCs w:val="24"/>
        </w:rPr>
        <w:t>)</w:t>
      </w:r>
    </w:p>
    <w:p w14:paraId="76E59C1E" w14:textId="77777777" w:rsidR="007C17E2" w:rsidRPr="00F170B0" w:rsidRDefault="007C17E2">
      <w:pPr>
        <w:rPr>
          <w:rFonts w:cstheme="minorHAnsi"/>
          <w:b/>
          <w:sz w:val="24"/>
          <w:szCs w:val="24"/>
        </w:rPr>
      </w:pPr>
    </w:p>
    <w:p w14:paraId="2A9C71FA" w14:textId="6DB04DEB" w:rsidR="000A4E0C" w:rsidRPr="004718D8" w:rsidRDefault="00897FA5" w:rsidP="0051024E">
      <w:pPr>
        <w:rPr>
          <w:rFonts w:cstheme="minorHAnsi"/>
          <w:sz w:val="24"/>
          <w:szCs w:val="24"/>
          <w:vertAlign w:val="superscript"/>
          <w:lang w:val="es-MX"/>
        </w:rPr>
      </w:pPr>
      <w:proofErr w:type="spellStart"/>
      <w:r w:rsidRPr="004718D8">
        <w:rPr>
          <w:rFonts w:cstheme="minorHAnsi"/>
          <w:b/>
          <w:sz w:val="24"/>
          <w:szCs w:val="24"/>
          <w:lang w:val="es-MX"/>
        </w:rPr>
        <w:t>Authors</w:t>
      </w:r>
      <w:proofErr w:type="spellEnd"/>
      <w:r w:rsidRPr="004718D8">
        <w:rPr>
          <w:rFonts w:cstheme="minorHAnsi"/>
          <w:b/>
          <w:sz w:val="24"/>
          <w:szCs w:val="24"/>
          <w:lang w:val="es-MX"/>
        </w:rPr>
        <w:t>:</w:t>
      </w:r>
      <w:r w:rsidR="00673358" w:rsidRPr="004718D8">
        <w:rPr>
          <w:rFonts w:cstheme="minorHAnsi"/>
          <w:sz w:val="24"/>
          <w:szCs w:val="24"/>
          <w:lang w:val="es-MX"/>
        </w:rPr>
        <w:t xml:space="preserve"> José Manuel </w:t>
      </w:r>
      <w:proofErr w:type="spellStart"/>
      <w:r w:rsidR="00673358" w:rsidRPr="004718D8">
        <w:rPr>
          <w:rFonts w:cstheme="minorHAnsi"/>
          <w:sz w:val="24"/>
          <w:szCs w:val="24"/>
          <w:lang w:val="es-MX"/>
        </w:rPr>
        <w:t>Aburto</w:t>
      </w:r>
      <w:r w:rsidRPr="004718D8">
        <w:rPr>
          <w:rFonts w:cstheme="minorHAnsi"/>
          <w:sz w:val="24"/>
          <w:szCs w:val="24"/>
          <w:vertAlign w:val="superscript"/>
          <w:lang w:val="es-MX"/>
        </w:rPr>
        <w:t>a</w:t>
      </w:r>
      <w:proofErr w:type="spellEnd"/>
      <w:r w:rsidR="00DB38C9" w:rsidRPr="004718D8">
        <w:rPr>
          <w:rFonts w:cstheme="minorHAnsi"/>
          <w:sz w:val="24"/>
          <w:szCs w:val="24"/>
          <w:lang w:val="es-MX"/>
        </w:rPr>
        <w:t xml:space="preserve">, Bernardo L. </w:t>
      </w:r>
      <w:proofErr w:type="spellStart"/>
      <w:r w:rsidR="00DB38C9" w:rsidRPr="004718D8">
        <w:rPr>
          <w:rFonts w:cstheme="minorHAnsi"/>
          <w:sz w:val="24"/>
          <w:szCs w:val="24"/>
          <w:lang w:val="es-MX"/>
        </w:rPr>
        <w:t>Queiroz</w:t>
      </w:r>
      <w:r w:rsidR="00DB38C9" w:rsidRPr="004718D8">
        <w:rPr>
          <w:rFonts w:cstheme="minorHAnsi"/>
          <w:sz w:val="24"/>
          <w:szCs w:val="24"/>
          <w:vertAlign w:val="superscript"/>
          <w:lang w:val="es-MX"/>
        </w:rPr>
        <w:t>b</w:t>
      </w:r>
      <w:proofErr w:type="spellEnd"/>
      <w:r w:rsidR="00DB38C9" w:rsidRPr="004718D8">
        <w:rPr>
          <w:rFonts w:cstheme="minorHAnsi"/>
          <w:sz w:val="24"/>
          <w:szCs w:val="24"/>
          <w:lang w:val="es-MX"/>
        </w:rPr>
        <w:t xml:space="preserve">, Julia </w:t>
      </w:r>
      <w:proofErr w:type="spellStart"/>
      <w:r w:rsidR="00DB38C9" w:rsidRPr="004718D8">
        <w:rPr>
          <w:rFonts w:cstheme="minorHAnsi"/>
          <w:sz w:val="24"/>
          <w:szCs w:val="24"/>
          <w:lang w:val="es-MX"/>
        </w:rPr>
        <w:t>Calazans</w:t>
      </w:r>
      <w:r w:rsidR="00DB38C9" w:rsidRPr="004718D8">
        <w:rPr>
          <w:rFonts w:cstheme="minorHAnsi"/>
          <w:sz w:val="24"/>
          <w:szCs w:val="24"/>
          <w:vertAlign w:val="superscript"/>
          <w:lang w:val="es-MX"/>
        </w:rPr>
        <w:t>b</w:t>
      </w:r>
      <w:proofErr w:type="spellEnd"/>
      <w:r w:rsidR="00DB38C9" w:rsidRPr="004718D8">
        <w:rPr>
          <w:rFonts w:cstheme="minorHAnsi"/>
          <w:sz w:val="24"/>
          <w:szCs w:val="24"/>
          <w:lang w:val="es-MX"/>
        </w:rPr>
        <w:t>,</w:t>
      </w:r>
      <w:r w:rsidR="003E6F9C" w:rsidRPr="004718D8">
        <w:rPr>
          <w:rFonts w:cstheme="minorHAnsi"/>
          <w:sz w:val="24"/>
          <w:szCs w:val="24"/>
          <w:lang w:val="es-MX"/>
        </w:rPr>
        <w:t xml:space="preserve"> </w:t>
      </w:r>
      <w:proofErr w:type="spellStart"/>
      <w:r w:rsidR="003E6F9C" w:rsidRPr="004718D8">
        <w:rPr>
          <w:rFonts w:cstheme="minorHAnsi"/>
          <w:sz w:val="24"/>
          <w:szCs w:val="24"/>
          <w:lang w:val="es-MX"/>
        </w:rPr>
        <w:t>Shammi</w:t>
      </w:r>
      <w:proofErr w:type="spellEnd"/>
      <w:r w:rsidR="003E6F9C" w:rsidRPr="004718D8">
        <w:rPr>
          <w:rFonts w:cstheme="minorHAnsi"/>
          <w:sz w:val="24"/>
          <w:szCs w:val="24"/>
          <w:lang w:val="es-MX"/>
        </w:rPr>
        <w:t xml:space="preserve"> </w:t>
      </w:r>
      <w:proofErr w:type="spellStart"/>
      <w:r w:rsidR="003E6F9C" w:rsidRPr="004718D8">
        <w:rPr>
          <w:rFonts w:cstheme="minorHAnsi"/>
          <w:sz w:val="24"/>
          <w:szCs w:val="24"/>
          <w:lang w:val="es-MX"/>
        </w:rPr>
        <w:t>Luhar</w:t>
      </w:r>
      <w:r w:rsidR="003E6F9C" w:rsidRPr="004718D8">
        <w:rPr>
          <w:rFonts w:cstheme="minorHAnsi"/>
          <w:sz w:val="24"/>
          <w:szCs w:val="24"/>
          <w:vertAlign w:val="superscript"/>
          <w:lang w:val="es-MX"/>
        </w:rPr>
        <w:t>c</w:t>
      </w:r>
      <w:proofErr w:type="spellEnd"/>
      <w:r w:rsidR="00DB38C9" w:rsidRPr="004718D8">
        <w:rPr>
          <w:rFonts w:cstheme="minorHAnsi"/>
          <w:sz w:val="24"/>
          <w:szCs w:val="24"/>
          <w:lang w:val="es-MX"/>
        </w:rPr>
        <w:t xml:space="preserve"> &amp; Vladimir Canudas-</w:t>
      </w:r>
      <w:proofErr w:type="spellStart"/>
      <w:r w:rsidR="00DB38C9" w:rsidRPr="004718D8">
        <w:rPr>
          <w:rFonts w:cstheme="minorHAnsi"/>
          <w:sz w:val="24"/>
          <w:szCs w:val="24"/>
          <w:lang w:val="es-MX"/>
        </w:rPr>
        <w:t>Romo</w:t>
      </w:r>
      <w:r w:rsidR="003E6F9C" w:rsidRPr="004718D8">
        <w:rPr>
          <w:rFonts w:cstheme="minorHAnsi"/>
          <w:sz w:val="24"/>
          <w:szCs w:val="24"/>
          <w:vertAlign w:val="superscript"/>
          <w:lang w:val="es-MX"/>
        </w:rPr>
        <w:t>d</w:t>
      </w:r>
      <w:proofErr w:type="spellEnd"/>
    </w:p>
    <w:p w14:paraId="366549F4" w14:textId="77777777" w:rsidR="00DB38C9" w:rsidRPr="004718D8" w:rsidRDefault="00DB38C9" w:rsidP="0051024E">
      <w:pPr>
        <w:rPr>
          <w:rFonts w:cstheme="minorHAnsi"/>
          <w:b/>
          <w:sz w:val="24"/>
          <w:szCs w:val="24"/>
          <w:lang w:val="es-MX"/>
        </w:rPr>
      </w:pPr>
    </w:p>
    <w:p w14:paraId="4AF2FF31" w14:textId="32227A1F" w:rsidR="0051024E" w:rsidRPr="00C97BD8" w:rsidRDefault="00897FA5" w:rsidP="0051024E">
      <w:pPr>
        <w:rPr>
          <w:rFonts w:cstheme="minorHAnsi"/>
          <w:b/>
          <w:color w:val="FF0000"/>
          <w:sz w:val="24"/>
          <w:szCs w:val="24"/>
        </w:rPr>
      </w:pPr>
      <w:r w:rsidRPr="00F170B0">
        <w:rPr>
          <w:rFonts w:cstheme="minorHAnsi"/>
          <w:b/>
          <w:sz w:val="24"/>
          <w:szCs w:val="24"/>
        </w:rPr>
        <w:t>Author affiliations</w:t>
      </w:r>
      <w:r w:rsidR="0051024E" w:rsidRPr="00F170B0">
        <w:rPr>
          <w:rFonts w:cstheme="minorHAnsi"/>
          <w:b/>
          <w:sz w:val="24"/>
          <w:szCs w:val="24"/>
        </w:rPr>
        <w:t>:</w:t>
      </w:r>
      <w:r w:rsidR="00C97BD8">
        <w:rPr>
          <w:rFonts w:cstheme="minorHAnsi"/>
          <w:b/>
          <w:sz w:val="24"/>
          <w:szCs w:val="24"/>
        </w:rPr>
        <w:t xml:space="preserve"> </w:t>
      </w:r>
    </w:p>
    <w:p w14:paraId="6F7298E5" w14:textId="1540F705" w:rsidR="00673358" w:rsidRPr="00F170B0" w:rsidRDefault="0051024E" w:rsidP="0051024E">
      <w:pPr>
        <w:rPr>
          <w:rFonts w:cstheme="minorHAnsi"/>
          <w:sz w:val="24"/>
          <w:szCs w:val="24"/>
        </w:rPr>
      </w:pPr>
      <w:commentRangeStart w:id="0"/>
      <w:proofErr w:type="gramStart"/>
      <w:r w:rsidRPr="00F170B0">
        <w:rPr>
          <w:rFonts w:cstheme="minorHAnsi"/>
          <w:sz w:val="24"/>
          <w:szCs w:val="24"/>
          <w:vertAlign w:val="superscript"/>
        </w:rPr>
        <w:t>a</w:t>
      </w:r>
      <w:proofErr w:type="gramEnd"/>
      <w:r w:rsidR="009D4EE9" w:rsidRPr="00F170B0">
        <w:rPr>
          <w:rFonts w:cstheme="minorHAnsi"/>
          <w:sz w:val="24"/>
          <w:szCs w:val="24"/>
          <w:vertAlign w:val="superscript"/>
        </w:rPr>
        <w:t xml:space="preserve"> </w:t>
      </w:r>
      <w:r w:rsidR="003E6F9C">
        <w:rPr>
          <w:rFonts w:cstheme="minorHAnsi"/>
          <w:sz w:val="24"/>
          <w:szCs w:val="24"/>
        </w:rPr>
        <w:t xml:space="preserve">Unit of </w:t>
      </w:r>
      <w:proofErr w:type="spellStart"/>
      <w:r w:rsidR="003E6F9C">
        <w:rPr>
          <w:rFonts w:cstheme="minorHAnsi"/>
          <w:sz w:val="24"/>
          <w:szCs w:val="24"/>
        </w:rPr>
        <w:t>Biodemography</w:t>
      </w:r>
      <w:proofErr w:type="spellEnd"/>
      <w:r w:rsidR="003E6F9C">
        <w:rPr>
          <w:rFonts w:cstheme="minorHAnsi"/>
          <w:sz w:val="24"/>
          <w:szCs w:val="24"/>
        </w:rPr>
        <w:t>, Institute of Public Health, University of Southern Denmark.</w:t>
      </w:r>
    </w:p>
    <w:p w14:paraId="046F9A46" w14:textId="1F76FA0A" w:rsidR="00673358" w:rsidRPr="00F170B0" w:rsidRDefault="00673358" w:rsidP="003E6F9C">
      <w:pPr>
        <w:autoSpaceDE w:val="0"/>
        <w:autoSpaceDN w:val="0"/>
        <w:adjustRightInd w:val="0"/>
        <w:rPr>
          <w:rFonts w:cstheme="minorHAnsi"/>
          <w:sz w:val="24"/>
          <w:szCs w:val="24"/>
          <w:lang w:val="es-MX"/>
        </w:rPr>
      </w:pPr>
      <w:proofErr w:type="gramStart"/>
      <w:r w:rsidRPr="00F170B0">
        <w:rPr>
          <w:rFonts w:cstheme="minorHAnsi"/>
          <w:sz w:val="24"/>
          <w:szCs w:val="24"/>
          <w:vertAlign w:val="superscript"/>
          <w:lang w:val="es-MX"/>
        </w:rPr>
        <w:t>b</w:t>
      </w:r>
      <w:proofErr w:type="gramEnd"/>
      <w:r w:rsidRPr="00F170B0">
        <w:rPr>
          <w:rFonts w:cstheme="minorHAnsi"/>
          <w:sz w:val="24"/>
          <w:szCs w:val="24"/>
          <w:vertAlign w:val="superscript"/>
          <w:lang w:val="es-MX"/>
        </w:rPr>
        <w:t xml:space="preserve"> </w:t>
      </w:r>
      <w:r w:rsidR="00144583" w:rsidRPr="00F170B0">
        <w:rPr>
          <w:rFonts w:cstheme="minorHAnsi"/>
          <w:sz w:val="24"/>
          <w:szCs w:val="24"/>
          <w:lang w:val="es-MX"/>
        </w:rPr>
        <w:t xml:space="preserve">CEDEPLAR, </w:t>
      </w:r>
      <w:proofErr w:type="spellStart"/>
      <w:r w:rsidR="00144583" w:rsidRPr="00F170B0">
        <w:rPr>
          <w:rFonts w:cstheme="minorHAnsi"/>
          <w:sz w:val="24"/>
          <w:szCs w:val="24"/>
          <w:lang w:val="es-MX"/>
        </w:rPr>
        <w:t>Universidade</w:t>
      </w:r>
      <w:proofErr w:type="spellEnd"/>
      <w:r w:rsidR="00144583" w:rsidRPr="00F170B0">
        <w:rPr>
          <w:rFonts w:cstheme="minorHAnsi"/>
          <w:sz w:val="24"/>
          <w:szCs w:val="24"/>
          <w:lang w:val="es-MX"/>
        </w:rPr>
        <w:t xml:space="preserve"> Federal de Minas Gerais, Belo Horizonte, </w:t>
      </w:r>
      <w:proofErr w:type="spellStart"/>
      <w:r w:rsidR="00144583" w:rsidRPr="00F170B0">
        <w:rPr>
          <w:rFonts w:cstheme="minorHAnsi"/>
          <w:sz w:val="24"/>
          <w:szCs w:val="24"/>
          <w:lang w:val="es-MX"/>
        </w:rPr>
        <w:t>Brazil</w:t>
      </w:r>
      <w:proofErr w:type="spellEnd"/>
      <w:r w:rsidR="00144583" w:rsidRPr="00F170B0">
        <w:rPr>
          <w:rFonts w:cstheme="minorHAnsi"/>
          <w:sz w:val="24"/>
          <w:szCs w:val="24"/>
          <w:lang w:val="es-MX"/>
        </w:rPr>
        <w:t>.</w:t>
      </w:r>
    </w:p>
    <w:p w14:paraId="5E428A88" w14:textId="5610E775" w:rsidR="003E6F9C" w:rsidRDefault="00144583" w:rsidP="00144583">
      <w:pPr>
        <w:autoSpaceDE w:val="0"/>
        <w:autoSpaceDN w:val="0"/>
        <w:adjustRightInd w:val="0"/>
        <w:rPr>
          <w:rFonts w:cstheme="minorHAnsi"/>
          <w:sz w:val="24"/>
          <w:szCs w:val="24"/>
        </w:rPr>
      </w:pPr>
      <w:proofErr w:type="gramStart"/>
      <w:r w:rsidRPr="00C60172">
        <w:rPr>
          <w:rFonts w:cstheme="minorHAnsi"/>
          <w:sz w:val="24"/>
          <w:szCs w:val="24"/>
          <w:vertAlign w:val="superscript"/>
        </w:rPr>
        <w:t>c</w:t>
      </w:r>
      <w:proofErr w:type="gramEnd"/>
      <w:r w:rsidRPr="00C60172">
        <w:rPr>
          <w:rFonts w:cstheme="minorHAnsi"/>
          <w:sz w:val="24"/>
          <w:szCs w:val="24"/>
          <w:vertAlign w:val="superscript"/>
        </w:rPr>
        <w:t xml:space="preserve"> </w:t>
      </w:r>
      <w:r w:rsidR="003E6F9C">
        <w:rPr>
          <w:rFonts w:cstheme="minorHAnsi"/>
          <w:sz w:val="24"/>
          <w:szCs w:val="24"/>
        </w:rPr>
        <w:t>London School of Hygiene and Tropical Medicine.</w:t>
      </w:r>
    </w:p>
    <w:p w14:paraId="09B5D31D" w14:textId="7B2D6883" w:rsidR="003E6F9C" w:rsidRPr="00C60172" w:rsidRDefault="003E6F9C" w:rsidP="00144583">
      <w:pPr>
        <w:autoSpaceDE w:val="0"/>
        <w:autoSpaceDN w:val="0"/>
        <w:adjustRightInd w:val="0"/>
        <w:rPr>
          <w:rFonts w:cstheme="minorHAnsi"/>
          <w:sz w:val="24"/>
          <w:szCs w:val="24"/>
        </w:rPr>
      </w:pPr>
      <w:proofErr w:type="gramStart"/>
      <w:r>
        <w:rPr>
          <w:rFonts w:cstheme="minorHAnsi"/>
          <w:sz w:val="24"/>
          <w:szCs w:val="24"/>
          <w:vertAlign w:val="superscript"/>
        </w:rPr>
        <w:t>d</w:t>
      </w:r>
      <w:proofErr w:type="gramEnd"/>
      <w:r w:rsidRPr="00C60172">
        <w:rPr>
          <w:rFonts w:cstheme="minorHAnsi"/>
          <w:sz w:val="24"/>
          <w:szCs w:val="24"/>
          <w:vertAlign w:val="superscript"/>
        </w:rPr>
        <w:t xml:space="preserve"> </w:t>
      </w:r>
      <w:r w:rsidR="004718D8">
        <w:rPr>
          <w:rFonts w:cstheme="minorHAnsi"/>
          <w:sz w:val="24"/>
          <w:szCs w:val="24"/>
        </w:rPr>
        <w:t>School of Demography, A</w:t>
      </w:r>
      <w:r w:rsidRPr="00C60172">
        <w:rPr>
          <w:rFonts w:cstheme="minorHAnsi"/>
          <w:sz w:val="24"/>
          <w:szCs w:val="24"/>
        </w:rPr>
        <w:t>ustralian National University.</w:t>
      </w:r>
      <w:commentRangeEnd w:id="0"/>
      <w:r w:rsidR="00F87347">
        <w:rPr>
          <w:rStyle w:val="CommentReference"/>
        </w:rPr>
        <w:commentReference w:id="0"/>
      </w:r>
    </w:p>
    <w:p w14:paraId="3071D9CD" w14:textId="77777777" w:rsidR="00144583" w:rsidRPr="00C60172" w:rsidRDefault="00144583" w:rsidP="00673358">
      <w:pPr>
        <w:rPr>
          <w:rFonts w:cstheme="minorHAnsi"/>
          <w:sz w:val="24"/>
          <w:szCs w:val="24"/>
        </w:rPr>
      </w:pPr>
    </w:p>
    <w:p w14:paraId="487E18F1" w14:textId="77777777" w:rsidR="00991CA3" w:rsidRPr="00F170B0" w:rsidRDefault="008626B5" w:rsidP="0051024E">
      <w:pPr>
        <w:rPr>
          <w:rFonts w:cstheme="minorHAnsi"/>
          <w:sz w:val="24"/>
          <w:szCs w:val="24"/>
        </w:rPr>
      </w:pPr>
      <w:r w:rsidRPr="00F170B0">
        <w:rPr>
          <w:rFonts w:cstheme="minorHAnsi"/>
          <w:b/>
          <w:sz w:val="24"/>
          <w:szCs w:val="24"/>
        </w:rPr>
        <w:t>Corresponding author:</w:t>
      </w:r>
      <w:r w:rsidRPr="00F170B0">
        <w:rPr>
          <w:rFonts w:cstheme="minorHAnsi"/>
          <w:sz w:val="24"/>
          <w:szCs w:val="24"/>
        </w:rPr>
        <w:t xml:space="preserve"> </w:t>
      </w:r>
    </w:p>
    <w:p w14:paraId="288FA128" w14:textId="77777777" w:rsidR="00991CA3" w:rsidRPr="00C60172" w:rsidRDefault="00991CA3" w:rsidP="0051024E">
      <w:pPr>
        <w:rPr>
          <w:rFonts w:cstheme="minorHAnsi"/>
          <w:sz w:val="24"/>
          <w:szCs w:val="24"/>
          <w:lang w:val="es-MX"/>
        </w:rPr>
      </w:pPr>
      <w:r w:rsidRPr="00C60172">
        <w:rPr>
          <w:rFonts w:cstheme="minorHAnsi"/>
          <w:sz w:val="24"/>
          <w:szCs w:val="24"/>
          <w:lang w:val="es-MX"/>
        </w:rPr>
        <w:t>José Manuel Aburto</w:t>
      </w:r>
    </w:p>
    <w:p w14:paraId="29263993" w14:textId="426479C5" w:rsidR="00991CA3" w:rsidRPr="006B34CC" w:rsidRDefault="00991CA3" w:rsidP="00991CA3">
      <w:pPr>
        <w:rPr>
          <w:rFonts w:cstheme="minorHAnsi"/>
          <w:sz w:val="24"/>
          <w:szCs w:val="24"/>
          <w:lang w:val="es-MX"/>
        </w:rPr>
      </w:pPr>
      <w:r w:rsidRPr="006B34CC">
        <w:rPr>
          <w:rFonts w:cstheme="minorHAnsi"/>
          <w:sz w:val="24"/>
          <w:szCs w:val="24"/>
          <w:lang w:val="es-MX"/>
        </w:rPr>
        <w:t xml:space="preserve">Email: </w:t>
      </w:r>
      <w:r w:rsidRPr="006B34CC">
        <w:rPr>
          <w:rStyle w:val="Hyperlink"/>
          <w:lang w:val="es-MX"/>
        </w:rPr>
        <w:t>jmaburto@health.sdu.dk</w:t>
      </w:r>
      <w:r w:rsidRPr="006B34CC">
        <w:rPr>
          <w:rFonts w:cstheme="minorHAnsi"/>
          <w:sz w:val="24"/>
          <w:szCs w:val="24"/>
          <w:lang w:val="es-MX"/>
        </w:rPr>
        <w:t xml:space="preserve"> </w:t>
      </w:r>
    </w:p>
    <w:p w14:paraId="3A7B7F2A" w14:textId="77777777" w:rsidR="00991CA3" w:rsidRPr="00C33095" w:rsidRDefault="00991CA3" w:rsidP="00991CA3">
      <w:pPr>
        <w:rPr>
          <w:rFonts w:cstheme="minorHAnsi"/>
          <w:sz w:val="24"/>
          <w:szCs w:val="24"/>
          <w:lang w:val="pt-BR"/>
        </w:rPr>
      </w:pPr>
      <w:r w:rsidRPr="00C33095">
        <w:rPr>
          <w:rFonts w:cstheme="minorHAnsi"/>
          <w:sz w:val="24"/>
          <w:szCs w:val="24"/>
          <w:lang w:val="pt-BR"/>
        </w:rPr>
        <w:t>Tel. number: +45 65 50 94 16</w:t>
      </w:r>
    </w:p>
    <w:p w14:paraId="2ECA4207" w14:textId="155F174A" w:rsidR="00991CA3" w:rsidRPr="00F170B0" w:rsidRDefault="00991CA3" w:rsidP="00991CA3">
      <w:pPr>
        <w:rPr>
          <w:rFonts w:cstheme="minorHAnsi"/>
          <w:sz w:val="24"/>
          <w:szCs w:val="24"/>
        </w:rPr>
      </w:pPr>
      <w:r w:rsidRPr="00F170B0">
        <w:rPr>
          <w:rFonts w:cstheme="minorHAnsi"/>
          <w:sz w:val="24"/>
          <w:szCs w:val="24"/>
        </w:rPr>
        <w:t xml:space="preserve">Affiliation: </w:t>
      </w:r>
      <w:r w:rsidR="006B34CC">
        <w:rPr>
          <w:rFonts w:cstheme="minorHAnsi"/>
          <w:sz w:val="24"/>
          <w:szCs w:val="24"/>
        </w:rPr>
        <w:t xml:space="preserve">Institute of Public Health, Unit of </w:t>
      </w:r>
      <w:proofErr w:type="spellStart"/>
      <w:r w:rsidR="006B34CC">
        <w:rPr>
          <w:rFonts w:cstheme="minorHAnsi"/>
          <w:sz w:val="24"/>
          <w:szCs w:val="24"/>
        </w:rPr>
        <w:t>Biodemography</w:t>
      </w:r>
      <w:proofErr w:type="spellEnd"/>
      <w:r w:rsidR="006B34CC">
        <w:rPr>
          <w:rFonts w:cstheme="minorHAnsi"/>
          <w:sz w:val="24"/>
          <w:szCs w:val="24"/>
        </w:rPr>
        <w:t>,</w:t>
      </w:r>
      <w:r w:rsidRPr="00F170B0">
        <w:rPr>
          <w:rFonts w:cstheme="minorHAnsi"/>
          <w:sz w:val="24"/>
          <w:szCs w:val="24"/>
        </w:rPr>
        <w:t xml:space="preserve"> University of Southern Denmark.</w:t>
      </w:r>
    </w:p>
    <w:p w14:paraId="2053E33B" w14:textId="48FAEE2B" w:rsidR="00991CA3" w:rsidRPr="00F170B0" w:rsidRDefault="00991CA3" w:rsidP="00991CA3">
      <w:pPr>
        <w:rPr>
          <w:rFonts w:cstheme="minorHAnsi"/>
          <w:sz w:val="24"/>
          <w:szCs w:val="24"/>
        </w:rPr>
      </w:pPr>
      <w:r w:rsidRPr="00F170B0">
        <w:rPr>
          <w:rFonts w:cstheme="minorHAnsi"/>
          <w:sz w:val="24"/>
          <w:szCs w:val="24"/>
        </w:rPr>
        <w:t xml:space="preserve">Address: J.B. </w:t>
      </w:r>
      <w:proofErr w:type="spellStart"/>
      <w:r w:rsidRPr="00F170B0">
        <w:rPr>
          <w:rFonts w:cstheme="minorHAnsi"/>
          <w:sz w:val="24"/>
          <w:szCs w:val="24"/>
        </w:rPr>
        <w:t>Winsløws</w:t>
      </w:r>
      <w:proofErr w:type="spellEnd"/>
      <w:r w:rsidRPr="00F170B0">
        <w:rPr>
          <w:rFonts w:cstheme="minorHAnsi"/>
          <w:sz w:val="24"/>
          <w:szCs w:val="24"/>
        </w:rPr>
        <w:t xml:space="preserve"> </w:t>
      </w:r>
      <w:proofErr w:type="spellStart"/>
      <w:r w:rsidRPr="00F170B0">
        <w:rPr>
          <w:rFonts w:cstheme="minorHAnsi"/>
          <w:sz w:val="24"/>
          <w:szCs w:val="24"/>
        </w:rPr>
        <w:t>Vej</w:t>
      </w:r>
      <w:proofErr w:type="spellEnd"/>
      <w:r w:rsidRPr="00F170B0">
        <w:rPr>
          <w:rFonts w:cstheme="minorHAnsi"/>
          <w:sz w:val="24"/>
          <w:szCs w:val="24"/>
        </w:rPr>
        <w:t xml:space="preserve"> 9. DK-5000 Odense C, Denmark</w:t>
      </w:r>
      <w:r w:rsidR="006B34CC">
        <w:rPr>
          <w:rFonts w:cstheme="minorHAnsi"/>
          <w:sz w:val="24"/>
          <w:szCs w:val="24"/>
        </w:rPr>
        <w:t>.</w:t>
      </w:r>
    </w:p>
    <w:p w14:paraId="4D411C5C" w14:textId="77777777" w:rsidR="007C17E2" w:rsidRPr="00F170B0" w:rsidRDefault="007C17E2" w:rsidP="0051024E">
      <w:pPr>
        <w:rPr>
          <w:rFonts w:cstheme="minorHAnsi"/>
          <w:sz w:val="24"/>
          <w:szCs w:val="24"/>
        </w:rPr>
      </w:pPr>
    </w:p>
    <w:p w14:paraId="55E9CBAA" w14:textId="77777777" w:rsidR="008626B5" w:rsidRPr="00F170B0" w:rsidRDefault="008626B5" w:rsidP="0051024E">
      <w:pPr>
        <w:rPr>
          <w:rFonts w:cstheme="minorHAnsi"/>
          <w:sz w:val="24"/>
          <w:szCs w:val="24"/>
        </w:rPr>
      </w:pPr>
      <w:r w:rsidRPr="00F170B0">
        <w:rPr>
          <w:rFonts w:cstheme="minorHAnsi"/>
          <w:b/>
          <w:sz w:val="24"/>
          <w:szCs w:val="24"/>
        </w:rPr>
        <w:t>Classification:</w:t>
      </w:r>
      <w:r w:rsidR="00997FE3" w:rsidRPr="00F170B0">
        <w:rPr>
          <w:rFonts w:cstheme="minorHAnsi"/>
          <w:b/>
          <w:sz w:val="24"/>
          <w:szCs w:val="24"/>
        </w:rPr>
        <w:t xml:space="preserve"> </w:t>
      </w:r>
      <w:r w:rsidR="00997FE3" w:rsidRPr="00F170B0">
        <w:rPr>
          <w:rFonts w:cstheme="minorHAnsi"/>
          <w:sz w:val="24"/>
          <w:szCs w:val="24"/>
        </w:rPr>
        <w:t>Violence,</w:t>
      </w:r>
      <w:r w:rsidRPr="00F170B0">
        <w:rPr>
          <w:rFonts w:cstheme="minorHAnsi"/>
          <w:sz w:val="24"/>
          <w:szCs w:val="24"/>
        </w:rPr>
        <w:t xml:space="preserve"> </w:t>
      </w:r>
      <w:r w:rsidR="00991CA3" w:rsidRPr="00F170B0">
        <w:rPr>
          <w:rFonts w:cstheme="minorHAnsi"/>
          <w:sz w:val="24"/>
          <w:szCs w:val="24"/>
        </w:rPr>
        <w:t xml:space="preserve">Population Health and </w:t>
      </w:r>
      <w:r w:rsidRPr="00F170B0">
        <w:rPr>
          <w:rFonts w:cstheme="minorHAnsi"/>
          <w:sz w:val="24"/>
          <w:szCs w:val="24"/>
        </w:rPr>
        <w:t>Demography</w:t>
      </w:r>
    </w:p>
    <w:p w14:paraId="05371539" w14:textId="77777777" w:rsidR="007C17E2" w:rsidRPr="00F170B0" w:rsidRDefault="007C17E2" w:rsidP="0051024E">
      <w:pPr>
        <w:rPr>
          <w:rFonts w:cstheme="minorHAnsi"/>
          <w:sz w:val="24"/>
          <w:szCs w:val="24"/>
        </w:rPr>
      </w:pPr>
    </w:p>
    <w:p w14:paraId="2D35E4BB" w14:textId="16BF5B6E" w:rsidR="000D6E25" w:rsidRPr="00F170B0" w:rsidRDefault="008626B5" w:rsidP="0051024E">
      <w:pPr>
        <w:rPr>
          <w:rFonts w:cstheme="minorHAnsi"/>
          <w:b/>
          <w:sz w:val="24"/>
          <w:szCs w:val="24"/>
        </w:rPr>
      </w:pPr>
      <w:r w:rsidRPr="00F170B0">
        <w:rPr>
          <w:rFonts w:cstheme="minorHAnsi"/>
          <w:b/>
          <w:sz w:val="24"/>
          <w:szCs w:val="24"/>
        </w:rPr>
        <w:t>Keywords:</w:t>
      </w:r>
      <w:r w:rsidR="000D6E25" w:rsidRPr="00F170B0">
        <w:rPr>
          <w:rFonts w:cstheme="minorHAnsi"/>
          <w:b/>
          <w:sz w:val="24"/>
          <w:szCs w:val="24"/>
        </w:rPr>
        <w:t xml:space="preserve"> </w:t>
      </w:r>
      <w:r w:rsidR="00743FBF">
        <w:rPr>
          <w:rFonts w:cstheme="minorHAnsi"/>
          <w:sz w:val="24"/>
          <w:szCs w:val="24"/>
        </w:rPr>
        <w:t xml:space="preserve">violence, </w:t>
      </w:r>
      <w:r w:rsidR="000D6E25" w:rsidRPr="00F170B0">
        <w:rPr>
          <w:rFonts w:cstheme="minorHAnsi"/>
          <w:sz w:val="24"/>
          <w:szCs w:val="24"/>
        </w:rPr>
        <w:t>demography</w:t>
      </w:r>
      <w:r w:rsidR="00743FBF">
        <w:rPr>
          <w:rFonts w:cstheme="minorHAnsi"/>
          <w:sz w:val="24"/>
          <w:szCs w:val="24"/>
        </w:rPr>
        <w:t xml:space="preserve">, health inequality, </w:t>
      </w:r>
      <w:r w:rsidR="006B34CC">
        <w:rPr>
          <w:rFonts w:cstheme="minorHAnsi"/>
          <w:sz w:val="24"/>
          <w:szCs w:val="24"/>
        </w:rPr>
        <w:t>avoidable/</w:t>
      </w:r>
      <w:r w:rsidR="00743FBF">
        <w:rPr>
          <w:rFonts w:cstheme="minorHAnsi"/>
          <w:sz w:val="24"/>
          <w:szCs w:val="24"/>
        </w:rPr>
        <w:t>amenable mortality</w:t>
      </w:r>
      <w:r w:rsidR="000D6E25" w:rsidRPr="00F170B0">
        <w:rPr>
          <w:rFonts w:cstheme="minorHAnsi"/>
          <w:sz w:val="24"/>
          <w:szCs w:val="24"/>
        </w:rPr>
        <w:t>.</w:t>
      </w:r>
    </w:p>
    <w:p w14:paraId="0794962E" w14:textId="7B41D6AD" w:rsidR="000D6E25" w:rsidRPr="00F170B0" w:rsidRDefault="000D6E25" w:rsidP="007C17E2">
      <w:pPr>
        <w:rPr>
          <w:rFonts w:cstheme="minorHAnsi"/>
          <w:b/>
          <w:sz w:val="24"/>
          <w:szCs w:val="24"/>
        </w:rPr>
      </w:pPr>
    </w:p>
    <w:p w14:paraId="19ED3F73" w14:textId="4E09B973" w:rsidR="00590148" w:rsidRPr="00F170B0" w:rsidRDefault="007C17E2" w:rsidP="002E059C">
      <w:pPr>
        <w:rPr>
          <w:rFonts w:cstheme="minorHAnsi"/>
          <w:b/>
          <w:sz w:val="24"/>
          <w:szCs w:val="24"/>
        </w:rPr>
      </w:pPr>
      <w:r w:rsidRPr="00F170B0">
        <w:rPr>
          <w:rFonts w:cstheme="minorHAnsi"/>
          <w:b/>
          <w:sz w:val="24"/>
          <w:szCs w:val="24"/>
        </w:rPr>
        <w:t>Abstract</w:t>
      </w:r>
      <w:r w:rsidR="00EF6E0B" w:rsidRPr="00F170B0">
        <w:rPr>
          <w:rFonts w:cstheme="minorHAnsi"/>
          <w:b/>
          <w:sz w:val="24"/>
          <w:szCs w:val="24"/>
        </w:rPr>
        <w:t xml:space="preserve"> [Max </w:t>
      </w:r>
      <w:r w:rsidR="002724BD" w:rsidRPr="00F170B0">
        <w:rPr>
          <w:rFonts w:cstheme="minorHAnsi"/>
          <w:b/>
          <w:sz w:val="24"/>
          <w:szCs w:val="24"/>
        </w:rPr>
        <w:t>150</w:t>
      </w:r>
      <w:r w:rsidR="00EF6E0B" w:rsidRPr="00F170B0">
        <w:rPr>
          <w:rFonts w:cstheme="minorHAnsi"/>
          <w:b/>
          <w:sz w:val="24"/>
          <w:szCs w:val="24"/>
        </w:rPr>
        <w:t xml:space="preserve"> words]</w:t>
      </w:r>
      <w:r w:rsidR="002C2018" w:rsidRPr="00F170B0">
        <w:rPr>
          <w:rFonts w:cstheme="minorHAnsi"/>
          <w:b/>
          <w:sz w:val="24"/>
          <w:szCs w:val="24"/>
        </w:rPr>
        <w:t>:</w:t>
      </w:r>
    </w:p>
    <w:p w14:paraId="3DA7D301" w14:textId="77777777" w:rsidR="007C17E2" w:rsidRPr="00F170B0" w:rsidRDefault="007C17E2" w:rsidP="007C17E2">
      <w:pPr>
        <w:rPr>
          <w:rFonts w:cstheme="minorHAnsi"/>
          <w:b/>
          <w:sz w:val="24"/>
          <w:szCs w:val="24"/>
        </w:rPr>
      </w:pPr>
    </w:p>
    <w:p w14:paraId="6A5697FD" w14:textId="77777777" w:rsidR="007C17E2" w:rsidRPr="00F170B0" w:rsidRDefault="007C17E2">
      <w:pPr>
        <w:rPr>
          <w:rFonts w:cstheme="minorHAnsi"/>
          <w:sz w:val="24"/>
          <w:szCs w:val="24"/>
        </w:rPr>
      </w:pPr>
      <w:r w:rsidRPr="00F170B0">
        <w:rPr>
          <w:rFonts w:cstheme="minorHAnsi"/>
          <w:sz w:val="24"/>
          <w:szCs w:val="24"/>
        </w:rPr>
        <w:br w:type="page"/>
      </w:r>
    </w:p>
    <w:p w14:paraId="1711C1D2" w14:textId="43A0177F" w:rsidR="00EF6E0B" w:rsidRPr="00F170B0" w:rsidRDefault="00EF6E0B" w:rsidP="00CC0A4A">
      <w:pPr>
        <w:pStyle w:val="Subtitle"/>
        <w:spacing w:line="480" w:lineRule="auto"/>
        <w:rPr>
          <w:rFonts w:asciiTheme="minorHAnsi" w:hAnsiTheme="minorHAnsi" w:cstheme="minorHAnsi"/>
          <w:b/>
          <w:i w:val="0"/>
          <w:color w:val="auto"/>
        </w:rPr>
      </w:pPr>
      <w:r w:rsidRPr="00F170B0">
        <w:rPr>
          <w:rFonts w:asciiTheme="minorHAnsi" w:hAnsiTheme="minorHAnsi" w:cstheme="minorHAnsi"/>
          <w:b/>
          <w:i w:val="0"/>
          <w:color w:val="auto"/>
        </w:rPr>
        <w:lastRenderedPageBreak/>
        <w:t>\</w:t>
      </w:r>
      <w:proofErr w:type="spellStart"/>
      <w:r w:rsidRPr="00F170B0">
        <w:rPr>
          <w:rFonts w:asciiTheme="minorHAnsi" w:hAnsiTheme="minorHAnsi" w:cstheme="minorHAnsi"/>
          <w:b/>
          <w:i w:val="0"/>
          <w:color w:val="auto"/>
        </w:rPr>
        <w:t>maintext</w:t>
      </w:r>
      <w:proofErr w:type="spellEnd"/>
      <w:r w:rsidRPr="00F170B0">
        <w:rPr>
          <w:rFonts w:asciiTheme="minorHAnsi" w:hAnsiTheme="minorHAnsi" w:cstheme="minorHAnsi"/>
          <w:b/>
          <w:i w:val="0"/>
          <w:color w:val="auto"/>
        </w:rPr>
        <w:t>[</w:t>
      </w:r>
      <w:r w:rsidR="00776E1F" w:rsidRPr="00F170B0">
        <w:rPr>
          <w:rFonts w:asciiTheme="minorHAnsi" w:hAnsiTheme="minorHAnsi" w:cstheme="minorHAnsi"/>
          <w:b/>
          <w:i w:val="0"/>
          <w:color w:val="auto"/>
        </w:rPr>
        <w:t>~</w:t>
      </w:r>
      <w:r w:rsidRPr="00F170B0">
        <w:rPr>
          <w:rFonts w:asciiTheme="minorHAnsi" w:hAnsiTheme="minorHAnsi" w:cstheme="minorHAnsi"/>
          <w:b/>
          <w:i w:val="0"/>
          <w:color w:val="auto"/>
        </w:rPr>
        <w:t xml:space="preserve"> </w:t>
      </w:r>
      <w:r w:rsidR="002724BD" w:rsidRPr="00F170B0">
        <w:rPr>
          <w:rFonts w:asciiTheme="minorHAnsi" w:hAnsiTheme="minorHAnsi" w:cstheme="minorHAnsi"/>
          <w:b/>
          <w:i w:val="0"/>
          <w:color w:val="auto"/>
        </w:rPr>
        <w:t>4500</w:t>
      </w:r>
      <w:r w:rsidRPr="00F170B0">
        <w:rPr>
          <w:rFonts w:asciiTheme="minorHAnsi" w:hAnsiTheme="minorHAnsi" w:cstheme="minorHAnsi"/>
          <w:b/>
          <w:i w:val="0"/>
          <w:color w:val="auto"/>
        </w:rPr>
        <w:t xml:space="preserve"> words]</w:t>
      </w:r>
    </w:p>
    <w:p w14:paraId="1F4540E6" w14:textId="4F361670" w:rsidR="00CC0A4A" w:rsidRDefault="00CC0A4A" w:rsidP="00B55311">
      <w:pPr>
        <w:pStyle w:val="Subtitle"/>
        <w:spacing w:line="480" w:lineRule="auto"/>
        <w:jc w:val="both"/>
        <w:rPr>
          <w:rFonts w:asciiTheme="minorHAnsi" w:hAnsiTheme="minorHAnsi" w:cstheme="minorHAnsi"/>
          <w:b/>
          <w:color w:val="auto"/>
        </w:rPr>
      </w:pPr>
      <w:r w:rsidRPr="00F170B0">
        <w:rPr>
          <w:rFonts w:asciiTheme="minorHAnsi" w:hAnsiTheme="minorHAnsi" w:cstheme="minorHAnsi"/>
          <w:b/>
          <w:color w:val="auto"/>
        </w:rPr>
        <w:t>Introduction</w:t>
      </w:r>
      <w:r w:rsidR="00D738D8">
        <w:rPr>
          <w:rFonts w:asciiTheme="minorHAnsi" w:hAnsiTheme="minorHAnsi" w:cstheme="minorHAnsi"/>
          <w:b/>
          <w:color w:val="auto"/>
        </w:rPr>
        <w:t xml:space="preserve"> [450 words]</w:t>
      </w:r>
    </w:p>
    <w:p w14:paraId="1CD1C64E" w14:textId="490FB5B3" w:rsidR="009A1B26" w:rsidRDefault="009A1B26" w:rsidP="009A1B26">
      <w:pPr>
        <w:pStyle w:val="Body"/>
        <w:spacing w:line="480" w:lineRule="auto"/>
        <w:ind w:firstLine="720"/>
        <w:jc w:val="both"/>
        <w:rPr>
          <w:sz w:val="24"/>
          <w:szCs w:val="24"/>
        </w:rPr>
      </w:pPr>
      <w:r>
        <w:rPr>
          <w:sz w:val="24"/>
          <w:szCs w:val="24"/>
        </w:rPr>
        <w:t>Recent increases in homicide in Latin America may be jeopardizing population health gains,</w:t>
      </w:r>
      <w:r>
        <w:rPr>
          <w:rFonts w:cstheme="minorHAnsi"/>
          <w:sz w:val="24"/>
          <w:szCs w:val="24"/>
        </w:rPr>
        <w:fldChar w:fldCharType="begin">
          <w:fldData xml:space="preserve">PEVuZE5vdGU+PENpdGU+PEF1dGhvcj5EcnVnczwvQXV0aG9yPjxZZWFyPjIwMTM8L1llYXI+PFJl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</w:fldData>
        </w:fldChar>
      </w:r>
      <w:r>
        <w:rPr>
          <w:rFonts w:cstheme="minorHAnsi"/>
          <w:sz w:val="24"/>
          <w:szCs w:val="24"/>
        </w:rPr>
        <w:instrText xml:space="preserve"> ADDIN EN.CITE </w:instrText>
      </w:r>
      <w:r>
        <w:rPr>
          <w:rFonts w:cstheme="minorHAnsi"/>
          <w:sz w:val="24"/>
          <w:szCs w:val="24"/>
        </w:rPr>
        <w:fldChar w:fldCharType="begin">
          <w:fldData xml:space="preserve">PEVuZE5vdGU+PENpdGU+PEF1dGhvcj5EcnVnczwvQXV0aG9yPjxZZWFyPjIwMTM8L1llYXI+PFJl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</w:fldData>
        </w:fldChar>
      </w:r>
      <w:r>
        <w:rPr>
          <w:rFonts w:cstheme="minorHAnsi"/>
          <w:sz w:val="24"/>
          <w:szCs w:val="24"/>
        </w:rPr>
        <w:instrText xml:space="preserve"> ADDIN EN.CITE.DATA </w:instrText>
      </w:r>
      <w:r>
        <w:rPr>
          <w:rFonts w:cstheme="minorHAnsi"/>
          <w:sz w:val="24"/>
          <w:szCs w:val="24"/>
        </w:rPr>
      </w:r>
      <w:r>
        <w:rPr>
          <w:rFonts w:cstheme="minorHAnsi"/>
          <w:sz w:val="24"/>
          <w:szCs w:val="24"/>
        </w:rPr>
        <w:fldChar w:fldCharType="end"/>
      </w:r>
      <w:r>
        <w:rPr>
          <w:rFonts w:cstheme="minorHAnsi"/>
          <w:sz w:val="24"/>
          <w:szCs w:val="24"/>
        </w:rPr>
      </w:r>
      <w:r>
        <w:rPr>
          <w:rFonts w:cstheme="minorHAnsi"/>
          <w:sz w:val="24"/>
          <w:szCs w:val="24"/>
        </w:rPr>
        <w:fldChar w:fldCharType="separate"/>
      </w:r>
      <w:r w:rsidRPr="009A1B26">
        <w:rPr>
          <w:rFonts w:cstheme="minorHAnsi"/>
          <w:noProof/>
          <w:sz w:val="24"/>
          <w:szCs w:val="24"/>
          <w:vertAlign w:val="superscript"/>
        </w:rPr>
        <w:t>1-4</w:t>
      </w:r>
      <w:r>
        <w:rPr>
          <w:rFonts w:cstheme="minorHAnsi"/>
          <w:sz w:val="24"/>
          <w:szCs w:val="24"/>
        </w:rPr>
        <w:fldChar w:fldCharType="end"/>
      </w:r>
      <w:r>
        <w:rPr>
          <w:rFonts w:cstheme="minorHAnsi"/>
          <w:sz w:val="24"/>
          <w:szCs w:val="24"/>
        </w:rPr>
        <w:t xml:space="preserve"> </w:t>
      </w:r>
      <w:r>
        <w:rPr>
          <w:sz w:val="24"/>
          <w:szCs w:val="24"/>
        </w:rPr>
        <w:t>brought about by efforts towards universal health coverage</w:t>
      </w:r>
      <w:r>
        <w:rPr>
          <w:rFonts w:cstheme="minorHAnsi"/>
          <w:sz w:val="24"/>
          <w:szCs w:val="24"/>
        </w:rPr>
        <w:fldChar w:fldCharType="begin"/>
      </w:r>
      <w:r w:rsidR="005C2F6A">
        <w:rPr>
          <w:rFonts w:cstheme="minorHAnsi"/>
          <w:sz w:val="24"/>
          <w:szCs w:val="24"/>
        </w:rPr>
        <w:instrText xml:space="preserve"> ADDIN EN.CITE &lt;EndNote&gt;&lt;Cite&gt;&lt;Author&gt;Organization&lt;/Author&gt;&lt;Year&gt;2014&lt;/Year&gt;&lt;RecNum&gt;22&lt;/RecNum&gt;&lt;DisplayText&gt;&lt;style face="superscript"&gt;5&lt;/style&gt;&lt;/DisplayText&gt;&lt;record&gt;&lt;rec-number&gt;22&lt;/rec-number&gt;&lt;foreign-keys&gt;&lt;key app="EN" db-id="p0ppx9stl0pvtme5p2hpxwec0d2vwwp9pepz" timestamp="1509010607"&gt;22&lt;/key&gt;&lt;/foreign-keys&gt;&lt;ref-type name="Book"&gt;6&lt;/ref-type&gt;&lt;contributors&gt;&lt;authors&gt;&lt;author&gt;World Health Organization,&lt;/author&gt;&lt;/authors&gt;&lt;/contributors&gt;&lt;titles&gt;&lt;title&gt;The world health report 2013: research for universal health coverage&lt;/title&gt;&lt;/titles&gt;&lt;dates&gt;&lt;year&gt;2014&lt;/year&gt;&lt;/dates&gt;&lt;publisher&gt;World Health Organization&lt;/publisher&gt;&lt;isbn&gt;9244564599&lt;/isbn&gt;&lt;urls&gt;&lt;/urls&gt;&lt;/record&gt;&lt;/Cite&gt;&lt;/EndNote&gt;</w:instrText>
      </w:r>
      <w:r>
        <w:rPr>
          <w:rFonts w:cstheme="minorHAnsi"/>
          <w:sz w:val="24"/>
          <w:szCs w:val="24"/>
        </w:rPr>
        <w:fldChar w:fldCharType="separate"/>
      </w:r>
      <w:r w:rsidRPr="009A1B26">
        <w:rPr>
          <w:rFonts w:cstheme="minorHAnsi"/>
          <w:noProof/>
          <w:sz w:val="24"/>
          <w:szCs w:val="24"/>
          <w:vertAlign w:val="superscript"/>
        </w:rPr>
        <w:t>5</w:t>
      </w:r>
      <w:r>
        <w:rPr>
          <w:rFonts w:cstheme="minorHAnsi"/>
          <w:sz w:val="24"/>
          <w:szCs w:val="24"/>
        </w:rPr>
        <w:fldChar w:fldCharType="end"/>
      </w:r>
      <w:r>
        <w:rPr>
          <w:rFonts w:cstheme="minorHAnsi"/>
          <w:sz w:val="24"/>
          <w:szCs w:val="24"/>
        </w:rPr>
        <w:t xml:space="preserve"> </w:t>
      </w:r>
      <w:r>
        <w:rPr>
          <w:sz w:val="24"/>
          <w:szCs w:val="24"/>
        </w:rPr>
        <w:t>and reductions in health-related financial insecurity in the past half a century.</w:t>
      </w:r>
    </w:p>
    <w:p w14:paraId="45CDAC3A" w14:textId="2846AA4B" w:rsidR="00065382" w:rsidRDefault="009A1B26" w:rsidP="009A1B26">
      <w:pPr>
        <w:pStyle w:val="Body"/>
        <w:spacing w:line="480" w:lineRule="auto"/>
        <w:ind w:firstLine="720"/>
        <w:jc w:val="both"/>
        <w:rPr>
          <w:rFonts w:cstheme="minorHAnsi"/>
          <w:sz w:val="24"/>
          <w:szCs w:val="24"/>
        </w:rPr>
      </w:pPr>
      <w:r>
        <w:rPr>
          <w:sz w:val="24"/>
          <w:szCs w:val="24"/>
        </w:rPr>
        <w:t>Between 1960 and 2015, life expectancy in Brazil increased from 54.2 to 74.7 years, converging with many developed countries.</w:t>
      </w:r>
      <w:r w:rsidR="00065382">
        <w:rPr>
          <w:rFonts w:cstheme="minorHAnsi"/>
          <w:sz w:val="24"/>
          <w:szCs w:val="24"/>
        </w:rPr>
        <w:fldChar w:fldCharType="begin"/>
      </w:r>
      <w:r w:rsidR="00065382">
        <w:rPr>
          <w:rFonts w:cstheme="minorHAnsi"/>
          <w:sz w:val="24"/>
          <w:szCs w:val="24"/>
        </w:rPr>
        <w:instrText xml:space="preserve"> ADDIN EN.CITE &lt;EndNote&gt;&lt;Cite&gt;&lt;Author&gt;Nations&lt;/Author&gt;&lt;Year&gt;2017&lt;/Year&gt;&lt;RecNum&gt;31&lt;/RecNum&gt;&lt;DisplayText&gt;&lt;style face="superscript"&gt;6&lt;/style&gt;&lt;/DisplayText&gt;&lt;record&gt;&lt;rec-number&gt;31&lt;/rec-number&gt;&lt;foreign-keys&gt;&lt;key app="EN" db-id="p0ppx9stl0pvtme5p2hpxwec0d2vwwp9pepz" timestamp="1510567624"&gt;31&lt;/key&gt;&lt;/foreign-keys&gt;&lt;ref-type name="Journal Article"&gt;17&lt;/ref-type&gt;&lt;contributors&gt;&lt;authors&gt;&lt;author&gt;United Nations&lt;/author&gt;&lt;/authors&gt;&lt;/contributors&gt;&lt;titles&gt;&lt;title&gt;World population prospects: the 2017 revision&lt;/title&gt;&lt;secondary-title&gt;Population division of the department of economic and social affairs of the United Nations Secretariat, New York&lt;/secondary-title&gt;&lt;/titles&gt;&lt;periodical&gt;&lt;full-title&gt;Population division of the department of economic and social affairs of the United Nations Secretariat, New York&lt;/full-title&gt;&lt;/periodical&gt;&lt;dates&gt;&lt;year&gt;2017&lt;/year&gt;&lt;/dates&gt;&lt;urls&gt;&lt;/urls&gt;&lt;/record&gt;&lt;/Cite&gt;&lt;/EndNote&gt;</w:instrText>
      </w:r>
      <w:r w:rsidR="00065382">
        <w:rPr>
          <w:rFonts w:cstheme="minorHAnsi"/>
          <w:sz w:val="24"/>
          <w:szCs w:val="24"/>
        </w:rPr>
        <w:fldChar w:fldCharType="separate"/>
      </w:r>
      <w:r w:rsidR="00065382" w:rsidRPr="00065382">
        <w:rPr>
          <w:rFonts w:cstheme="minorHAnsi"/>
          <w:noProof/>
          <w:sz w:val="24"/>
          <w:szCs w:val="24"/>
          <w:vertAlign w:val="superscript"/>
        </w:rPr>
        <w:t>6</w:t>
      </w:r>
      <w:r w:rsidR="00065382">
        <w:rPr>
          <w:rFonts w:cstheme="minorHAnsi"/>
          <w:sz w:val="24"/>
          <w:szCs w:val="24"/>
        </w:rPr>
        <w:fldChar w:fldCharType="end"/>
      </w:r>
      <w:r>
        <w:rPr>
          <w:sz w:val="24"/>
          <w:szCs w:val="24"/>
        </w:rPr>
        <w:t xml:space="preserve"> Reductions in amenable mortality have contributed to these gains, in particular, infant and cardiovascular disease mortality,</w:t>
      </w:r>
      <w:r>
        <w:rPr>
          <w:rFonts w:cstheme="minorHAnsi"/>
          <w:sz w:val="24"/>
          <w:szCs w:val="24"/>
        </w:rPr>
        <w:fldChar w:fldCharType="begin">
          <w:fldData xml:space="preserve">PEVuZE5vdGU+PENpdGU+PEF1dGhvcj5Ib25lPC9BdXRob3I+PFllYXI+MjAxNzwvWWVhcj48UmVj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</w:fldData>
        </w:fldChar>
      </w:r>
      <w:r w:rsidR="00065382">
        <w:rPr>
          <w:rFonts w:cstheme="minorHAnsi"/>
          <w:sz w:val="24"/>
          <w:szCs w:val="24"/>
        </w:rPr>
        <w:instrText xml:space="preserve"> ADDIN EN.CITE </w:instrText>
      </w:r>
      <w:r w:rsidR="00065382">
        <w:rPr>
          <w:rFonts w:cstheme="minorHAnsi"/>
          <w:sz w:val="24"/>
          <w:szCs w:val="24"/>
        </w:rPr>
        <w:fldChar w:fldCharType="begin">
          <w:fldData xml:space="preserve">PEVuZE5vdGU+PENpdGU+PEF1dGhvcj5Ib25lPC9BdXRob3I+PFllYXI+MjAxNzwvWWVhcj48UmVj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</w:fldData>
        </w:fldChar>
      </w:r>
      <w:r w:rsidR="00065382">
        <w:rPr>
          <w:rFonts w:cstheme="minorHAnsi"/>
          <w:sz w:val="24"/>
          <w:szCs w:val="24"/>
        </w:rPr>
        <w:instrText xml:space="preserve"> ADDIN EN.CITE.DATA </w:instrText>
      </w:r>
      <w:r w:rsidR="00065382">
        <w:rPr>
          <w:rFonts w:cstheme="minorHAnsi"/>
          <w:sz w:val="24"/>
          <w:szCs w:val="24"/>
        </w:rPr>
      </w:r>
      <w:r w:rsidR="00065382">
        <w:rPr>
          <w:rFonts w:cstheme="minorHAnsi"/>
          <w:sz w:val="24"/>
          <w:szCs w:val="24"/>
        </w:rPr>
        <w:fldChar w:fldCharType="end"/>
      </w:r>
      <w:r>
        <w:rPr>
          <w:rFonts w:cstheme="minorHAnsi"/>
          <w:sz w:val="24"/>
          <w:szCs w:val="24"/>
        </w:rPr>
      </w:r>
      <w:r>
        <w:rPr>
          <w:rFonts w:cstheme="minorHAnsi"/>
          <w:sz w:val="24"/>
          <w:szCs w:val="24"/>
        </w:rPr>
        <w:fldChar w:fldCharType="separate"/>
      </w:r>
      <w:r w:rsidR="00065382" w:rsidRPr="00065382">
        <w:rPr>
          <w:rFonts w:cstheme="minorHAnsi"/>
          <w:noProof/>
          <w:sz w:val="24"/>
          <w:szCs w:val="24"/>
          <w:vertAlign w:val="superscript"/>
        </w:rPr>
        <w:t>7-11</w:t>
      </w:r>
      <w:r>
        <w:rPr>
          <w:rFonts w:cstheme="minorHAnsi"/>
          <w:sz w:val="24"/>
          <w:szCs w:val="24"/>
        </w:rPr>
        <w:fldChar w:fldCharType="end"/>
      </w:r>
      <w:r>
        <w:rPr>
          <w:rFonts w:cstheme="minorHAnsi"/>
          <w:sz w:val="24"/>
          <w:szCs w:val="24"/>
        </w:rPr>
        <w:t xml:space="preserve"> </w:t>
      </w:r>
      <w:r>
        <w:rPr>
          <w:sz w:val="24"/>
          <w:szCs w:val="24"/>
        </w:rPr>
        <w:t>and has coincided with the introduction of a mandated universal healthcare system in the past three decades,</w:t>
      </w:r>
      <w:r>
        <w:rPr>
          <w:rFonts w:cstheme="minorHAnsi"/>
          <w:sz w:val="24"/>
          <w:szCs w:val="24"/>
        </w:rPr>
        <w:fldChar w:fldCharType="begin">
          <w:fldData xml:space="preserve">PEVuZE5vdGU+PENpdGU+PEF1dGhvcj5NZWRpY2k8L0F1dGhvcj48WWVhcj4xOTkwPC9ZZWFyPjxS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</w:fldData>
        </w:fldChar>
      </w:r>
      <w:r w:rsidR="00065382">
        <w:rPr>
          <w:rFonts w:cstheme="minorHAnsi"/>
          <w:sz w:val="24"/>
          <w:szCs w:val="24"/>
        </w:rPr>
        <w:instrText xml:space="preserve"> ADDIN EN.CITE </w:instrText>
      </w:r>
      <w:r w:rsidR="00065382">
        <w:rPr>
          <w:rFonts w:cstheme="minorHAnsi"/>
          <w:sz w:val="24"/>
          <w:szCs w:val="24"/>
        </w:rPr>
        <w:fldChar w:fldCharType="begin">
          <w:fldData xml:space="preserve">PEVuZE5vdGU+PENpdGU+PEF1dGhvcj5NZWRpY2k8L0F1dGhvcj48WWVhcj4xOTkwPC9ZZWFyPjxS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</w:fldData>
        </w:fldChar>
      </w:r>
      <w:r w:rsidR="00065382">
        <w:rPr>
          <w:rFonts w:cstheme="minorHAnsi"/>
          <w:sz w:val="24"/>
          <w:szCs w:val="24"/>
        </w:rPr>
        <w:instrText xml:space="preserve"> ADDIN EN.CITE.DATA </w:instrText>
      </w:r>
      <w:r w:rsidR="00065382">
        <w:rPr>
          <w:rFonts w:cstheme="minorHAnsi"/>
          <w:sz w:val="24"/>
          <w:szCs w:val="24"/>
        </w:rPr>
      </w:r>
      <w:r w:rsidR="00065382">
        <w:rPr>
          <w:rFonts w:cstheme="minorHAnsi"/>
          <w:sz w:val="24"/>
          <w:szCs w:val="24"/>
        </w:rPr>
        <w:fldChar w:fldCharType="end"/>
      </w:r>
      <w:r>
        <w:rPr>
          <w:rFonts w:cstheme="minorHAnsi"/>
          <w:sz w:val="24"/>
          <w:szCs w:val="24"/>
        </w:rPr>
      </w:r>
      <w:r>
        <w:rPr>
          <w:rFonts w:cstheme="minorHAnsi"/>
          <w:sz w:val="24"/>
          <w:szCs w:val="24"/>
        </w:rPr>
        <w:fldChar w:fldCharType="separate"/>
      </w:r>
      <w:r w:rsidR="00065382" w:rsidRPr="00065382">
        <w:rPr>
          <w:rFonts w:cstheme="minorHAnsi"/>
          <w:noProof/>
          <w:sz w:val="24"/>
          <w:szCs w:val="24"/>
          <w:vertAlign w:val="superscript"/>
        </w:rPr>
        <w:t>12-15</w:t>
      </w:r>
      <w:r>
        <w:rPr>
          <w:rFonts w:cstheme="minorHAnsi"/>
          <w:sz w:val="24"/>
          <w:szCs w:val="24"/>
        </w:rPr>
        <w:fldChar w:fldCharType="end"/>
      </w:r>
      <w:r>
        <w:rPr>
          <w:rFonts w:cstheme="minorHAnsi"/>
          <w:sz w:val="24"/>
          <w:szCs w:val="24"/>
        </w:rPr>
        <w:t xml:space="preserve"> including </w:t>
      </w:r>
      <w:r w:rsidR="009C52D0">
        <w:rPr>
          <w:rFonts w:cstheme="minorHAnsi"/>
          <w:sz w:val="24"/>
          <w:szCs w:val="24"/>
        </w:rPr>
        <w:t xml:space="preserve">since 1994 </w:t>
      </w:r>
      <w:r w:rsidR="00E64363">
        <w:rPr>
          <w:rFonts w:cstheme="minorHAnsi"/>
          <w:sz w:val="24"/>
          <w:szCs w:val="24"/>
        </w:rPr>
        <w:t xml:space="preserve">the </w:t>
      </w:r>
      <w:r w:rsidR="009C52D0">
        <w:rPr>
          <w:rFonts w:cstheme="minorHAnsi"/>
          <w:sz w:val="24"/>
          <w:szCs w:val="24"/>
        </w:rPr>
        <w:t xml:space="preserve">Family Health Program </w:t>
      </w:r>
      <w:r w:rsidR="00E64363">
        <w:rPr>
          <w:rFonts w:cstheme="minorHAnsi"/>
          <w:sz w:val="24"/>
          <w:szCs w:val="24"/>
        </w:rPr>
        <w:t xml:space="preserve">has led to substantial benefits, </w:t>
      </w:r>
      <w:r w:rsidR="00065382">
        <w:rPr>
          <w:rFonts w:cstheme="minorHAnsi"/>
          <w:sz w:val="24"/>
          <w:szCs w:val="24"/>
        </w:rPr>
        <w:t xml:space="preserve">and the subsequent </w:t>
      </w:r>
      <w:r w:rsidR="00065382">
        <w:rPr>
          <w:sz w:val="24"/>
          <w:szCs w:val="24"/>
        </w:rPr>
        <w:t>Unified Health System (</w:t>
      </w:r>
      <w:r w:rsidR="00065382">
        <w:rPr>
          <w:sz w:val="24"/>
          <w:szCs w:val="24"/>
          <w:lang w:val="it-IT"/>
        </w:rPr>
        <w:t xml:space="preserve">Sistema </w:t>
      </w:r>
      <w:r w:rsidR="00065382">
        <w:rPr>
          <w:rFonts w:hAnsi="Calibri"/>
          <w:sz w:val="24"/>
          <w:szCs w:val="24"/>
        </w:rPr>
        <w:t>Ú</w:t>
      </w:r>
      <w:r w:rsidR="00065382">
        <w:rPr>
          <w:sz w:val="24"/>
          <w:szCs w:val="24"/>
          <w:lang w:val="pt-PT"/>
        </w:rPr>
        <w:t>nico de Sa</w:t>
      </w:r>
      <w:proofErr w:type="spellStart"/>
      <w:r w:rsidR="00065382">
        <w:rPr>
          <w:rFonts w:hAnsi="Calibri"/>
          <w:sz w:val="24"/>
          <w:szCs w:val="24"/>
        </w:rPr>
        <w:t>ú</w:t>
      </w:r>
      <w:r w:rsidR="00065382">
        <w:rPr>
          <w:sz w:val="24"/>
          <w:szCs w:val="24"/>
        </w:rPr>
        <w:t>de</w:t>
      </w:r>
      <w:proofErr w:type="spellEnd"/>
      <w:r w:rsidR="00065382">
        <w:rPr>
          <w:sz w:val="24"/>
          <w:szCs w:val="24"/>
        </w:rPr>
        <w:t>).</w:t>
      </w:r>
      <w:r w:rsidR="00065382">
        <w:rPr>
          <w:rFonts w:cstheme="minorHAnsi"/>
          <w:sz w:val="24"/>
          <w:szCs w:val="24"/>
        </w:rPr>
        <w:fldChar w:fldCharType="begin"/>
      </w:r>
      <w:r w:rsidR="00065382">
        <w:rPr>
          <w:rFonts w:cstheme="minorHAnsi"/>
          <w:sz w:val="24"/>
          <w:szCs w:val="24"/>
        </w:rPr>
        <w:instrText xml:space="preserve"> ADDIN EN.CITE &lt;EndNote&gt;&lt;Cite&gt;&lt;Author&gt;Macinko&lt;/Author&gt;&lt;Year&gt;2015&lt;/Year&gt;&lt;RecNum&gt;48&lt;/RecNum&gt;&lt;DisplayText&gt;&lt;style face="superscript"&gt;16&lt;/style&gt;&lt;/DisplayText&gt;&lt;record&gt;&lt;rec-number&gt;48&lt;/rec-number&gt;&lt;foreign-keys&gt;&lt;key app="EN" db-id="p0ppx9stl0pvtme5p2hpxwec0d2vwwp9pepz" timestamp="1515447523"&gt;48&lt;/key&gt;&lt;/foreign-keys&gt;&lt;ref-type name="Journal Article"&gt;17&lt;/ref-type&gt;&lt;contributors&gt;&lt;authors&gt;&lt;author&gt;Macinko, James&lt;/author&gt;&lt;author&gt;Harris, Matthew J&lt;/author&gt;&lt;/authors&gt;&lt;/contributors&gt;&lt;titles&gt;&lt;title&gt;Brazil&amp;apos;s family health strategy</w:instrText>
      </w:r>
      <w:r w:rsidR="00065382">
        <w:rPr>
          <w:rFonts w:cstheme="minorHAnsi" w:hint="cs"/>
          <w:sz w:val="24"/>
          <w:szCs w:val="24"/>
        </w:rPr>
        <w:instrText>—</w:instrText>
      </w:r>
      <w:r w:rsidR="00065382">
        <w:rPr>
          <w:rFonts w:cstheme="minorHAnsi"/>
          <w:sz w:val="24"/>
          <w:szCs w:val="24"/>
        </w:rPr>
        <w:instrText>delivering community-based primary care in a universal health system&lt;/title&gt;&lt;secondary-title&gt;New England Journal of Medicine&lt;/secondary-title&gt;&lt;/titles&gt;&lt;periodical&gt;&lt;full-title&gt;New England journal of medicine&lt;/full-title&gt;&lt;/periodical&gt;&lt;pages&gt;2177-2181&lt;/pages&gt;&lt;volume&gt;372&lt;/volume&gt;&lt;number&gt;23&lt;/number&gt;&lt;dates&gt;&lt;year&gt;2015&lt;/year&gt;&lt;/dates&gt;&lt;isbn&gt;0028-4793&lt;/isbn&gt;&lt;urls&gt;&lt;/urls&gt;&lt;/record&gt;&lt;/Cite&gt;&lt;/EndNote&gt;</w:instrText>
      </w:r>
      <w:r w:rsidR="00065382">
        <w:rPr>
          <w:rFonts w:cstheme="minorHAnsi"/>
          <w:sz w:val="24"/>
          <w:szCs w:val="24"/>
        </w:rPr>
        <w:fldChar w:fldCharType="separate"/>
      </w:r>
      <w:r w:rsidR="00065382" w:rsidRPr="00065382">
        <w:rPr>
          <w:rFonts w:cstheme="minorHAnsi"/>
          <w:noProof/>
          <w:sz w:val="24"/>
          <w:szCs w:val="24"/>
          <w:vertAlign w:val="superscript"/>
        </w:rPr>
        <w:t>16</w:t>
      </w:r>
      <w:r w:rsidR="00065382">
        <w:rPr>
          <w:rFonts w:cstheme="minorHAnsi"/>
          <w:sz w:val="24"/>
          <w:szCs w:val="24"/>
        </w:rPr>
        <w:fldChar w:fldCharType="end"/>
      </w:r>
    </w:p>
    <w:p w14:paraId="3188DD31" w14:textId="5DAE4594" w:rsidR="00BE5707" w:rsidRDefault="00BE5707" w:rsidP="00065382">
      <w:pPr>
        <w:spacing w:line="480" w:lineRule="auto"/>
        <w:ind w:firstLine="720"/>
        <w:jc w:val="both"/>
        <w:rPr>
          <w:rFonts w:cstheme="minorHAnsi"/>
          <w:sz w:val="24"/>
          <w:szCs w:val="24"/>
        </w:rPr>
      </w:pPr>
      <w:r>
        <w:rPr>
          <w:rFonts w:cstheme="minorHAnsi"/>
          <w:sz w:val="24"/>
          <w:szCs w:val="24"/>
        </w:rPr>
        <w:t>Violence and homicides</w:t>
      </w:r>
      <w:r w:rsidR="00065382">
        <w:rPr>
          <w:rFonts w:cstheme="minorHAnsi"/>
          <w:sz w:val="24"/>
          <w:szCs w:val="24"/>
        </w:rPr>
        <w:t>, however, present a</w:t>
      </w:r>
      <w:r>
        <w:rPr>
          <w:rFonts w:cstheme="minorHAnsi"/>
          <w:sz w:val="24"/>
          <w:szCs w:val="24"/>
        </w:rPr>
        <w:t xml:space="preserve"> major public health concern </w:t>
      </w:r>
      <w:r w:rsidR="00B70BED">
        <w:rPr>
          <w:rFonts w:cstheme="minorHAnsi"/>
          <w:sz w:val="24"/>
          <w:szCs w:val="24"/>
        </w:rPr>
        <w:t xml:space="preserve">in the </w:t>
      </w:r>
      <w:r w:rsidR="00065382">
        <w:rPr>
          <w:rFonts w:cstheme="minorHAnsi"/>
          <w:sz w:val="24"/>
          <w:szCs w:val="24"/>
        </w:rPr>
        <w:t>Latin America</w:t>
      </w:r>
      <w:r w:rsidR="00355B63">
        <w:rPr>
          <w:rFonts w:cstheme="minorHAnsi"/>
          <w:sz w:val="24"/>
          <w:szCs w:val="24"/>
        </w:rPr>
        <w:t>.</w:t>
      </w:r>
      <w:r>
        <w:rPr>
          <w:rFonts w:cstheme="minorHAnsi"/>
          <w:sz w:val="24"/>
          <w:szCs w:val="24"/>
        </w:rPr>
        <w:fldChar w:fldCharType="begin"/>
      </w:r>
      <w:r w:rsidR="009A1B26">
        <w:rPr>
          <w:rFonts w:cstheme="minorHAnsi"/>
          <w:sz w:val="24"/>
          <w:szCs w:val="24"/>
        </w:rPr>
        <w:instrText xml:space="preserve"> ADDIN EN.CITE &lt;EndNote&gt;&lt;Cite&gt;&lt;Author&gt;Briceño-León&lt;/Author&gt;&lt;Year&gt;2008&lt;/Year&gt;&lt;RecNum&gt;21&lt;/RecNum&gt;&lt;DisplayText&gt;&lt;style face="superscript"&gt;17&lt;/style&gt;&lt;/DisplayText&gt;&lt;record&gt;&lt;rec-number&gt;21&lt;/rec-number&gt;&lt;foreign-keys&gt;&lt;key app="EN" db-id="p0ppx9stl0pvtme5p2hpxwec0d2vwwp9pepz" timestamp="1509010048"&gt;21&lt;/key&gt;&lt;/foreign-keys&gt;&lt;ref-type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EndNote&gt;</w:instrText>
      </w:r>
      <w:r>
        <w:rPr>
          <w:rFonts w:cstheme="minorHAnsi"/>
          <w:sz w:val="24"/>
          <w:szCs w:val="24"/>
        </w:rPr>
        <w:fldChar w:fldCharType="separate"/>
      </w:r>
      <w:r w:rsidR="009A1B26" w:rsidRPr="009A1B26">
        <w:rPr>
          <w:rFonts w:cstheme="minorHAnsi"/>
          <w:noProof/>
          <w:sz w:val="24"/>
          <w:szCs w:val="24"/>
          <w:vertAlign w:val="superscript"/>
        </w:rPr>
        <w:t>17</w:t>
      </w:r>
      <w:r>
        <w:rPr>
          <w:rFonts w:cstheme="minorHAnsi"/>
          <w:sz w:val="24"/>
          <w:szCs w:val="24"/>
        </w:rPr>
        <w:fldChar w:fldCharType="end"/>
      </w:r>
      <w:r>
        <w:rPr>
          <w:rFonts w:cstheme="minorHAnsi"/>
          <w:sz w:val="24"/>
          <w:szCs w:val="24"/>
        </w:rPr>
        <w:t xml:space="preserve"> </w:t>
      </w:r>
      <w:r w:rsidR="00B80811">
        <w:rPr>
          <w:rFonts w:cstheme="minorHAnsi"/>
          <w:sz w:val="24"/>
          <w:szCs w:val="24"/>
        </w:rPr>
        <w:t>In Brazil</w:t>
      </w:r>
      <w:r w:rsidR="00065382">
        <w:rPr>
          <w:rFonts w:cstheme="minorHAnsi"/>
          <w:sz w:val="24"/>
          <w:szCs w:val="24"/>
        </w:rPr>
        <w:t xml:space="preserve"> specifically</w:t>
      </w:r>
      <w:r w:rsidR="00B80811">
        <w:rPr>
          <w:rFonts w:cstheme="minorHAnsi"/>
          <w:sz w:val="24"/>
          <w:szCs w:val="24"/>
        </w:rPr>
        <w:t xml:space="preserve">, </w:t>
      </w:r>
      <w:ins w:id="1" w:author="Vladimir Canudas Romo" w:date="2018-01-24T11:21:00Z">
        <w:r w:rsidR="004718D8">
          <w:rPr>
            <w:rFonts w:cstheme="minorHAnsi"/>
            <w:sz w:val="24"/>
            <w:szCs w:val="24"/>
          </w:rPr>
          <w:t xml:space="preserve">homicides </w:t>
        </w:r>
      </w:ins>
      <w:r w:rsidR="00B80811">
        <w:rPr>
          <w:rFonts w:cstheme="minorHAnsi"/>
          <w:sz w:val="24"/>
          <w:szCs w:val="24"/>
        </w:rPr>
        <w:t>are the third leading cause of death</w:t>
      </w:r>
      <w:r w:rsidR="00065382">
        <w:rPr>
          <w:rFonts w:cstheme="minorHAnsi"/>
          <w:sz w:val="24"/>
          <w:szCs w:val="24"/>
        </w:rPr>
        <w:t xml:space="preserve"> with accidents</w:t>
      </w:r>
      <w:r w:rsidR="00B80811">
        <w:rPr>
          <w:rFonts w:cstheme="minorHAnsi"/>
          <w:sz w:val="24"/>
          <w:szCs w:val="24"/>
        </w:rPr>
        <w:t xml:space="preserve"> for the total population and the main cause of death </w:t>
      </w:r>
      <w:r w:rsidR="00065382">
        <w:rPr>
          <w:rFonts w:cstheme="minorHAnsi"/>
          <w:sz w:val="24"/>
          <w:szCs w:val="24"/>
        </w:rPr>
        <w:t>among</w:t>
      </w:r>
      <w:r w:rsidR="00B80811">
        <w:rPr>
          <w:rFonts w:cstheme="minorHAnsi"/>
          <w:sz w:val="24"/>
          <w:szCs w:val="24"/>
        </w:rPr>
        <w:t xml:space="preserve"> young adults</w:t>
      </w:r>
      <w:r w:rsidR="00E52D82">
        <w:rPr>
          <w:rFonts w:cstheme="minorHAnsi"/>
          <w:sz w:val="24"/>
          <w:szCs w:val="24"/>
        </w:rPr>
        <w:t>.</w:t>
      </w:r>
      <w:r w:rsidR="00E52D82">
        <w:rPr>
          <w:rFonts w:cstheme="minorHAnsi"/>
          <w:sz w:val="24"/>
          <w:szCs w:val="24"/>
        </w:rPr>
        <w:fldChar w:fldCharType="begin">
          <w:fldData xml:space="preserve">PEVuZE5vdGU+PENpdGU+PEF1dGhvcj5SZWljaGVuaGVpbTwvQXV0aG9yPjxZZWFyPjIwMTE8L1ll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</w:fldData>
        </w:fldChar>
      </w:r>
      <w:r w:rsidR="008C7E5A">
        <w:rPr>
          <w:rFonts w:cstheme="minorHAnsi"/>
          <w:sz w:val="24"/>
          <w:szCs w:val="24"/>
        </w:rPr>
        <w:instrText xml:space="preserve"> ADDIN EN.CITE </w:instrText>
      </w:r>
      <w:r w:rsidR="008C7E5A">
        <w:rPr>
          <w:rFonts w:cstheme="minorHAnsi"/>
          <w:sz w:val="24"/>
          <w:szCs w:val="24"/>
        </w:rPr>
        <w:fldChar w:fldCharType="begin">
          <w:fldData xml:space="preserve">PEVuZE5vdGU+PENpdGU+PEF1dGhvcj5SZWljaGVuaGVpbTwvQXV0aG9yPjxZZWFyPjIwMTE8L1ll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</w:fldData>
        </w:fldChar>
      </w:r>
      <w:r w:rsidR="008C7E5A">
        <w:rPr>
          <w:rFonts w:cstheme="minorHAnsi"/>
          <w:sz w:val="24"/>
          <w:szCs w:val="24"/>
        </w:rPr>
        <w:instrText xml:space="preserve"> ADDIN EN.CITE.DATA </w:instrText>
      </w:r>
      <w:r w:rsidR="008C7E5A">
        <w:rPr>
          <w:rFonts w:cstheme="minorHAnsi"/>
          <w:sz w:val="24"/>
          <w:szCs w:val="24"/>
        </w:rPr>
      </w:r>
      <w:r w:rsidR="008C7E5A">
        <w:rPr>
          <w:rFonts w:cstheme="minorHAnsi"/>
          <w:sz w:val="24"/>
          <w:szCs w:val="24"/>
        </w:rPr>
        <w:fldChar w:fldCharType="end"/>
      </w:r>
      <w:r w:rsidR="00E52D82">
        <w:rPr>
          <w:rFonts w:cstheme="minorHAnsi"/>
          <w:sz w:val="24"/>
          <w:szCs w:val="24"/>
        </w:rPr>
        <w:fldChar w:fldCharType="separate"/>
      </w:r>
      <w:r w:rsidR="008C7E5A" w:rsidRPr="008C7E5A">
        <w:rPr>
          <w:rFonts w:cstheme="minorHAnsi"/>
          <w:noProof/>
          <w:sz w:val="24"/>
          <w:szCs w:val="24"/>
          <w:vertAlign w:val="superscript"/>
        </w:rPr>
        <w:t>18 19</w:t>
      </w:r>
      <w:r w:rsidR="00E52D82">
        <w:rPr>
          <w:rFonts w:cstheme="minorHAnsi"/>
          <w:sz w:val="24"/>
          <w:szCs w:val="24"/>
        </w:rPr>
        <w:fldChar w:fldCharType="end"/>
      </w:r>
      <w:r w:rsidR="00B80811">
        <w:rPr>
          <w:rFonts w:cstheme="minorHAnsi"/>
          <w:sz w:val="24"/>
          <w:szCs w:val="24"/>
        </w:rPr>
        <w:t xml:space="preserve"> </w:t>
      </w:r>
      <w:r w:rsidR="00065382">
        <w:rPr>
          <w:sz w:val="24"/>
          <w:szCs w:val="24"/>
        </w:rPr>
        <w:t>Between 2000 and 2007, the homicide rate was 23 per 100,000 people, a rate considerably higher than most neighboring countries.</w:t>
      </w:r>
      <w:r w:rsidR="00065382">
        <w:rPr>
          <w:rFonts w:cstheme="minorHAnsi"/>
          <w:sz w:val="24"/>
          <w:szCs w:val="24"/>
        </w:rPr>
        <w:fldChar w:fldCharType="begin"/>
      </w:r>
      <w:r w:rsidR="00065382">
        <w:rPr>
          <w:rFonts w:cstheme="minorHAnsi"/>
          <w:sz w:val="24"/>
          <w:szCs w:val="24"/>
        </w:rPr>
        <w:instrText xml:space="preserve"> ADDIN EN.CITE &lt;EndNote&gt;&lt;Cite&gt;&lt;Author&gt;Briceño-León&lt;/Author&gt;&lt;Year&gt;2008&lt;/Year&gt;&lt;RecNum&gt;21&lt;/RecNum&gt;&lt;DisplayText&gt;&lt;style face="superscript"&gt;17&lt;/style&gt;&lt;/DisplayText&gt;&lt;record&gt;&lt;rec-number&gt;21&lt;/rec-number&gt;&lt;foreign-keys&gt;&lt;key app="EN" db-id="p0ppx9stl0pvtme5p2hpxwec0d2vwwp9pepz" timestamp="1509010048"&gt;21&lt;/key&gt;&lt;/foreign-keys&gt;&lt;ref-type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EndNote&gt;</w:instrText>
      </w:r>
      <w:r w:rsidR="00065382">
        <w:rPr>
          <w:rFonts w:cstheme="minorHAnsi"/>
          <w:sz w:val="24"/>
          <w:szCs w:val="24"/>
        </w:rPr>
        <w:fldChar w:fldCharType="separate"/>
      </w:r>
      <w:r w:rsidR="00065382" w:rsidRPr="009A1B26">
        <w:rPr>
          <w:rFonts w:cstheme="minorHAnsi"/>
          <w:noProof/>
          <w:sz w:val="24"/>
          <w:szCs w:val="24"/>
          <w:vertAlign w:val="superscript"/>
        </w:rPr>
        <w:t>17</w:t>
      </w:r>
      <w:r w:rsidR="00065382">
        <w:rPr>
          <w:rFonts w:cstheme="minorHAnsi"/>
          <w:sz w:val="24"/>
          <w:szCs w:val="24"/>
        </w:rPr>
        <w:fldChar w:fldCharType="end"/>
      </w:r>
      <w:r w:rsidR="00065382">
        <w:rPr>
          <w:sz w:val="24"/>
          <w:szCs w:val="24"/>
        </w:rPr>
        <w:t xml:space="preserve"> Currently, the homicide risk is ten times higher than</w:t>
      </w:r>
      <w:r w:rsidR="00065382">
        <w:rPr>
          <w:rFonts w:cstheme="minorHAnsi"/>
          <w:sz w:val="24"/>
          <w:szCs w:val="24"/>
        </w:rPr>
        <w:t xml:space="preserve"> </w:t>
      </w:r>
      <w:r w:rsidR="00896AB6">
        <w:rPr>
          <w:rFonts w:cstheme="minorHAnsi"/>
          <w:sz w:val="24"/>
          <w:szCs w:val="24"/>
        </w:rPr>
        <w:t>in</w:t>
      </w:r>
      <w:r w:rsidR="00065382">
        <w:rPr>
          <w:rFonts w:cstheme="minorHAnsi"/>
          <w:sz w:val="24"/>
          <w:szCs w:val="24"/>
        </w:rPr>
        <w:t xml:space="preserve"> most</w:t>
      </w:r>
      <w:r w:rsidR="00EB2466">
        <w:rPr>
          <w:rFonts w:cstheme="minorHAnsi"/>
          <w:sz w:val="24"/>
          <w:szCs w:val="24"/>
        </w:rPr>
        <w:t xml:space="preserve"> developed </w:t>
      </w:r>
      <w:r w:rsidR="007D2237">
        <w:rPr>
          <w:rFonts w:cstheme="minorHAnsi"/>
          <w:sz w:val="24"/>
          <w:szCs w:val="24"/>
        </w:rPr>
        <w:t>countries</w:t>
      </w:r>
      <w:r w:rsidR="00E52D82">
        <w:rPr>
          <w:rFonts w:cstheme="minorHAnsi"/>
          <w:sz w:val="24"/>
          <w:szCs w:val="24"/>
        </w:rPr>
        <w:t>.</w:t>
      </w:r>
      <w:r w:rsidR="00E52D82">
        <w:rPr>
          <w:rFonts w:cstheme="minorHAnsi"/>
          <w:sz w:val="24"/>
          <w:szCs w:val="24"/>
        </w:rPr>
        <w:fldChar w:fldCharType="begin"/>
      </w:r>
      <w:r w:rsidR="009A1B26">
        <w:rPr>
          <w:rFonts w:cstheme="minorHAnsi"/>
          <w:sz w:val="24"/>
          <w:szCs w:val="24"/>
        </w:rPr>
        <w:instrText xml:space="preserve"> ADDIN EN.CITE &lt;EndNote&gt;&lt;Cite&gt;&lt;Author&gt;Malta&lt;/Author&gt;&lt;Year&gt;2017&lt;/Year&gt;&lt;RecNum&gt;51&lt;/RecNum&gt;&lt;DisplayText&gt;&lt;style face="superscript"&gt;19&lt;/style&gt;&lt;/DisplayText&gt;&lt;record&gt;&lt;rec-number&gt;51&lt;/rec-number&gt;&lt;foreign-keys&gt;&lt;key app="EN" db-id="p0ppx9stl0pvtme5p2hpxwec0d2vwwp9pepz" timestamp="1515447803"&gt;51&lt;/key&gt;&lt;/foreign-keys&gt;&lt;ref-type name="Journal Article"&gt;17&lt;/ref-type&gt;&lt;contributors&gt;&lt;authors&gt;&lt;author&gt;Malta, Deborah Carvalho&lt;/author&gt;&lt;author&gt;Minayo, Maria Cecília de Souza&lt;/author&gt;&lt;author&gt;Soares Filho, Adauto Martins&lt;/author&gt;&lt;author&gt;Silva, Marta Maria Alves da&lt;/author&gt;&lt;author&gt;Montenegro, Marli de Mesquita Silva&lt;/author&gt;&lt;author&gt;Ladeira, Roberto Marini&lt;/author&gt;&lt;author&gt;Morais Neto, Otaliba Libanio de&lt;/author&gt;&lt;author&gt;Melo, Ana Paula&lt;/author&gt;&lt;author&gt;Mooney, Meghan&lt;/author&gt;&lt;author&gt;Naghavi, Mohsen&lt;/author&gt;&lt;/authors&gt;&lt;/contributors&gt;&lt;titles&gt;&lt;title&gt;Mortalidade e anos de vida perdidos por violências interpessoais e autoprovocadas no Brasil e Estados: análise das estimativas do Estudo Carga Global de Doença, 1990 e 2015&lt;/title&gt;&lt;secondary-title&gt;Revista Brasileira de Epidemiologia&lt;/secondary-title&gt;&lt;/titles&gt;&lt;periodical&gt;&lt;full-title&gt;Revista Brasileira de Epidemiologia&lt;/full-title&gt;&lt;/periodical&gt;&lt;pages&gt;142-156&lt;/pages&gt;&lt;volume&gt;20&lt;/volume&gt;&lt;dates&gt;&lt;year&gt;2017&lt;/year&gt;&lt;/dates&gt;&lt;isbn&gt;1415-790X&lt;/isbn&gt;&lt;urls&gt;&lt;/urls&gt;&lt;/record&gt;&lt;/Cite&gt;&lt;/EndNote&gt;</w:instrText>
      </w:r>
      <w:r w:rsidR="00E52D82">
        <w:rPr>
          <w:rFonts w:cstheme="minorHAnsi"/>
          <w:sz w:val="24"/>
          <w:szCs w:val="24"/>
        </w:rPr>
        <w:fldChar w:fldCharType="separate"/>
      </w:r>
      <w:r w:rsidR="009A1B26" w:rsidRPr="009A1B26">
        <w:rPr>
          <w:rFonts w:cstheme="minorHAnsi"/>
          <w:noProof/>
          <w:sz w:val="24"/>
          <w:szCs w:val="24"/>
          <w:vertAlign w:val="superscript"/>
        </w:rPr>
        <w:t>19</w:t>
      </w:r>
      <w:r w:rsidR="00E52D82">
        <w:rPr>
          <w:rFonts w:cstheme="minorHAnsi"/>
          <w:sz w:val="24"/>
          <w:szCs w:val="24"/>
        </w:rPr>
        <w:fldChar w:fldCharType="end"/>
      </w:r>
    </w:p>
    <w:p w14:paraId="57D3B9CD" w14:textId="41951FF1" w:rsidR="00065382" w:rsidRDefault="00065382" w:rsidP="000056A9">
      <w:pPr>
        <w:spacing w:line="480" w:lineRule="auto"/>
        <w:ind w:firstLine="720"/>
        <w:jc w:val="both"/>
        <w:rPr>
          <w:rFonts w:cstheme="minorHAnsi"/>
          <w:sz w:val="24"/>
          <w:szCs w:val="24"/>
        </w:rPr>
      </w:pPr>
      <w:r>
        <w:rPr>
          <w:sz w:val="24"/>
          <w:szCs w:val="24"/>
        </w:rPr>
        <w:t>Although informative for the purpose of cross country comparisons</w:t>
      </w:r>
      <w:r w:rsidR="0062705E">
        <w:rPr>
          <w:rFonts w:cstheme="minorHAnsi"/>
          <w:sz w:val="24"/>
          <w:szCs w:val="24"/>
        </w:rPr>
        <w:t xml:space="preserve">, national </w:t>
      </w:r>
      <w:r>
        <w:rPr>
          <w:rFonts w:cstheme="minorHAnsi"/>
          <w:sz w:val="24"/>
          <w:szCs w:val="24"/>
        </w:rPr>
        <w:t>statistics for Brazil</w:t>
      </w:r>
      <w:r w:rsidR="0062705E">
        <w:rPr>
          <w:rFonts w:cstheme="minorHAnsi"/>
          <w:sz w:val="24"/>
          <w:szCs w:val="24"/>
        </w:rPr>
        <w:t xml:space="preserve"> mask large </w:t>
      </w:r>
      <w:commentRangeStart w:id="2"/>
      <w:r w:rsidR="0062705E">
        <w:rPr>
          <w:rFonts w:cstheme="minorHAnsi"/>
          <w:sz w:val="24"/>
          <w:szCs w:val="24"/>
        </w:rPr>
        <w:t xml:space="preserve">disparities </w:t>
      </w:r>
      <w:proofErr w:type="spellStart"/>
      <w:r>
        <w:rPr>
          <w:rFonts w:cstheme="minorHAnsi"/>
          <w:sz w:val="24"/>
          <w:szCs w:val="24"/>
        </w:rPr>
        <w:t>subnationally</w:t>
      </w:r>
      <w:proofErr w:type="spellEnd"/>
      <w:r w:rsidR="0065334F">
        <w:rPr>
          <w:rFonts w:cstheme="minorHAnsi"/>
          <w:sz w:val="24"/>
          <w:szCs w:val="24"/>
        </w:rPr>
        <w:t>,</w:t>
      </w:r>
      <w:r w:rsidR="0062705E">
        <w:rPr>
          <w:rFonts w:cstheme="minorHAnsi"/>
          <w:sz w:val="24"/>
          <w:szCs w:val="24"/>
        </w:rPr>
        <w:t xml:space="preserve"> and between females and </w:t>
      </w:r>
      <w:r>
        <w:rPr>
          <w:rFonts w:cstheme="minorHAnsi"/>
          <w:sz w:val="24"/>
          <w:szCs w:val="24"/>
        </w:rPr>
        <w:t>males</w:t>
      </w:r>
      <w:commentRangeEnd w:id="2"/>
      <w:r w:rsidR="004718D8">
        <w:rPr>
          <w:rStyle w:val="CommentReference"/>
        </w:rPr>
        <w:commentReference w:id="2"/>
      </w:r>
      <w:r w:rsidR="0062705E">
        <w:rPr>
          <w:rFonts w:cstheme="minorHAnsi"/>
          <w:sz w:val="24"/>
          <w:szCs w:val="24"/>
        </w:rPr>
        <w:t xml:space="preserve">. For instance, </w:t>
      </w:r>
      <w:r>
        <w:rPr>
          <w:sz w:val="24"/>
          <w:szCs w:val="24"/>
        </w:rPr>
        <w:t>life expectancy ranged from 63.2 years in Alagoas to 71.3 in Santa Catarina in 2000,</w:t>
      </w:r>
      <w:r>
        <w:rPr>
          <w:rFonts w:cstheme="minorHAnsi"/>
          <w:sz w:val="24"/>
          <w:szCs w:val="24"/>
        </w:rPr>
        <w:fldChar w:fldCharType="begin"/>
      </w:r>
      <w:r>
        <w:rPr>
          <w:rFonts w:cstheme="minorHAnsi"/>
          <w:sz w:val="24"/>
          <w:szCs w:val="24"/>
        </w:rPr>
        <w:instrText xml:space="preserve"> ADDIN EN.CITE &lt;EndNote&gt;&lt;Cite&gt;&lt;Author&gt;Messias&lt;/Author&gt;&lt;Year&gt;2003&lt;/Year&gt;&lt;RecNum&gt;32&lt;/RecNum&gt;&lt;DisplayText&gt;&lt;style face="superscript"&gt;20&lt;/style&gt;&lt;/DisplayText&gt;&lt;record&gt;&lt;rec-number&gt;32&lt;/rec-number&gt;&lt;foreign-keys&gt;&lt;key app="EN" db-id="p0ppx9stl0pvtme5p2hpxwec0d2vwwp9pepz" timestamp="1510569957"&gt;32&lt;/key&gt;&lt;/foreign-keys&gt;&lt;ref-type name="Journal Article"&gt;17&lt;/ref-type&gt;&lt;contributors&gt;&lt;authors&gt;&lt;author&gt;Messias, Erick&lt;/author&gt;&lt;/authors&gt;&lt;/contributors&gt;&lt;titles&gt;&lt;title&gt;Income inequality, illiteracy rate, and life expectancy in Brazil&lt;/title&gt;&lt;secondary-title&gt;American Journal of Public Health&lt;/secondary-title&gt;&lt;/titles&gt;&lt;periodical&gt;&lt;full-title&gt;American journal of public health&lt;/full-title&gt;&lt;/periodical&gt;&lt;pages&gt;1294-1296&lt;/pages&gt;&lt;volume&gt;93&lt;/volume&gt;&lt;number&gt;8&lt;/number&gt;&lt;dates&gt;&lt;year&gt;2003&lt;/year&gt;&lt;/dates&gt;&lt;isbn&gt;0090-0036&lt;/isbn&gt;&lt;urls&gt;&lt;/urls&gt;&lt;/record&gt;&lt;/Cite&gt;&lt;/EndNote&gt;</w:instrText>
      </w:r>
      <w:r>
        <w:rPr>
          <w:rFonts w:cstheme="minorHAnsi"/>
          <w:sz w:val="24"/>
          <w:szCs w:val="24"/>
        </w:rPr>
        <w:fldChar w:fldCharType="separate"/>
      </w:r>
      <w:r w:rsidRPr="00065382">
        <w:rPr>
          <w:rFonts w:cstheme="minorHAnsi"/>
          <w:noProof/>
          <w:sz w:val="24"/>
          <w:szCs w:val="24"/>
          <w:vertAlign w:val="superscript"/>
        </w:rPr>
        <w:t>20</w:t>
      </w:r>
      <w:r>
        <w:rPr>
          <w:rFonts w:cstheme="minorHAnsi"/>
          <w:sz w:val="24"/>
          <w:szCs w:val="24"/>
        </w:rPr>
        <w:fldChar w:fldCharType="end"/>
      </w:r>
      <w:r>
        <w:rPr>
          <w:rFonts w:cstheme="minorHAnsi"/>
          <w:sz w:val="24"/>
          <w:szCs w:val="24"/>
        </w:rPr>
        <w:t xml:space="preserve"> and the </w:t>
      </w:r>
      <w:r>
        <w:rPr>
          <w:sz w:val="24"/>
          <w:szCs w:val="24"/>
        </w:rPr>
        <w:t>rate of change in life expectancy in recent years has varied from 0.6 to 4.1 years between Southeast and Northeast regions,</w:t>
      </w:r>
      <w:r>
        <w:rPr>
          <w:rFonts w:cstheme="minorHAnsi"/>
          <w:sz w:val="24"/>
          <w:szCs w:val="24"/>
        </w:rPr>
        <w:fldChar w:fldCharType="begin"/>
      </w:r>
      <w:r>
        <w:rPr>
          <w:rFonts w:cstheme="minorHAnsi"/>
          <w:sz w:val="24"/>
          <w:szCs w:val="24"/>
        </w:rPr>
        <w:instrText xml:space="preserve"> ADDIN EN.CITE &lt;EndNote&gt;&lt;Cite&gt;&lt;Author&gt;Borges&lt;/Author&gt;&lt;Year&gt;2017&lt;/Year&gt;&lt;RecNum&gt;52&lt;/RecNum&gt;&lt;DisplayText&gt;&lt;style face="superscript"&gt;21&lt;/style&gt;&lt;/DisplayText&gt;&lt;record&gt;&lt;rec-number&gt;52&lt;/rec-number&gt;&lt;foreign-keys&gt;&lt;key app="EN" db-id="p0ppx9stl0pvtme5p2hpxwec0d2vwwp9pepz" timestamp="1515448020"&gt;52&lt;/key&gt;&lt;/foreign-keys&gt;&lt;ref-type name="Journal Article"&gt;17&lt;/ref-type&gt;&lt;contributors&gt;&lt;authors&gt;&lt;author&gt;Borges, Gabriel Mendes&lt;/author&gt;&lt;/authors&gt;&lt;/contributors&gt;&lt;titles&gt;&lt;title&gt;Health transition in Brazil: regional variations and divergence/convergence in mortality&lt;/title&gt;&lt;secondary-title&gt;Cadernos de saude publica&lt;/secondary-title&gt;&lt;/titles&gt;&lt;periodical&gt;&lt;full-title&gt;Cadernos de saude publica&lt;/full-title&gt;&lt;/periodical&gt;&lt;volume&gt;33&lt;/volume&gt;&lt;number&gt;8&lt;/number&gt;&lt;dates&gt;&lt;year&gt;2017&lt;/year&gt;&lt;/dates&gt;&lt;isbn&gt;0102-311X&lt;/isbn&gt;&lt;urls&gt;&lt;/urls&gt;&lt;/record&gt;&lt;/Cite&gt;&lt;/EndNote&gt;</w:instrText>
      </w:r>
      <w:r>
        <w:rPr>
          <w:rFonts w:cstheme="minorHAnsi"/>
          <w:sz w:val="24"/>
          <w:szCs w:val="24"/>
        </w:rPr>
        <w:fldChar w:fldCharType="separate"/>
      </w:r>
      <w:r w:rsidRPr="00065382">
        <w:rPr>
          <w:rFonts w:cstheme="minorHAnsi"/>
          <w:noProof/>
          <w:sz w:val="24"/>
          <w:szCs w:val="24"/>
          <w:vertAlign w:val="superscript"/>
        </w:rPr>
        <w:t>21</w:t>
      </w:r>
      <w:r>
        <w:rPr>
          <w:rFonts w:cstheme="minorHAnsi"/>
          <w:sz w:val="24"/>
          <w:szCs w:val="24"/>
        </w:rPr>
        <w:fldChar w:fldCharType="end"/>
      </w:r>
      <w:r>
        <w:rPr>
          <w:rFonts w:cstheme="minorHAnsi"/>
          <w:sz w:val="24"/>
          <w:szCs w:val="24"/>
        </w:rPr>
        <w:t xml:space="preserve"> respectively. </w:t>
      </w:r>
      <w:r>
        <w:rPr>
          <w:sz w:val="24"/>
          <w:szCs w:val="24"/>
        </w:rPr>
        <w:t xml:space="preserve">A large contributory factor may be inequality </w:t>
      </w:r>
      <w:r>
        <w:rPr>
          <w:sz w:val="24"/>
          <w:szCs w:val="24"/>
        </w:rPr>
        <w:lastRenderedPageBreak/>
        <w:t>in amenable mortality reductions</w:t>
      </w:r>
      <w:r w:rsidR="00434D31">
        <w:rPr>
          <w:sz w:val="24"/>
          <w:szCs w:val="24"/>
        </w:rPr>
        <w:t xml:space="preserve"> in 2000-12</w:t>
      </w:r>
      <w:r>
        <w:rPr>
          <w:sz w:val="24"/>
          <w:szCs w:val="24"/>
        </w:rPr>
        <w:t>, which varied between 11% and 4.3% in states with high and low governance scores, respectively</w:t>
      </w:r>
      <w:r>
        <w:rPr>
          <w:rFonts w:cstheme="minorHAnsi"/>
          <w:sz w:val="24"/>
          <w:szCs w:val="24"/>
        </w:rPr>
        <w:t>.</w:t>
      </w:r>
      <w:r>
        <w:rPr>
          <w:rFonts w:cstheme="minorHAnsi"/>
          <w:sz w:val="24"/>
          <w:szCs w:val="24"/>
        </w:rPr>
        <w:fldChar w:fldCharType="begin"/>
      </w:r>
      <w:r>
        <w:rPr>
          <w:rFonts w:cstheme="minorHAnsi"/>
          <w:sz w:val="24"/>
          <w:szCs w:val="24"/>
        </w:rPr>
        <w:instrText xml:space="preserve"> ADDIN EN.CITE &lt;EndNote&gt;&lt;Cite&gt;&lt;Author&gt;Hone&lt;/Author&gt;&lt;Year&gt;2017&lt;/Year&gt;&lt;RecNum&gt;3&lt;/RecNum&gt;&lt;DisplayText&gt;&lt;style face="superscript"&gt;7&lt;/style&gt;&lt;/DisplayText&gt;&lt;record&gt;&lt;rec-number&gt;3&lt;/rec-number&gt;&lt;foreign-keys&gt;&lt;key app="EN" db-id="p0ppx9stl0pvtme5p2hpxwec0d2vwwp9pepz" timestamp="1509005507"&gt;3&lt;/key&gt;&lt;/foreign-keys&gt;&lt;ref-type name="Journal Article"&gt;17&lt;/ref-type&gt;&lt;contributors&gt;&lt;authors&gt;&lt;author&gt;Hone, Thomas&lt;/author&gt;&lt;author&gt;Rasella, Davide&lt;/author&gt;&lt;author&gt;Barreto, Mauricio&lt;/author&gt;&lt;author&gt;Atun, Rifat&lt;/author&gt;&lt;author&gt;Majeed, Azeem&lt;/author&gt;&lt;author&gt;Millett, Christopher&lt;/author&gt;&lt;/authors&gt;&lt;/contributors&gt;&lt;titles&gt;&lt;title&gt;Large reductions in amenable mortality associated with Brazil’s primary care expansion and strong health governance&lt;/title&gt;&lt;secondary-title&gt;Health Affairs&lt;/secondary-title&gt;&lt;/titles&gt;&lt;periodical&gt;&lt;full-title&gt;Health Affairs&lt;/full-title&gt;&lt;/periodical&gt;&lt;pages&gt;149-158&lt;/pages&gt;&lt;volume&gt;36&lt;/volume&gt;&lt;number&gt;1&lt;/number&gt;&lt;dates&gt;&lt;year&gt;2017&lt;/year&gt;&lt;/dates&gt;&lt;isbn&gt;0278-2715&lt;/isbn&gt;&lt;urls&gt;&lt;/urls&gt;&lt;/record&gt;&lt;/Cite&gt;&lt;/EndNote&gt;</w:instrText>
      </w:r>
      <w:r>
        <w:rPr>
          <w:rFonts w:cstheme="minorHAnsi"/>
          <w:sz w:val="24"/>
          <w:szCs w:val="24"/>
        </w:rPr>
        <w:fldChar w:fldCharType="separate"/>
      </w:r>
      <w:r w:rsidRPr="00065382">
        <w:rPr>
          <w:rFonts w:cstheme="minorHAnsi"/>
          <w:noProof/>
          <w:sz w:val="24"/>
          <w:szCs w:val="24"/>
          <w:vertAlign w:val="superscript"/>
        </w:rPr>
        <w:t>7</w:t>
      </w:r>
      <w:r>
        <w:rPr>
          <w:rFonts w:cstheme="minorHAnsi"/>
          <w:sz w:val="24"/>
          <w:szCs w:val="24"/>
        </w:rPr>
        <w:fldChar w:fldCharType="end"/>
      </w:r>
    </w:p>
    <w:p w14:paraId="06D2BE43" w14:textId="54948925" w:rsidR="00B36B96" w:rsidRDefault="00B36B96" w:rsidP="000056A9">
      <w:pPr>
        <w:spacing w:line="480" w:lineRule="auto"/>
        <w:ind w:firstLine="720"/>
        <w:jc w:val="both"/>
        <w:rPr>
          <w:sz w:val="24"/>
          <w:szCs w:val="24"/>
        </w:rPr>
      </w:pPr>
      <w:r>
        <w:rPr>
          <w:sz w:val="24"/>
          <w:szCs w:val="24"/>
        </w:rPr>
        <w:t>Further complicating our understanding of Brazil</w:t>
      </w:r>
      <w:r>
        <w:rPr>
          <w:rFonts w:hAnsi="Calibri"/>
          <w:sz w:val="24"/>
          <w:szCs w:val="24"/>
        </w:rPr>
        <w:t>’</w:t>
      </w:r>
      <w:r>
        <w:rPr>
          <w:sz w:val="24"/>
          <w:szCs w:val="24"/>
        </w:rPr>
        <w:t>s mortality experience is the variation in homicide rates between men and women</w:t>
      </w:r>
      <w:r w:rsidR="008F4E46">
        <w:rPr>
          <w:sz w:val="24"/>
          <w:szCs w:val="24"/>
        </w:rPr>
        <w:t xml:space="preserve">. </w:t>
      </w:r>
      <w:r w:rsidR="008F4E46">
        <w:rPr>
          <w:rFonts w:cstheme="minorHAnsi"/>
          <w:sz w:val="24"/>
          <w:szCs w:val="24"/>
        </w:rPr>
        <w:fldChar w:fldCharType="begin"/>
      </w:r>
      <w:r w:rsidR="008F4E46">
        <w:rPr>
          <w:rFonts w:cstheme="minorHAnsi"/>
          <w:sz w:val="24"/>
          <w:szCs w:val="24"/>
        </w:rPr>
        <w:instrText xml:space="preserve"> ADDIN EN.CITE &lt;EndNote&gt;&lt;Cite&gt;&lt;Author&gt;Briceño-León&lt;/Author&gt;&lt;Year&gt;2008&lt;/Year&gt;&lt;RecNum&gt;21&lt;/RecNum&gt;&lt;DisplayText&gt;&lt;style face="superscript"&gt;17 22&lt;/style&gt;&lt;/DisplayText&gt;&lt;record&gt;&lt;rec-number&gt;21&lt;/rec-number&gt;&lt;foreign-keys&gt;&lt;key app="EN" db-id="p0ppx9stl0pvtme5p2hpxwec0d2vwwp9pepz" timestamp="1509010048"&gt;21&lt;/key&gt;&lt;/foreign-keys&gt;&lt;ref-type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Cite&gt;&lt;Author&gt;Gamlin&lt;/Author&gt;&lt;Year&gt;2015&lt;/Year&gt;&lt;RecNum&gt;13&lt;/RecNum&gt;&lt;record&gt;&lt;rec-number&gt;13&lt;/rec-number&gt;&lt;foreign-keys&gt;&lt;key app="EN" db-id="p0ppx9stl0pvtme5p2hpxwec0d2vwwp9pepz" timestamp="1509008256"&gt;13&lt;/key&gt;&lt;/foreign-keys&gt;&lt;ref-type name="Journal Article"&gt;17&lt;/ref-type&gt;&lt;contributors&gt;&lt;authors&gt;&lt;author&gt;Gamlin, Jennie&lt;/author&gt;&lt;/authors&gt;&lt;/contributors&gt;&lt;titles&gt;&lt;title&gt;Violence and homicide in Mexico: a global health issue&lt;/title&gt;&lt;secondary-title&gt;The Lancet&lt;/secondary-title&gt;&lt;/titles&gt;&lt;periodical&gt;&lt;full-title&gt;The Lancet&lt;/full-title&gt;&lt;/periodical&gt;&lt;pages&gt;605-606&lt;/pages&gt;&lt;volume&gt;385&lt;/volume&gt;&lt;number&gt;9968&lt;/number&gt;&lt;dates&gt;&lt;year&gt;2015&lt;/year&gt;&lt;/dates&gt;&lt;isbn&gt;0140-6736&lt;/isbn&gt;&lt;urls&gt;&lt;/urls&gt;&lt;/record&gt;&lt;/Cite&gt;&lt;/EndNote&gt;</w:instrText>
      </w:r>
      <w:r w:rsidR="008F4E46">
        <w:rPr>
          <w:rFonts w:cstheme="minorHAnsi"/>
          <w:sz w:val="24"/>
          <w:szCs w:val="24"/>
        </w:rPr>
        <w:fldChar w:fldCharType="separate"/>
      </w:r>
      <w:r w:rsidR="008F4E46" w:rsidRPr="00065382">
        <w:rPr>
          <w:rFonts w:cstheme="minorHAnsi"/>
          <w:noProof/>
          <w:sz w:val="24"/>
          <w:szCs w:val="24"/>
          <w:vertAlign w:val="superscript"/>
        </w:rPr>
        <w:t>17 22</w:t>
      </w:r>
      <w:r w:rsidR="008F4E46">
        <w:rPr>
          <w:rFonts w:cstheme="minorHAnsi"/>
          <w:sz w:val="24"/>
          <w:szCs w:val="24"/>
        </w:rPr>
        <w:fldChar w:fldCharType="end"/>
      </w:r>
      <w:r w:rsidR="008F4E46">
        <w:rPr>
          <w:rFonts w:cstheme="minorHAnsi"/>
          <w:sz w:val="24"/>
          <w:szCs w:val="24"/>
        </w:rPr>
        <w:t xml:space="preserve"> </w:t>
      </w:r>
      <w:r w:rsidR="008F4E46">
        <w:rPr>
          <w:sz w:val="24"/>
          <w:szCs w:val="24"/>
        </w:rPr>
        <w:t>High homicide rates have the potential to reverse life expectancy gains, as was recently reported in the context of Mexico,</w:t>
      </w:r>
      <w:r w:rsidR="008F4E46">
        <w:rPr>
          <w:sz w:val="24"/>
          <w:szCs w:val="24"/>
        </w:rPr>
        <w:fldChar w:fldCharType="begin"/>
      </w:r>
      <w:r w:rsidR="008F4E46">
        <w:rPr>
          <w:sz w:val="24"/>
          <w:szCs w:val="24"/>
        </w:rPr>
        <w:instrText xml:space="preserve"> ADDIN EN.CITE &lt;EndNote&gt;&lt;Cite&gt;&lt;Author&gt;Aburto&lt;/Author&gt;&lt;Year&gt;2016&lt;/Year&gt;&lt;RecNum&gt;4&lt;/RecNum&gt;&lt;DisplayText&gt;&lt;style face="superscript"&gt;23&lt;/style&gt;&lt;/DisplayText&gt;&lt;record&gt;&lt;rec-number&gt;4&lt;/rec-number&gt;&lt;foreign-keys&gt;&lt;key app="EN" db-id="p0ppx9stl0pvtme5p2hpxwec0d2vwwp9pepz" timestamp="1509005525"&gt;4&lt;/key&gt;&lt;/foreign-keys&gt;&lt;ref-type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8F4E46">
        <w:rPr>
          <w:sz w:val="24"/>
          <w:szCs w:val="24"/>
        </w:rPr>
        <w:fldChar w:fldCharType="separate"/>
      </w:r>
      <w:r w:rsidR="008F4E46" w:rsidRPr="008F4E46">
        <w:rPr>
          <w:noProof/>
          <w:sz w:val="24"/>
          <w:szCs w:val="24"/>
          <w:vertAlign w:val="superscript"/>
        </w:rPr>
        <w:t>23</w:t>
      </w:r>
      <w:r w:rsidR="008F4E46">
        <w:rPr>
          <w:sz w:val="24"/>
          <w:szCs w:val="24"/>
        </w:rPr>
        <w:fldChar w:fldCharType="end"/>
      </w:r>
      <w:r w:rsidR="008F4E46">
        <w:rPr>
          <w:sz w:val="24"/>
          <w:szCs w:val="24"/>
        </w:rPr>
        <w:t xml:space="preserve"> and homicide rates among Brazilian men are ten times that of women. Although national statistics do not indicate any change in homicide rates in the last</w:t>
      </w:r>
      <w:r w:rsidR="007768E6">
        <w:rPr>
          <w:sz w:val="24"/>
          <w:szCs w:val="24"/>
        </w:rPr>
        <w:t xml:space="preserve"> decade</w:t>
      </w:r>
      <w:r w:rsidR="005C2F6A">
        <w:rPr>
          <w:sz w:val="24"/>
          <w:szCs w:val="24"/>
        </w:rPr>
        <w:t>,</w:t>
      </w:r>
      <w:r w:rsidR="005C2F6A">
        <w:rPr>
          <w:sz w:val="24"/>
          <w:szCs w:val="24"/>
        </w:rPr>
        <w:fldChar w:fldCharType="begin"/>
      </w:r>
      <w:r w:rsidR="005C2F6A">
        <w:rPr>
          <w:sz w:val="24"/>
          <w:szCs w:val="24"/>
        </w:rPr>
        <w:instrText xml:space="preserve"> ADDIN EN.CITE &lt;EndNote&gt;&lt;Cite&gt;&lt;Author&gt;Murray&lt;/Author&gt;&lt;Year&gt;2013&lt;/Year&gt;&lt;RecNum&gt;59&lt;/RecNum&gt;&lt;DisplayText&gt;&lt;style face="superscript"&gt;24&lt;/style&gt;&lt;/DisplayText&gt;&lt;record&gt;&lt;rec-number&gt;59&lt;/rec-number&gt;&lt;foreign-keys&gt;&lt;key app="EN" db-id="p0ppx9stl0pvtme5p2hpxwec0d2vwwp9pepz" timestamp="1516629663"&gt;59&lt;/key&gt;&lt;/foreign-keys&gt;&lt;ref-type name="Journal Article"&gt;17&lt;/ref-type&gt;&lt;contributors&gt;&lt;authors&gt;&lt;author&gt;Murray, Joseph&lt;/author&gt;&lt;author&gt;de Castro Cerqueira, Daniel Ricardo&lt;/author&gt;&lt;author&gt;Kahn, Tulio&lt;/author&gt;&lt;/authors&gt;&lt;/contributors&gt;&lt;titles&gt;&lt;title&gt;Crime and violence in Brazil: Systematic review of time trends, prevalence rates and risk factors&lt;/title&gt;&lt;secondary-title&gt;Aggression and Violent Behavior&lt;/secondary-title&gt;&lt;/titles&gt;&lt;periodical&gt;&lt;full-title&gt;Aggression and Violent Behavior&lt;/full-title&gt;&lt;/periodical&gt;&lt;pages&gt;471-483&lt;/pages&gt;&lt;volume&gt;18&lt;/volume&gt;&lt;number&gt;5&lt;/number&gt;&lt;dates&gt;&lt;year&gt;2013&lt;/year&gt;&lt;/dates&gt;&lt;isbn&gt;1359-1789&lt;/isbn&gt;&lt;urls&gt;&lt;/urls&gt;&lt;/record&gt;&lt;/Cite&gt;&lt;/EndNote&gt;</w:instrText>
      </w:r>
      <w:r w:rsidR="005C2F6A">
        <w:rPr>
          <w:sz w:val="24"/>
          <w:szCs w:val="24"/>
        </w:rPr>
        <w:fldChar w:fldCharType="separate"/>
      </w:r>
      <w:r w:rsidR="005C2F6A" w:rsidRPr="005C2F6A">
        <w:rPr>
          <w:noProof/>
          <w:sz w:val="24"/>
          <w:szCs w:val="24"/>
          <w:vertAlign w:val="superscript"/>
        </w:rPr>
        <w:t>24</w:t>
      </w:r>
      <w:r w:rsidR="005C2F6A">
        <w:rPr>
          <w:sz w:val="24"/>
          <w:szCs w:val="24"/>
        </w:rPr>
        <w:fldChar w:fldCharType="end"/>
      </w:r>
      <w:r w:rsidR="005C2F6A">
        <w:rPr>
          <w:sz w:val="24"/>
          <w:szCs w:val="24"/>
        </w:rPr>
        <w:t xml:space="preserve"> this could be due to the </w:t>
      </w:r>
      <w:del w:id="3" w:author="Vladimir Canudas Romo" w:date="2018-01-24T11:37:00Z">
        <w:r w:rsidR="009C2518" w:rsidDel="00771542">
          <w:rPr>
            <w:sz w:val="24"/>
            <w:szCs w:val="24"/>
          </w:rPr>
          <w:delText>neutralizing</w:delText>
        </w:r>
        <w:r w:rsidR="005C2F6A" w:rsidDel="00771542">
          <w:rPr>
            <w:sz w:val="24"/>
            <w:szCs w:val="24"/>
          </w:rPr>
          <w:delText xml:space="preserve"> </w:delText>
        </w:r>
      </w:del>
      <w:ins w:id="4" w:author="Vladimir Canudas Romo" w:date="2018-01-24T11:37:00Z">
        <w:r w:rsidR="00771542">
          <w:rPr>
            <w:sz w:val="24"/>
            <w:szCs w:val="24"/>
          </w:rPr>
          <w:t>balanc</w:t>
        </w:r>
      </w:ins>
      <w:ins w:id="5" w:author="Vladimir Canudas Romo" w:date="2018-01-24T11:39:00Z">
        <w:r w:rsidR="00771542">
          <w:rPr>
            <w:sz w:val="24"/>
            <w:szCs w:val="24"/>
          </w:rPr>
          <w:t>ing</w:t>
        </w:r>
      </w:ins>
      <w:ins w:id="6" w:author="Vladimir Canudas Romo" w:date="2018-01-24T11:37:00Z">
        <w:r w:rsidR="00771542">
          <w:rPr>
            <w:sz w:val="24"/>
            <w:szCs w:val="24"/>
          </w:rPr>
          <w:t xml:space="preserve"> </w:t>
        </w:r>
      </w:ins>
      <w:r w:rsidR="005C2F6A">
        <w:rPr>
          <w:sz w:val="24"/>
          <w:szCs w:val="24"/>
        </w:rPr>
        <w:t>effect of homicide rate</w:t>
      </w:r>
      <w:ins w:id="7" w:author="Vladimir Canudas Romo" w:date="2018-01-24T11:39:00Z">
        <w:r w:rsidR="00771542">
          <w:rPr>
            <w:sz w:val="24"/>
            <w:szCs w:val="24"/>
          </w:rPr>
          <w:t>s</w:t>
        </w:r>
      </w:ins>
      <w:r w:rsidR="005C2F6A">
        <w:rPr>
          <w:sz w:val="24"/>
          <w:szCs w:val="24"/>
        </w:rPr>
        <w:t xml:space="preserve"> </w:t>
      </w:r>
      <w:del w:id="8" w:author="Vladimir Canudas Romo" w:date="2018-01-24T11:39:00Z">
        <w:r w:rsidR="005C2F6A" w:rsidDel="00771542">
          <w:rPr>
            <w:sz w:val="24"/>
            <w:szCs w:val="24"/>
          </w:rPr>
          <w:delText xml:space="preserve">increases </w:delText>
        </w:r>
      </w:del>
      <w:ins w:id="9" w:author="Vladimir Canudas Romo" w:date="2018-01-24T11:39:00Z">
        <w:r w:rsidR="00771542">
          <w:rPr>
            <w:sz w:val="24"/>
            <w:szCs w:val="24"/>
          </w:rPr>
          <w:t>increas</w:t>
        </w:r>
        <w:r w:rsidR="00771542">
          <w:rPr>
            <w:sz w:val="24"/>
            <w:szCs w:val="24"/>
          </w:rPr>
          <w:t>ing</w:t>
        </w:r>
        <w:r w:rsidR="00771542">
          <w:rPr>
            <w:sz w:val="24"/>
            <w:szCs w:val="24"/>
          </w:rPr>
          <w:t xml:space="preserve"> </w:t>
        </w:r>
      </w:ins>
      <w:r w:rsidR="005C2F6A">
        <w:rPr>
          <w:sz w:val="24"/>
          <w:szCs w:val="24"/>
        </w:rPr>
        <w:t>in some states</w:t>
      </w:r>
      <w:ins w:id="10" w:author="Vladimir Canudas Romo" w:date="2018-01-24T11:39:00Z">
        <w:r w:rsidR="00771542">
          <w:rPr>
            <w:sz w:val="24"/>
            <w:szCs w:val="24"/>
          </w:rPr>
          <w:t xml:space="preserve"> while</w:t>
        </w:r>
      </w:ins>
      <w:del w:id="11" w:author="Vladimir Canudas Romo" w:date="2018-01-24T11:39:00Z">
        <w:r w:rsidR="005C2F6A" w:rsidDel="00771542">
          <w:rPr>
            <w:sz w:val="24"/>
            <w:szCs w:val="24"/>
          </w:rPr>
          <w:delText>, and</w:delText>
        </w:r>
      </w:del>
      <w:r w:rsidR="005C2F6A">
        <w:rPr>
          <w:sz w:val="24"/>
          <w:szCs w:val="24"/>
        </w:rPr>
        <w:t xml:space="preserve"> decreas</w:t>
      </w:r>
      <w:ins w:id="12" w:author="Vladimir Canudas Romo" w:date="2018-01-24T11:39:00Z">
        <w:r w:rsidR="00771542">
          <w:rPr>
            <w:sz w:val="24"/>
            <w:szCs w:val="24"/>
          </w:rPr>
          <w:t>ing</w:t>
        </w:r>
      </w:ins>
      <w:del w:id="13" w:author="Vladimir Canudas Romo" w:date="2018-01-24T11:39:00Z">
        <w:r w:rsidR="005C2F6A" w:rsidDel="00771542">
          <w:rPr>
            <w:sz w:val="24"/>
            <w:szCs w:val="24"/>
          </w:rPr>
          <w:delText>es</w:delText>
        </w:r>
      </w:del>
      <w:r w:rsidR="005C2F6A">
        <w:rPr>
          <w:sz w:val="24"/>
          <w:szCs w:val="24"/>
        </w:rPr>
        <w:t xml:space="preserve"> in others. For instance, whilst the homicide rate has declined in Brasilia between 2007 and 2011, in the same period, homicides have increased by more than 40% in Bahia.</w:t>
      </w:r>
      <w:r w:rsidR="005C2F6A">
        <w:rPr>
          <w:sz w:val="24"/>
          <w:szCs w:val="24"/>
        </w:rPr>
        <w:fldChar w:fldCharType="begin"/>
      </w:r>
      <w:r w:rsidR="005C2F6A">
        <w:rPr>
          <w:sz w:val="24"/>
          <w:szCs w:val="24"/>
        </w:rPr>
        <w:instrText xml:space="preserve"> ADDIN EN.CITE &lt;EndNote&gt;&lt;Cite&gt;&lt;Author&gt;United Nations Office on Drugs&lt;/Author&gt;&lt;Year&gt;2013&lt;/Year&gt;&lt;RecNum&gt;6&lt;/RecNum&gt;&lt;DisplayText&gt;&lt;style face="superscript"&gt;1&lt;/style&gt;&lt;/DisplayText&gt;&lt;record&gt;&lt;rec-number&gt;6&lt;/rec-number&gt;&lt;foreign-keys&gt;&lt;key app="EN" db-id="p0ppx9stl0pvtme5p2hpxwec0d2vwwp9pepz" timestamp="1509005592"&gt;6&lt;/key&gt;&lt;/foreign-keys&gt;&lt;ref-type name="Book"&gt;6&lt;/ref-type&gt;&lt;contributors&gt;&lt;authors&gt;&lt;author&gt;United Nations Office on Drugs,&lt;/author&gt;&lt;author&gt;Crime&lt;/author&gt;&lt;/authors&gt;&lt;/contributors&gt;&lt;titles&gt;&lt;title&gt;Global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5C2F6A">
        <w:rPr>
          <w:sz w:val="24"/>
          <w:szCs w:val="24"/>
        </w:rPr>
        <w:fldChar w:fldCharType="separate"/>
      </w:r>
      <w:r w:rsidR="005C2F6A" w:rsidRPr="005C2F6A">
        <w:rPr>
          <w:noProof/>
          <w:sz w:val="24"/>
          <w:szCs w:val="24"/>
          <w:vertAlign w:val="superscript"/>
        </w:rPr>
        <w:t>1</w:t>
      </w:r>
      <w:r w:rsidR="005C2F6A">
        <w:rPr>
          <w:sz w:val="24"/>
          <w:szCs w:val="24"/>
        </w:rPr>
        <w:fldChar w:fldCharType="end"/>
      </w:r>
    </w:p>
    <w:p w14:paraId="577B4E13" w14:textId="1326EE50" w:rsidR="005C2F6A" w:rsidRDefault="005C2F6A" w:rsidP="000056A9">
      <w:pPr>
        <w:spacing w:line="480" w:lineRule="auto"/>
        <w:ind w:firstLine="720"/>
        <w:jc w:val="both"/>
        <w:rPr>
          <w:rFonts w:cstheme="minorHAnsi"/>
          <w:sz w:val="24"/>
          <w:szCs w:val="24"/>
        </w:rPr>
      </w:pPr>
      <w:r>
        <w:rPr>
          <w:sz w:val="24"/>
          <w:szCs w:val="24"/>
        </w:rPr>
        <w:t>Despite the considerable inter-gender and subnational variation in mortality and homicides in Brazil, studies examining the contributing effect of homicide mortality to changes in life expectancy are scarce. This paper aims to examine the effect of homicide mortality on changes in state-level life expectancy between in the new century, in order to inform public health planning aiming to reduce the burden of violence</w:t>
      </w:r>
      <w:r w:rsidR="00C2227C">
        <w:rPr>
          <w:sz w:val="24"/>
          <w:szCs w:val="24"/>
        </w:rPr>
        <w:t xml:space="preserve"> and health disparities</w:t>
      </w:r>
      <w:r>
        <w:rPr>
          <w:sz w:val="24"/>
          <w:szCs w:val="24"/>
        </w:rPr>
        <w:t xml:space="preserve"> in </w:t>
      </w:r>
      <w:commentRangeStart w:id="14"/>
      <w:r>
        <w:rPr>
          <w:sz w:val="24"/>
          <w:szCs w:val="24"/>
        </w:rPr>
        <w:t>Brazil</w:t>
      </w:r>
      <w:commentRangeEnd w:id="14"/>
      <w:r w:rsidR="00771542">
        <w:rPr>
          <w:rStyle w:val="CommentReference"/>
        </w:rPr>
        <w:commentReference w:id="14"/>
      </w:r>
      <w:r w:rsidR="00C2227C">
        <w:rPr>
          <w:sz w:val="24"/>
          <w:szCs w:val="24"/>
        </w:rPr>
        <w:t>.</w:t>
      </w:r>
    </w:p>
    <w:p w14:paraId="47CCB694" w14:textId="77777777" w:rsidR="007E353E" w:rsidRPr="007E353E" w:rsidRDefault="007E353E" w:rsidP="007E353E">
      <w:pPr>
        <w:spacing w:line="480" w:lineRule="auto"/>
        <w:ind w:firstLine="720"/>
        <w:jc w:val="both"/>
        <w:rPr>
          <w:rFonts w:cstheme="minorHAnsi"/>
          <w:sz w:val="24"/>
          <w:szCs w:val="24"/>
        </w:rPr>
      </w:pPr>
    </w:p>
    <w:p w14:paraId="58514785" w14:textId="6A4D297E" w:rsidR="00C90311" w:rsidRDefault="00325440" w:rsidP="007E353E">
      <w:pPr>
        <w:pStyle w:val="Subtitle"/>
        <w:spacing w:line="480" w:lineRule="auto"/>
        <w:jc w:val="both"/>
        <w:rPr>
          <w:rFonts w:asciiTheme="minorHAnsi" w:eastAsiaTheme="minorHAnsi" w:hAnsiTheme="minorHAnsi" w:cstheme="minorHAnsi"/>
          <w:b/>
          <w:iCs w:val="0"/>
          <w:color w:val="auto"/>
          <w:spacing w:val="0"/>
        </w:rPr>
      </w:pPr>
      <w:r>
        <w:rPr>
          <w:rFonts w:asciiTheme="minorHAnsi" w:eastAsiaTheme="minorHAnsi" w:hAnsiTheme="minorHAnsi" w:cstheme="minorHAnsi"/>
          <w:b/>
          <w:iCs w:val="0"/>
          <w:color w:val="auto"/>
          <w:spacing w:val="0"/>
        </w:rPr>
        <w:t xml:space="preserve">Study </w:t>
      </w:r>
      <w:r w:rsidR="00C60172" w:rsidRPr="007F51CD">
        <w:rPr>
          <w:rFonts w:asciiTheme="minorHAnsi" w:eastAsiaTheme="minorHAnsi" w:hAnsiTheme="minorHAnsi" w:cstheme="minorHAnsi"/>
          <w:b/>
          <w:iCs w:val="0"/>
          <w:color w:val="auto"/>
          <w:spacing w:val="0"/>
        </w:rPr>
        <w:t xml:space="preserve">Data </w:t>
      </w:r>
      <w:r>
        <w:rPr>
          <w:rFonts w:asciiTheme="minorHAnsi" w:eastAsiaTheme="minorHAnsi" w:hAnsiTheme="minorHAnsi" w:cstheme="minorHAnsi"/>
          <w:b/>
          <w:iCs w:val="0"/>
          <w:color w:val="auto"/>
          <w:spacing w:val="0"/>
        </w:rPr>
        <w:t>and</w:t>
      </w:r>
      <w:r w:rsidR="00C60172" w:rsidRPr="007F51CD">
        <w:rPr>
          <w:rFonts w:asciiTheme="minorHAnsi" w:eastAsiaTheme="minorHAnsi" w:hAnsiTheme="minorHAnsi" w:cstheme="minorHAnsi"/>
          <w:b/>
          <w:iCs w:val="0"/>
          <w:color w:val="auto"/>
          <w:spacing w:val="0"/>
        </w:rPr>
        <w:t xml:space="preserve"> Methods</w:t>
      </w:r>
      <w:r w:rsidR="00D738D8" w:rsidRPr="007F51CD">
        <w:rPr>
          <w:rFonts w:asciiTheme="minorHAnsi" w:eastAsiaTheme="minorHAnsi" w:hAnsiTheme="minorHAnsi" w:cstheme="minorHAnsi"/>
          <w:b/>
          <w:iCs w:val="0"/>
          <w:color w:val="auto"/>
          <w:spacing w:val="0"/>
        </w:rPr>
        <w:t xml:space="preserve"> [800 including limitations]</w:t>
      </w:r>
    </w:p>
    <w:p w14:paraId="218E560B" w14:textId="5BB2DE3C" w:rsidR="0013394E" w:rsidRPr="00391B02" w:rsidRDefault="00B741C6" w:rsidP="00391B02">
      <w:pPr>
        <w:spacing w:line="480" w:lineRule="auto"/>
        <w:ind w:firstLine="720"/>
        <w:rPr>
          <w:sz w:val="24"/>
          <w:szCs w:val="24"/>
        </w:rPr>
      </w:pPr>
      <w:r>
        <w:t>We</w:t>
      </w:r>
      <w:r>
        <w:rPr>
          <w:sz w:val="24"/>
          <w:szCs w:val="24"/>
        </w:rPr>
        <w:t xml:space="preserve"> used state-level mortality data by age, sex and causes of death to compute proportions of deaths by cause, age, sex and state in a given year.</w:t>
      </w:r>
      <w:r>
        <w:rPr>
          <w:rFonts w:cstheme="minorHAnsi"/>
          <w:sz w:val="24"/>
          <w:szCs w:val="24"/>
        </w:rPr>
        <w:fldChar w:fldCharType="begin"/>
      </w:r>
      <w:r>
        <w:rPr>
          <w:rFonts w:cstheme="minorHAnsi"/>
          <w:sz w:val="24"/>
          <w:szCs w:val="24"/>
        </w:rPr>
        <w:instrText xml:space="preserve"> ADDIN EN.CITE &lt;EndNote&gt;&lt;Cite&gt;&lt;Author&gt;Ministry of Health in Brazil&lt;/Author&gt;&lt;Year&gt;2017&lt;/Year&gt;&lt;RecNum&gt;53&lt;/RecNum&gt;&lt;DisplayText&gt;&lt;style face="superscript"&gt;25&lt;/style&gt;&lt;/DisplayText&gt;&lt;record&gt;&lt;rec-number&gt;53&lt;/rec-number&gt;&lt;foreign-keys&gt;&lt;key app="EN" db-id="p0ppx9stl0pvtme5p2hpxwec0d2vwwp9pepz" timestamp="1515448371"&gt;53&lt;/key&gt;&lt;/foreign-keys&gt;&lt;ref-type name="Web Page"&gt;12&lt;/ref-type&gt;&lt;contributors&gt;&lt;authors&gt;&lt;author&gt;Ministry of Health in Brazil,&lt;/author&gt;&lt;/authors&gt;&lt;/contributors&gt;&lt;titles&gt;&lt;title&gt;System of Mortality Information&lt;/title&gt;&lt;/titles&gt;&lt;dates&gt;&lt;year&gt;2017&lt;/year&gt;&lt;/dates&gt;&lt;pub-location&gt;www.datasus.gov.br&lt;/pub-location&gt;&lt;urls&gt;&lt;/urls&gt;&lt;/record&gt;&lt;/Cite&gt;&lt;/EndNote&gt;</w:instrText>
      </w:r>
      <w:r>
        <w:rPr>
          <w:rFonts w:cstheme="minorHAnsi"/>
          <w:sz w:val="24"/>
          <w:szCs w:val="24"/>
        </w:rPr>
        <w:fldChar w:fldCharType="separate"/>
      </w:r>
      <w:r w:rsidRPr="00C2227C">
        <w:rPr>
          <w:rFonts w:cstheme="minorHAnsi"/>
          <w:noProof/>
          <w:sz w:val="24"/>
          <w:szCs w:val="24"/>
          <w:vertAlign w:val="superscript"/>
        </w:rPr>
        <w:t>25</w:t>
      </w:r>
      <w:r>
        <w:rPr>
          <w:rFonts w:cstheme="minorHAnsi"/>
          <w:sz w:val="24"/>
          <w:szCs w:val="24"/>
        </w:rPr>
        <w:fldChar w:fldCharType="end"/>
      </w:r>
      <w:r>
        <w:rPr>
          <w:rFonts w:cstheme="minorHAnsi"/>
          <w:sz w:val="24"/>
          <w:szCs w:val="24"/>
        </w:rPr>
        <w:t xml:space="preserve"> </w:t>
      </w:r>
      <w:r>
        <w:rPr>
          <w:sz w:val="24"/>
          <w:szCs w:val="24"/>
        </w:rPr>
        <w:t>We obtained the data from the Mortality Information System produced by the Brazilian Ministry of Health.</w:t>
      </w:r>
      <w:r w:rsidR="00391B02">
        <w:rPr>
          <w:sz w:val="24"/>
          <w:szCs w:val="24"/>
        </w:rPr>
        <w:t xml:space="preserve"> </w:t>
      </w:r>
      <w:r w:rsidR="008C17E8">
        <w:rPr>
          <w:rFonts w:cstheme="minorHAnsi"/>
          <w:sz w:val="24"/>
          <w:szCs w:val="24"/>
        </w:rPr>
        <w:t xml:space="preserve">Additionally, we used death estimates corrected for completeness, </w:t>
      </w:r>
      <w:commentRangeStart w:id="15"/>
      <w:r w:rsidR="008C17E8">
        <w:rPr>
          <w:rFonts w:cstheme="minorHAnsi"/>
          <w:sz w:val="24"/>
          <w:szCs w:val="24"/>
        </w:rPr>
        <w:t xml:space="preserve">age misstatement, and migration </w:t>
      </w:r>
      <w:commentRangeEnd w:id="15"/>
      <w:r w:rsidR="008C17E8">
        <w:rPr>
          <w:rStyle w:val="CommentReference"/>
        </w:rPr>
        <w:commentReference w:id="15"/>
      </w:r>
      <w:commentRangeStart w:id="16"/>
      <w:r w:rsidR="008C17E8">
        <w:rPr>
          <w:rFonts w:cstheme="minorHAnsi"/>
          <w:sz w:val="24"/>
          <w:szCs w:val="24"/>
        </w:rPr>
        <w:t>available from Queiroz and colleagues</w:t>
      </w:r>
      <w:commentRangeEnd w:id="16"/>
      <w:r w:rsidR="004F1EC7">
        <w:rPr>
          <w:rStyle w:val="CommentReference"/>
        </w:rPr>
        <w:commentReference w:id="16"/>
      </w:r>
      <w:r w:rsidR="008C17E8">
        <w:rPr>
          <w:rFonts w:cstheme="minorHAnsi"/>
          <w:sz w:val="24"/>
          <w:szCs w:val="24"/>
        </w:rPr>
        <w:t>,</w:t>
      </w:r>
      <w:r w:rsidR="008C17E8">
        <w:rPr>
          <w:rFonts w:cstheme="minorHAnsi"/>
          <w:sz w:val="24"/>
          <w:szCs w:val="24"/>
        </w:rPr>
        <w:fldChar w:fldCharType="begin"/>
      </w:r>
      <w:r w:rsidR="00C2227C">
        <w:rPr>
          <w:rFonts w:cstheme="minorHAnsi"/>
          <w:sz w:val="24"/>
          <w:szCs w:val="24"/>
        </w:rPr>
        <w:instrText xml:space="preserve"> ADDIN EN.CITE &lt;EndNote&gt;&lt;Cite&gt;&lt;Author&gt;Queiroz&lt;/Author&gt;&lt;Year&gt;2017&lt;/Year&gt;&lt;RecNum&gt;54&lt;/RecNum&gt;&lt;DisplayText&gt;&lt;style face="superscript"&gt;26&lt;/style&gt;&lt;/DisplayText&gt;&lt;record&gt;&lt;rec-number&gt;54&lt;/rec-number&gt;&lt;foreign-keys&gt;&lt;key app="EN" db-id="p0ppx9stl0pvtme5p2hpxwec0d2vwwp9pepz" timestamp="1515448531"&gt;54&lt;/key&gt;&lt;/foreign-keys&gt;&lt;ref-type name="Journal Article"&gt;17&lt;/ref-type&gt;&lt;contributors&gt;&lt;authors&gt;&lt;author&gt;Queiroz, Bernardo Lanza&lt;/author&gt;&lt;author&gt;Freire, Flávio Henrique Miranda de Araujo&lt;/author&gt;&lt;author&gt;Gonzaga, Marcos Roberto&lt;/author&gt;&lt;author&gt;Lima, Everton Emanuel Campos de&lt;/author&gt;&lt;/authors&gt;&lt;/contributors&gt;&lt;titles&gt;&lt;title&gt;Completeness of death-count coverage and adult mortality (45q15) for Brazilian states from 1980 to 2010&lt;/title&gt;&lt;secondary-title&gt;Revista Brasileira de Epidemiologia&lt;/secondary-title&gt;&lt;/titles&gt;&lt;periodical&gt;&lt;full-title&gt;Revista Brasileira de Epidemiologia&lt;/full-title&gt;&lt;/periodical&gt;&lt;pages&gt;21-33&lt;/pages&gt;&lt;volume&gt;20&lt;/volume&gt;&lt;dates&gt;&lt;year&gt;2017&lt;/year&gt;&lt;/dates&gt;&lt;isbn&gt;1415-790X&lt;/isbn&gt;&lt;urls&gt;&lt;/urls&gt;&lt;/record&gt;&lt;/Cite&gt;&lt;/EndNote&gt;</w:instrText>
      </w:r>
      <w:r w:rsidR="008C17E8">
        <w:rPr>
          <w:rFonts w:cstheme="minorHAnsi"/>
          <w:sz w:val="24"/>
          <w:szCs w:val="24"/>
        </w:rPr>
        <w:fldChar w:fldCharType="separate"/>
      </w:r>
      <w:r w:rsidR="00C2227C" w:rsidRPr="00C2227C">
        <w:rPr>
          <w:rFonts w:cstheme="minorHAnsi"/>
          <w:noProof/>
          <w:sz w:val="24"/>
          <w:szCs w:val="24"/>
          <w:vertAlign w:val="superscript"/>
        </w:rPr>
        <w:t>26</w:t>
      </w:r>
      <w:r w:rsidR="008C17E8">
        <w:rPr>
          <w:rFonts w:cstheme="minorHAnsi"/>
          <w:sz w:val="24"/>
          <w:szCs w:val="24"/>
        </w:rPr>
        <w:fldChar w:fldCharType="end"/>
      </w:r>
      <w:r w:rsidR="008C17E8">
        <w:rPr>
          <w:rFonts w:cstheme="minorHAnsi"/>
          <w:sz w:val="24"/>
          <w:szCs w:val="24"/>
        </w:rPr>
        <w:t xml:space="preserve"> and population estimates </w:t>
      </w:r>
      <w:r w:rsidR="0013394E">
        <w:rPr>
          <w:rFonts w:cstheme="minorHAnsi"/>
          <w:sz w:val="24"/>
          <w:szCs w:val="24"/>
        </w:rPr>
        <w:t>available from the National Statistics Office (IBGE)</w:t>
      </w:r>
      <w:r w:rsidR="008C17E8">
        <w:rPr>
          <w:rFonts w:cstheme="minorHAnsi"/>
          <w:sz w:val="24"/>
          <w:szCs w:val="24"/>
        </w:rPr>
        <w:t xml:space="preserve"> from 2000 to 2015</w:t>
      </w:r>
      <w:r w:rsidR="00391B02">
        <w:rPr>
          <w:rFonts w:cstheme="minorHAnsi"/>
          <w:sz w:val="24"/>
          <w:szCs w:val="24"/>
        </w:rPr>
        <w:t xml:space="preserve"> at the state-</w:t>
      </w:r>
      <w:r w:rsidR="00223ECE">
        <w:rPr>
          <w:rFonts w:cstheme="minorHAnsi"/>
          <w:sz w:val="24"/>
          <w:szCs w:val="24"/>
        </w:rPr>
        <w:t>level</w:t>
      </w:r>
      <w:r w:rsidR="0000591D">
        <w:rPr>
          <w:rFonts w:cstheme="minorHAnsi"/>
          <w:sz w:val="24"/>
          <w:szCs w:val="24"/>
        </w:rPr>
        <w:t>.</w:t>
      </w:r>
      <w:r w:rsidR="007E353E">
        <w:rPr>
          <w:rFonts w:cstheme="minorHAnsi"/>
          <w:sz w:val="24"/>
          <w:szCs w:val="24"/>
        </w:rPr>
        <w:fldChar w:fldCharType="begin"/>
      </w:r>
      <w:r w:rsidR="00C2227C">
        <w:rPr>
          <w:rFonts w:cstheme="minorHAnsi"/>
          <w:sz w:val="24"/>
          <w:szCs w:val="24"/>
        </w:rPr>
        <w:instrText xml:space="preserve"> ADDIN EN.CITE &lt;EndNote&gt;&lt;Cite&gt;&lt;Author&gt;Brazilian National Statistics Office&lt;/Author&gt;&lt;Year&gt;2017&lt;/Year&gt;&lt;RecNum&gt;55&lt;/RecNum&gt;&lt;DisplayText&gt;&lt;style face="superscript"&gt;27&lt;/style&gt;&lt;/DisplayText&gt;&lt;record&gt;&lt;rec-number&gt;55&lt;/rec-number&gt;&lt;foreign-keys&gt;&lt;key app="EN" db-id="p0ppx9stl0pvtme5p2hpxwec0d2vwwp9pepz" timestamp="1515448676"&gt;55&lt;/key&gt;&lt;/foreign-keys&gt;&lt;ref-type name="Book"&gt;6&lt;/ref-type&gt;&lt;contributors&gt;&lt;authors&gt;&lt;author&gt;Brazilian National Statistics Office,&lt;/author&gt;&lt;/authors&gt;&lt;/contributors&gt;&lt;titles&gt;&lt;title&gt;Population Projections&lt;/title&gt;&lt;/titles&gt;&lt;dates&gt;&lt;year&gt;2017&lt;/year&gt;&lt;/dates&gt;&lt;pub-location&gt;https://www.ibge.gov.br/estatisticas-novoportal/sociais/populacao/9103-estimativas-de-populacao.html&lt;/pub-location&gt;&lt;urls&gt;&lt;/urls&gt;&lt;/record&gt;&lt;/Cite&gt;&lt;/EndNote&gt;</w:instrText>
      </w:r>
      <w:r w:rsidR="007E353E">
        <w:rPr>
          <w:rFonts w:cstheme="minorHAnsi"/>
          <w:sz w:val="24"/>
          <w:szCs w:val="24"/>
        </w:rPr>
        <w:fldChar w:fldCharType="separate"/>
      </w:r>
      <w:r w:rsidR="00C2227C" w:rsidRPr="00C2227C">
        <w:rPr>
          <w:rFonts w:cstheme="minorHAnsi"/>
          <w:noProof/>
          <w:sz w:val="24"/>
          <w:szCs w:val="24"/>
          <w:vertAlign w:val="superscript"/>
        </w:rPr>
        <w:t>27</w:t>
      </w:r>
      <w:r w:rsidR="007E353E">
        <w:rPr>
          <w:rFonts w:cstheme="minorHAnsi"/>
          <w:sz w:val="24"/>
          <w:szCs w:val="24"/>
        </w:rPr>
        <w:fldChar w:fldCharType="end"/>
      </w:r>
      <w:r w:rsidR="0000591D">
        <w:rPr>
          <w:rFonts w:cstheme="minorHAnsi"/>
          <w:sz w:val="24"/>
          <w:szCs w:val="24"/>
        </w:rPr>
        <w:t xml:space="preserve"> </w:t>
      </w:r>
    </w:p>
    <w:p w14:paraId="40EB7BC5" w14:textId="5B8E1E4C" w:rsidR="00766C92" w:rsidRDefault="00766C92" w:rsidP="007F51CD">
      <w:pPr>
        <w:spacing w:line="480" w:lineRule="auto"/>
        <w:jc w:val="both"/>
        <w:rPr>
          <w:rFonts w:cstheme="minorHAnsi"/>
          <w:sz w:val="24"/>
          <w:szCs w:val="24"/>
        </w:rPr>
      </w:pPr>
      <w:r w:rsidRPr="007F51CD">
        <w:rPr>
          <w:rFonts w:cstheme="minorHAnsi"/>
          <w:b/>
          <w:sz w:val="24"/>
          <w:szCs w:val="24"/>
        </w:rPr>
        <w:t>Cause-of-death classification</w:t>
      </w:r>
      <w:r w:rsidRPr="007F51CD">
        <w:rPr>
          <w:rFonts w:cstheme="minorHAnsi"/>
          <w:sz w:val="24"/>
          <w:szCs w:val="24"/>
        </w:rPr>
        <w:t xml:space="preserve"> </w:t>
      </w:r>
      <w:r w:rsidR="003C45B8">
        <w:rPr>
          <w:sz w:val="24"/>
          <w:szCs w:val="24"/>
        </w:rPr>
        <w:t xml:space="preserve">The concept of amenable mortality formed the basis of the cause of death classifications in our study, and refers </w:t>
      </w:r>
      <w:r w:rsidR="003C45B8">
        <w:rPr>
          <w:rFonts w:cstheme="minorHAnsi"/>
          <w:sz w:val="24"/>
          <w:szCs w:val="24"/>
        </w:rPr>
        <w:t>mortality</w:t>
      </w:r>
      <w:r w:rsidRPr="00766C92">
        <w:rPr>
          <w:rFonts w:cstheme="minorHAnsi"/>
          <w:sz w:val="24"/>
          <w:szCs w:val="24"/>
        </w:rPr>
        <w:t xml:space="preserve"> that should </w:t>
      </w:r>
      <w:r w:rsidR="003C45B8">
        <w:rPr>
          <w:rFonts w:cstheme="minorHAnsi"/>
          <w:sz w:val="24"/>
          <w:szCs w:val="24"/>
        </w:rPr>
        <w:t>be absent in the</w:t>
      </w:r>
      <w:r w:rsidRPr="00766C92">
        <w:rPr>
          <w:rFonts w:cstheme="minorHAnsi"/>
          <w:sz w:val="24"/>
          <w:szCs w:val="24"/>
        </w:rPr>
        <w:t xml:space="preserve"> presence of timely and quality health care</w:t>
      </w:r>
      <w:r w:rsidR="00FC3CB9">
        <w:rPr>
          <w:rFonts w:cstheme="minorHAnsi"/>
          <w:sz w:val="24"/>
          <w:szCs w:val="24"/>
        </w:rPr>
        <w:t>.</w:t>
      </w:r>
      <w:r w:rsidR="007F51CD">
        <w:rPr>
          <w:rFonts w:cstheme="minorHAnsi"/>
          <w:sz w:val="24"/>
          <w:szCs w:val="24"/>
        </w:rPr>
        <w:fldChar w:fldCharType="begin"/>
      </w:r>
      <w:r w:rsidR="00C2227C">
        <w:rPr>
          <w:rFonts w:cstheme="minorHAnsi"/>
          <w:sz w:val="24"/>
          <w:szCs w:val="24"/>
        </w:rPr>
        <w:instrText xml:space="preserve"> ADDIN EN.CITE &lt;EndNote&gt;&lt;Cite&gt;&lt;Author&gt;Nolte&lt;/Author&gt;&lt;Year&gt;2008&lt;/Year&gt;&lt;RecNum&gt;34&lt;/RecNum&gt;&lt;DisplayText&gt;&lt;style face="superscript"&gt;28 29&lt;/style&gt;&lt;/DisplayText&gt;&lt;record&gt;&lt;rec-number&gt;34&lt;/rec-number&gt;&lt;foreign-keys&gt;&lt;key app="EN" db-id="p0ppx9stl0pvtme5p2hpxwec0d2vwwp9pepz" timestamp="1510575794"&gt;34&lt;/key&gt;&lt;/foreign-keys&gt;&lt;ref-type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Cite&gt;&lt;Author&gt;Nolte&lt;/Author&gt;&lt;Year&gt;2004&lt;/Year&gt;&lt;RecNum&gt;33&lt;/RecNum&gt;&lt;record&gt;&lt;rec-number&gt;33&lt;/rec-number&gt;&lt;foreign-keys&gt;&lt;key app="EN" db-id="p0ppx9stl0pvtme5p2hpxwec0d2vwwp9pepz" timestamp="1510575727"&gt;33&lt;/key&gt;&lt;/foreign-keys&gt;&lt;ref-type name="Book"&gt;6&lt;/ref-type&gt;&lt;contributors&gt;&lt;authors&gt;&lt;author&gt;Nolte, Ellen&lt;/author&gt;&lt;author&gt;McKee, Martin&lt;/author&gt;&lt;/authors&gt;&lt;/contributors&gt;&lt;titles&gt;&lt;title&gt;Does health care save lives? Avoidable mortality revisited&lt;/title&gt;&lt;/titles&gt;&lt;dates&gt;&lt;year&gt;2004&lt;/year&gt;&lt;/dates&gt;&lt;publisher&gt;The Nuffield Trust&lt;/publisher&gt;&lt;isbn&gt;1902089944&lt;/isbn&gt;&lt;urls&gt;&lt;/urls&gt;&lt;/record&gt;&lt;/Cite&gt;&lt;/EndNote&gt;</w:instrText>
      </w:r>
      <w:r w:rsidR="007F51CD">
        <w:rPr>
          <w:rFonts w:cstheme="minorHAnsi"/>
          <w:sz w:val="24"/>
          <w:szCs w:val="24"/>
        </w:rPr>
        <w:fldChar w:fldCharType="separate"/>
      </w:r>
      <w:r w:rsidR="00C2227C" w:rsidRPr="00C2227C">
        <w:rPr>
          <w:rFonts w:cstheme="minorHAnsi"/>
          <w:noProof/>
          <w:sz w:val="24"/>
          <w:szCs w:val="24"/>
          <w:vertAlign w:val="superscript"/>
        </w:rPr>
        <w:t>28 29</w:t>
      </w:r>
      <w:r w:rsidR="007F51CD">
        <w:rPr>
          <w:rFonts w:cstheme="minorHAnsi"/>
          <w:sz w:val="24"/>
          <w:szCs w:val="24"/>
        </w:rPr>
        <w:fldChar w:fldCharType="end"/>
      </w:r>
      <w:r w:rsidR="007F51CD">
        <w:rPr>
          <w:rFonts w:cstheme="minorHAnsi"/>
          <w:sz w:val="24"/>
          <w:szCs w:val="24"/>
        </w:rPr>
        <w:t xml:space="preserve"> This concept has successfully been used to link the progress of primary care expansion and reductions in amenable mortality in Brazil</w:t>
      </w:r>
      <w:r w:rsidR="003C45B8">
        <w:rPr>
          <w:rFonts w:cstheme="minorHAnsi"/>
          <w:sz w:val="24"/>
          <w:szCs w:val="24"/>
        </w:rPr>
        <w:t>,</w:t>
      </w:r>
      <w:r w:rsidR="007F51CD">
        <w:rPr>
          <w:rFonts w:cstheme="minorHAnsi"/>
          <w:sz w:val="24"/>
          <w:szCs w:val="24"/>
        </w:rPr>
        <w:fldChar w:fldCharType="begin"/>
      </w:r>
      <w:r w:rsidR="00065382">
        <w:rPr>
          <w:rFonts w:cstheme="minorHAnsi"/>
          <w:sz w:val="24"/>
          <w:szCs w:val="24"/>
        </w:rPr>
        <w:instrText xml:space="preserve"> ADDIN EN.CITE &lt;EndNote&gt;&lt;Cite&gt;&lt;Author&gt;Hone&lt;/Author&gt;&lt;Year&gt;2017&lt;/Year&gt;&lt;RecNum&gt;3&lt;/RecNum&gt;&lt;DisplayText&gt;&lt;style face="superscript"&gt;7&lt;/style&gt;&lt;/DisplayText&gt;&lt;record&gt;&lt;rec-number&gt;3&lt;/rec-number&gt;&lt;foreign-keys&gt;&lt;key app="EN" db-id="p0ppx9stl0pvtme5p2hpxwec0d2vwwp9pepz" timestamp="1509005507"&gt;3&lt;/key&gt;&lt;/foreign-keys&gt;&lt;ref-type name="Journal Article"&gt;17&lt;/ref-type&gt;&lt;contributors&gt;&lt;authors&gt;&lt;author&gt;Hone, Thomas&lt;/author&gt;&lt;author&gt;Rasella, Davide&lt;/author&gt;&lt;author&gt;Barreto, Mauricio&lt;/author&gt;&lt;author&gt;Atun, Rifat&lt;/author&gt;&lt;author&gt;Majeed, Azeem&lt;/author&gt;&lt;author&gt;Millett, Christopher&lt;/author&gt;&lt;/authors&gt;&lt;/contributors&gt;&lt;titles&gt;&lt;title&gt;Large reductions in amenable mortality associated with Brazil’s primary care expansion and strong health governance&lt;/title&gt;&lt;secondary-title&gt;Health Affairs&lt;/secondary-title&gt;&lt;/titles&gt;&lt;periodical&gt;&lt;full-title&gt;Health Affairs&lt;/full-title&gt;&lt;/periodical&gt;&lt;pages&gt;149-158&lt;/pages&gt;&lt;volume&gt;36&lt;/volume&gt;&lt;number&gt;1&lt;/number&gt;&lt;dates&gt;&lt;year&gt;2017&lt;/year&gt;&lt;/dates&gt;&lt;isbn&gt;0278-2715&lt;/isbn&gt;&lt;urls&gt;&lt;/urls&gt;&lt;/record&gt;&lt;/Cite&gt;&lt;/EndNote&gt;</w:instrText>
      </w:r>
      <w:r w:rsidR="007F51CD">
        <w:rPr>
          <w:rFonts w:cstheme="minorHAnsi"/>
          <w:sz w:val="24"/>
          <w:szCs w:val="24"/>
        </w:rPr>
        <w:fldChar w:fldCharType="separate"/>
      </w:r>
      <w:r w:rsidR="00065382" w:rsidRPr="00065382">
        <w:rPr>
          <w:rFonts w:cstheme="minorHAnsi"/>
          <w:noProof/>
          <w:sz w:val="24"/>
          <w:szCs w:val="24"/>
          <w:vertAlign w:val="superscript"/>
        </w:rPr>
        <w:t>7</w:t>
      </w:r>
      <w:r w:rsidR="007F51CD">
        <w:rPr>
          <w:rFonts w:cstheme="minorHAnsi"/>
          <w:sz w:val="24"/>
          <w:szCs w:val="24"/>
        </w:rPr>
        <w:fldChar w:fldCharType="end"/>
      </w:r>
      <w:r w:rsidR="007F51CD">
        <w:rPr>
          <w:rFonts w:cstheme="minorHAnsi"/>
          <w:sz w:val="24"/>
          <w:szCs w:val="24"/>
        </w:rPr>
        <w:t xml:space="preserve"> </w:t>
      </w:r>
      <w:r w:rsidR="003C45B8">
        <w:rPr>
          <w:rFonts w:cstheme="minorHAnsi"/>
          <w:sz w:val="24"/>
          <w:szCs w:val="24"/>
        </w:rPr>
        <w:t>and m</w:t>
      </w:r>
      <w:r w:rsidR="007F51CD">
        <w:rPr>
          <w:rFonts w:cstheme="minorHAnsi"/>
          <w:sz w:val="24"/>
          <w:szCs w:val="24"/>
        </w:rPr>
        <w:t>ore recently the concept has also included causes amenable to public health interventions t</w:t>
      </w:r>
      <w:r w:rsidR="003C45B8">
        <w:rPr>
          <w:rFonts w:cstheme="minorHAnsi"/>
          <w:sz w:val="24"/>
          <w:szCs w:val="24"/>
        </w:rPr>
        <w:t>h</w:t>
      </w:r>
      <w:r w:rsidR="007F51CD">
        <w:rPr>
          <w:rFonts w:cstheme="minorHAnsi"/>
          <w:sz w:val="24"/>
          <w:szCs w:val="24"/>
        </w:rPr>
        <w:t>rough health behaviors</w:t>
      </w:r>
      <w:r w:rsidR="00707470">
        <w:rPr>
          <w:rFonts w:cstheme="minorHAnsi"/>
          <w:sz w:val="24"/>
          <w:szCs w:val="24"/>
        </w:rPr>
        <w:t xml:space="preserve">, such as </w:t>
      </w:r>
      <w:r w:rsidR="006A0065">
        <w:rPr>
          <w:rFonts w:cstheme="minorHAnsi"/>
          <w:sz w:val="24"/>
          <w:szCs w:val="24"/>
        </w:rPr>
        <w:t>lung</w:t>
      </w:r>
      <w:r w:rsidR="00707470">
        <w:rPr>
          <w:rFonts w:cstheme="minorHAnsi"/>
          <w:sz w:val="24"/>
          <w:szCs w:val="24"/>
        </w:rPr>
        <w:t xml:space="preserve"> cancer </w:t>
      </w:r>
      <w:ins w:id="17" w:author="Vladimir Canudas Romo" w:date="2018-01-24T12:14:00Z">
        <w:r w:rsidR="006E5EC9">
          <w:rPr>
            <w:rFonts w:cstheme="minorHAnsi"/>
            <w:sz w:val="24"/>
            <w:szCs w:val="24"/>
          </w:rPr>
          <w:t>via</w:t>
        </w:r>
      </w:ins>
      <w:ins w:id="18" w:author="Vladimir Canudas Romo" w:date="2018-01-24T12:13:00Z">
        <w:r w:rsidR="006E5EC9">
          <w:rPr>
            <w:rFonts w:cstheme="minorHAnsi"/>
            <w:sz w:val="24"/>
            <w:szCs w:val="24"/>
          </w:rPr>
          <w:t xml:space="preserve"> smoking </w:t>
        </w:r>
      </w:ins>
      <w:ins w:id="19" w:author="Vladimir Canudas Romo" w:date="2018-01-24T12:15:00Z">
        <w:r w:rsidR="006E5EC9">
          <w:rPr>
            <w:rFonts w:cstheme="minorHAnsi"/>
            <w:sz w:val="24"/>
            <w:szCs w:val="24"/>
          </w:rPr>
          <w:t>reduction</w:t>
        </w:r>
      </w:ins>
      <w:ins w:id="20" w:author="Vladimir Canudas Romo" w:date="2018-01-24T12:14:00Z">
        <w:r w:rsidR="006E5EC9">
          <w:rPr>
            <w:rFonts w:cstheme="minorHAnsi"/>
            <w:sz w:val="24"/>
            <w:szCs w:val="24"/>
          </w:rPr>
          <w:t>,</w:t>
        </w:r>
      </w:ins>
      <w:ins w:id="21" w:author="Vladimir Canudas Romo" w:date="2018-01-24T12:13:00Z">
        <w:r w:rsidR="006E5EC9">
          <w:rPr>
            <w:rFonts w:cstheme="minorHAnsi"/>
            <w:sz w:val="24"/>
            <w:szCs w:val="24"/>
          </w:rPr>
          <w:t xml:space="preserve"> </w:t>
        </w:r>
      </w:ins>
      <w:r w:rsidR="00707470">
        <w:rPr>
          <w:rFonts w:cstheme="minorHAnsi"/>
          <w:sz w:val="24"/>
          <w:szCs w:val="24"/>
        </w:rPr>
        <w:t>and homicides</w:t>
      </w:r>
      <w:r w:rsidR="00FC3CB9">
        <w:rPr>
          <w:rFonts w:cstheme="minorHAnsi"/>
          <w:sz w:val="24"/>
          <w:szCs w:val="24"/>
        </w:rPr>
        <w:t>.</w:t>
      </w:r>
      <w:r w:rsidR="004B569F">
        <w:rPr>
          <w:rFonts w:cstheme="minorHAnsi"/>
          <w:sz w:val="24"/>
          <w:szCs w:val="24"/>
        </w:rPr>
        <w:fldChar w:fldCharType="begin"/>
      </w:r>
      <w:r w:rsidR="00C2227C">
        <w:rPr>
          <w:rFonts w:cstheme="minorHAnsi"/>
          <w:sz w:val="24"/>
          <w:szCs w:val="24"/>
        </w:rPr>
        <w:instrText xml:space="preserve"> ADDIN EN.CITE &lt;EndNote&gt;&lt;Cite&gt;&lt;Author&gt;Beltrán-Sánchez&lt;/Author&gt;&lt;Year&gt;2011&lt;/Year&gt;&lt;RecNum&gt;35&lt;/RecNum&gt;&lt;DisplayText&gt;&lt;style face="superscript"&gt;30&lt;/style&gt;&lt;/DisplayText&gt;&lt;record&gt;&lt;rec-number&gt;35&lt;/rec-number&gt;&lt;foreign-keys&gt;&lt;key app="EN" db-id="p0ppx9stl0pvtme5p2hpxwec0d2vwwp9pepz" timestamp="1510576058"&gt;35&lt;/key&gt;&lt;/foreign-keys&gt;&lt;ref-type name="Book Section"&gt;5&lt;/ref-type&gt;&lt;contributors&gt;&lt;authors&gt;&lt;author&gt;Beltrán-Sánchez, Hiram&lt;/author&gt;&lt;/authors&gt;&lt;/contributors&gt;&lt;titles&gt;&lt;title&gt;Avoidable mortality&lt;/title&gt;&lt;secondary-title&gt;International handbook of adult mortality&lt;/secondary-title&gt;&lt;/titles&gt;&lt;pages&gt;491-508&lt;/pages&gt;&lt;dates&gt;&lt;year&gt;2011&lt;/year&gt;&lt;/dates&gt;&lt;publisher&gt;Springer&lt;/publisher&gt;&lt;urls&gt;&lt;/urls&gt;&lt;/record&gt;&lt;/Cite&gt;&lt;/EndNote&gt;</w:instrText>
      </w:r>
      <w:r w:rsidR="004B569F">
        <w:rPr>
          <w:rFonts w:cstheme="minorHAnsi"/>
          <w:sz w:val="24"/>
          <w:szCs w:val="24"/>
        </w:rPr>
        <w:fldChar w:fldCharType="separate"/>
      </w:r>
      <w:r w:rsidR="00C2227C" w:rsidRPr="00C2227C">
        <w:rPr>
          <w:rFonts w:cstheme="minorHAnsi"/>
          <w:noProof/>
          <w:sz w:val="24"/>
          <w:szCs w:val="24"/>
          <w:vertAlign w:val="superscript"/>
        </w:rPr>
        <w:t>30</w:t>
      </w:r>
      <w:r w:rsidR="004B569F">
        <w:rPr>
          <w:rFonts w:cstheme="minorHAnsi"/>
          <w:sz w:val="24"/>
          <w:szCs w:val="24"/>
        </w:rPr>
        <w:fldChar w:fldCharType="end"/>
      </w:r>
      <w:r w:rsidR="004B569F">
        <w:rPr>
          <w:rFonts w:cstheme="minorHAnsi"/>
          <w:sz w:val="24"/>
          <w:szCs w:val="24"/>
        </w:rPr>
        <w:t xml:space="preserve"> </w:t>
      </w:r>
    </w:p>
    <w:p w14:paraId="3B610A09" w14:textId="43160F3F" w:rsidR="007F51CD" w:rsidRDefault="003C45B8" w:rsidP="000E7BE6">
      <w:pPr>
        <w:spacing w:line="480" w:lineRule="auto"/>
        <w:ind w:firstLine="720"/>
        <w:jc w:val="both"/>
        <w:rPr>
          <w:rFonts w:cstheme="minorHAnsi"/>
          <w:sz w:val="24"/>
          <w:szCs w:val="24"/>
        </w:rPr>
      </w:pPr>
      <w:r>
        <w:rPr>
          <w:sz w:val="24"/>
          <w:szCs w:val="24"/>
        </w:rPr>
        <w:t>Using a cause of death classification system utilized in similar</w:t>
      </w:r>
      <w:r>
        <w:rPr>
          <w:rFonts w:cstheme="minorHAnsi"/>
          <w:sz w:val="24"/>
          <w:szCs w:val="24"/>
        </w:rPr>
        <w:t xml:space="preserve"> studies,</w:t>
      </w:r>
      <w:r w:rsidR="004B569F">
        <w:rPr>
          <w:rFonts w:cstheme="minorHAnsi"/>
          <w:sz w:val="24"/>
          <w:szCs w:val="24"/>
        </w:rPr>
        <w:fldChar w:fldCharType="begin">
          <w:fldData xml:space="preserve">PEVuZE5vdGU+PENpdGU+PEF1dGhvcj5BYnVydG88L0F1dGhvcj48WWVhcj4yMDE2PC9ZZWFyPjxS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</w:fldData>
        </w:fldChar>
      </w:r>
      <w:r w:rsidR="00C2227C">
        <w:rPr>
          <w:rFonts w:cstheme="minorHAnsi"/>
          <w:sz w:val="24"/>
          <w:szCs w:val="24"/>
        </w:rPr>
        <w:instrText xml:space="preserve"> ADDIN EN.CITE </w:instrText>
      </w:r>
      <w:r w:rsidR="00C2227C">
        <w:rPr>
          <w:rFonts w:cstheme="minorHAnsi"/>
          <w:sz w:val="24"/>
          <w:szCs w:val="24"/>
        </w:rPr>
        <w:fldChar w:fldCharType="begin">
          <w:fldData xml:space="preserve">PEVuZE5vdGU+PENpdGU+PEF1dGhvcj5BYnVydG88L0F1dGhvcj48WWVhcj4yMDE2PC9ZZWFyPjxS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</w:fldData>
        </w:fldChar>
      </w:r>
      <w:r w:rsidR="00C2227C">
        <w:rPr>
          <w:rFonts w:cstheme="minorHAnsi"/>
          <w:sz w:val="24"/>
          <w:szCs w:val="24"/>
        </w:rPr>
        <w:instrText xml:space="preserve"> ADDIN EN.CITE.DATA </w:instrText>
      </w:r>
      <w:r w:rsidR="00C2227C">
        <w:rPr>
          <w:rFonts w:cstheme="minorHAnsi"/>
          <w:sz w:val="24"/>
          <w:szCs w:val="24"/>
        </w:rPr>
      </w:r>
      <w:r w:rsidR="00C2227C">
        <w:rPr>
          <w:rFonts w:cstheme="minorHAnsi"/>
          <w:sz w:val="24"/>
          <w:szCs w:val="24"/>
        </w:rPr>
        <w:fldChar w:fldCharType="end"/>
      </w:r>
      <w:r w:rsidR="004B569F">
        <w:rPr>
          <w:rFonts w:cstheme="minorHAnsi"/>
          <w:sz w:val="24"/>
          <w:szCs w:val="24"/>
        </w:rPr>
      </w:r>
      <w:r w:rsidR="004B569F">
        <w:rPr>
          <w:rFonts w:cstheme="minorHAnsi"/>
          <w:sz w:val="24"/>
          <w:szCs w:val="24"/>
        </w:rPr>
        <w:fldChar w:fldCharType="separate"/>
      </w:r>
      <w:r w:rsidR="00C2227C" w:rsidRPr="00C2227C">
        <w:rPr>
          <w:rFonts w:cstheme="minorHAnsi"/>
          <w:noProof/>
          <w:sz w:val="24"/>
          <w:szCs w:val="24"/>
          <w:vertAlign w:val="superscript"/>
        </w:rPr>
        <w:t>23 31 32</w:t>
      </w:r>
      <w:r w:rsidR="004B569F">
        <w:rPr>
          <w:rFonts w:cstheme="minorHAnsi"/>
          <w:sz w:val="24"/>
          <w:szCs w:val="24"/>
        </w:rPr>
        <w:fldChar w:fldCharType="end"/>
      </w:r>
      <w:r w:rsidR="000E7BE6">
        <w:rPr>
          <w:rFonts w:cstheme="minorHAnsi"/>
          <w:sz w:val="24"/>
          <w:szCs w:val="24"/>
        </w:rPr>
        <w:t xml:space="preserve"> </w:t>
      </w:r>
      <w:r>
        <w:rPr>
          <w:rFonts w:cstheme="minorHAnsi"/>
          <w:sz w:val="24"/>
          <w:szCs w:val="24"/>
        </w:rPr>
        <w:t>We grouped the c</w:t>
      </w:r>
      <w:r w:rsidR="00707470">
        <w:rPr>
          <w:rFonts w:cstheme="minorHAnsi"/>
          <w:sz w:val="24"/>
          <w:szCs w:val="24"/>
        </w:rPr>
        <w:t>auses of death into</w:t>
      </w:r>
      <w:r>
        <w:rPr>
          <w:rFonts w:cstheme="minorHAnsi"/>
          <w:sz w:val="24"/>
          <w:szCs w:val="24"/>
        </w:rPr>
        <w:t xml:space="preserve"> the following</w:t>
      </w:r>
      <w:r w:rsidR="00707470">
        <w:rPr>
          <w:rFonts w:cstheme="minorHAnsi"/>
          <w:sz w:val="24"/>
          <w:szCs w:val="24"/>
        </w:rPr>
        <w:t xml:space="preserve"> eight categories</w:t>
      </w:r>
      <w:r>
        <w:rPr>
          <w:rFonts w:cstheme="minorHAnsi"/>
          <w:sz w:val="24"/>
          <w:szCs w:val="24"/>
        </w:rPr>
        <w:t xml:space="preserve"> based on the </w:t>
      </w:r>
      <w:r w:rsidR="00707470">
        <w:rPr>
          <w:rFonts w:cstheme="minorHAnsi"/>
          <w:sz w:val="24"/>
          <w:szCs w:val="24"/>
        </w:rPr>
        <w:t xml:space="preserve"> </w:t>
      </w:r>
      <w:r w:rsidRPr="000E7BE6">
        <w:rPr>
          <w:rFonts w:cstheme="minorHAnsi"/>
          <w:i/>
          <w:sz w:val="24"/>
          <w:szCs w:val="24"/>
        </w:rPr>
        <w:t>International Classification of Diseases</w:t>
      </w:r>
      <w:r>
        <w:rPr>
          <w:rFonts w:cstheme="minorHAnsi"/>
          <w:sz w:val="24"/>
          <w:szCs w:val="24"/>
        </w:rPr>
        <w:t xml:space="preserve"> [ICD] 10</w:t>
      </w:r>
      <w:r w:rsidRPr="00E634C3">
        <w:rPr>
          <w:rFonts w:cstheme="minorHAnsi"/>
          <w:sz w:val="24"/>
          <w:szCs w:val="24"/>
          <w:vertAlign w:val="superscript"/>
        </w:rPr>
        <w:t>th</w:t>
      </w:r>
      <w:r>
        <w:rPr>
          <w:rFonts w:cstheme="minorHAnsi"/>
          <w:sz w:val="24"/>
          <w:szCs w:val="24"/>
        </w:rPr>
        <w:t xml:space="preserve"> revision </w:t>
      </w:r>
      <w:r w:rsidR="00707470">
        <w:rPr>
          <w:rFonts w:cstheme="minorHAnsi"/>
          <w:sz w:val="24"/>
          <w:szCs w:val="24"/>
        </w:rPr>
        <w:t>(</w:t>
      </w:r>
      <w:r w:rsidR="000E7BE6">
        <w:rPr>
          <w:rFonts w:cstheme="minorHAnsi"/>
          <w:sz w:val="24"/>
          <w:szCs w:val="24"/>
        </w:rPr>
        <w:t>Appendix T</w:t>
      </w:r>
      <w:r w:rsidR="00707470">
        <w:rPr>
          <w:rFonts w:cstheme="minorHAnsi"/>
          <w:sz w:val="24"/>
          <w:szCs w:val="24"/>
        </w:rPr>
        <w:t>able 1)</w:t>
      </w:r>
      <w:r>
        <w:rPr>
          <w:rFonts w:cstheme="minorHAnsi"/>
          <w:sz w:val="24"/>
          <w:szCs w:val="24"/>
        </w:rPr>
        <w:t>:</w:t>
      </w:r>
      <w:r>
        <w:rPr>
          <w:rFonts w:cstheme="minorHAnsi"/>
          <w:sz w:val="24"/>
          <w:szCs w:val="24"/>
        </w:rPr>
        <w:fldChar w:fldCharType="begin"/>
      </w:r>
      <w:r>
        <w:rPr>
          <w:rFonts w:cstheme="minorHAnsi"/>
          <w:sz w:val="24"/>
          <w:szCs w:val="24"/>
        </w:rPr>
        <w:instrText xml:space="preserve"> ADDIN EN.CITE &lt;EndNote&gt;&lt;Cite&gt;&lt;Author&gt;Appendix&lt;/Author&gt;&lt;Year&gt;2018&lt;/Year&gt;&lt;RecNum&gt;37&lt;/RecNum&gt;&lt;DisplayText&gt;&lt;style face="superscript"&gt;33&lt;/style&gt;&lt;/DisplayText&gt;&lt;record&gt;&lt;rec-number&gt;37&lt;/rec-number&gt;&lt;foreign-keys&gt;&lt;key app="EN" db-id="p0ppx9stl0pvtme5p2hpxwec0d2vwwp9pepz" timestamp="1510576487"&gt;37&lt;/key&gt;&lt;/foreign-keys&gt;&lt;ref-type name="Book"&gt;6&lt;/ref-type&gt;&lt;contributors&gt;&lt;authors&gt;&lt;author&gt;Appendix&lt;/author&gt;&lt;/authors&gt;&lt;/contributors&gt;&lt;titles&gt;&lt;title&gt;Supplemental material for the paper on homicide and life expectancy in Brazil.&lt;/title&gt;&lt;/titles&gt;&lt;dates&gt;&lt;year&gt;2018&lt;/year&gt;&lt;/dates&gt;&lt;urls&gt;&lt;/urls&gt;&lt;/record&gt;&lt;/Cite&gt;&lt;/EndNote&gt;</w:instrText>
      </w:r>
      <w:r>
        <w:rPr>
          <w:rFonts w:cstheme="minorHAnsi"/>
          <w:sz w:val="24"/>
          <w:szCs w:val="24"/>
        </w:rPr>
        <w:fldChar w:fldCharType="separate"/>
      </w:r>
      <w:r w:rsidRPr="00C2227C">
        <w:rPr>
          <w:rFonts w:cstheme="minorHAnsi"/>
          <w:noProof/>
          <w:sz w:val="24"/>
          <w:szCs w:val="24"/>
          <w:vertAlign w:val="superscript"/>
        </w:rPr>
        <w:t>33</w:t>
      </w:r>
      <w:r>
        <w:rPr>
          <w:rFonts w:cstheme="minorHAnsi"/>
          <w:sz w:val="24"/>
          <w:szCs w:val="24"/>
        </w:rPr>
        <w:fldChar w:fldCharType="end"/>
      </w:r>
      <w:r w:rsidR="00707470">
        <w:rPr>
          <w:rFonts w:cstheme="minorHAnsi"/>
          <w:sz w:val="24"/>
          <w:szCs w:val="24"/>
        </w:rPr>
        <w:t xml:space="preserve"> </w:t>
      </w:r>
      <w:r w:rsidR="006A0065">
        <w:rPr>
          <w:rFonts w:cstheme="minorHAnsi"/>
          <w:sz w:val="24"/>
          <w:szCs w:val="24"/>
        </w:rPr>
        <w:t>(1) amena</w:t>
      </w:r>
      <w:r w:rsidR="00174FCB">
        <w:rPr>
          <w:rFonts w:cstheme="minorHAnsi"/>
          <w:sz w:val="24"/>
          <w:szCs w:val="24"/>
        </w:rPr>
        <w:t>ble to medical service (including</w:t>
      </w:r>
      <w:r w:rsidR="006A0065">
        <w:rPr>
          <w:rFonts w:cstheme="minorHAnsi"/>
          <w:sz w:val="24"/>
          <w:szCs w:val="24"/>
        </w:rPr>
        <w:t xml:space="preserve"> conditions that could be reduced by primary care, secondary intervention, and timely medical care), (2) homicides, (3) causes </w:t>
      </w:r>
      <w:r w:rsidR="00174FCB">
        <w:rPr>
          <w:rFonts w:cstheme="minorHAnsi"/>
          <w:sz w:val="24"/>
          <w:szCs w:val="24"/>
        </w:rPr>
        <w:t>related</w:t>
      </w:r>
      <w:r w:rsidR="006A0065">
        <w:rPr>
          <w:rFonts w:cstheme="minorHAnsi"/>
          <w:sz w:val="24"/>
          <w:szCs w:val="24"/>
        </w:rPr>
        <w:t xml:space="preserve"> to public health policies and health behaviors (e.g. drunk driving, smoking), (4) diabetes, (5) ischemic </w:t>
      </w:r>
      <w:r w:rsidR="000E7BE6">
        <w:rPr>
          <w:rFonts w:cstheme="minorHAnsi"/>
          <w:sz w:val="24"/>
          <w:szCs w:val="24"/>
        </w:rPr>
        <w:t>heart diseases</w:t>
      </w:r>
      <w:r w:rsidR="00174FCB">
        <w:rPr>
          <w:rFonts w:cstheme="minorHAnsi"/>
          <w:sz w:val="24"/>
          <w:szCs w:val="24"/>
        </w:rPr>
        <w:t xml:space="preserve"> (IHD)</w:t>
      </w:r>
      <w:r w:rsidR="000E7BE6">
        <w:rPr>
          <w:rFonts w:cstheme="minorHAnsi"/>
          <w:sz w:val="24"/>
          <w:szCs w:val="24"/>
        </w:rPr>
        <w:t>, (6) HIV/AIDS, (7</w:t>
      </w:r>
      <w:r w:rsidR="006A0065">
        <w:rPr>
          <w:rFonts w:cstheme="minorHAnsi"/>
          <w:sz w:val="24"/>
          <w:szCs w:val="24"/>
        </w:rPr>
        <w:t>) suicide and self-inflicted injuries</w:t>
      </w:r>
      <w:r w:rsidR="000E7BE6">
        <w:rPr>
          <w:rFonts w:cstheme="minorHAnsi"/>
          <w:sz w:val="24"/>
          <w:szCs w:val="24"/>
        </w:rPr>
        <w:t xml:space="preserve">, and all other causes </w:t>
      </w:r>
      <w:r w:rsidR="00174FCB">
        <w:rPr>
          <w:rFonts w:cstheme="minorHAnsi"/>
          <w:sz w:val="24"/>
          <w:szCs w:val="24"/>
        </w:rPr>
        <w:t>(</w:t>
      </w:r>
      <w:r w:rsidR="000E7BE6" w:rsidRPr="000E7BE6">
        <w:rPr>
          <w:rFonts w:cstheme="minorHAnsi"/>
          <w:i/>
          <w:sz w:val="24"/>
          <w:szCs w:val="24"/>
        </w:rPr>
        <w:t>residual causes</w:t>
      </w:r>
      <w:r w:rsidR="00174FCB">
        <w:rPr>
          <w:rFonts w:cstheme="minorHAnsi"/>
          <w:i/>
          <w:sz w:val="24"/>
          <w:szCs w:val="24"/>
        </w:rPr>
        <w:t>)</w:t>
      </w:r>
      <w:r w:rsidR="00520E01">
        <w:rPr>
          <w:rFonts w:cstheme="minorHAnsi"/>
          <w:sz w:val="24"/>
          <w:szCs w:val="24"/>
        </w:rPr>
        <w:t>.</w:t>
      </w:r>
      <w:r w:rsidR="00DC3C5B" w:rsidRPr="00DC3C5B">
        <w:rPr>
          <w:rFonts w:cstheme="minorHAnsi"/>
          <w:sz w:val="24"/>
          <w:szCs w:val="24"/>
        </w:rPr>
        <w:t xml:space="preserve"> </w:t>
      </w:r>
    </w:p>
    <w:p w14:paraId="3D3A7CFB" w14:textId="393CB1CD" w:rsidR="00520E01" w:rsidRDefault="00520E01" w:rsidP="00520E01">
      <w:pPr>
        <w:spacing w:line="480" w:lineRule="auto"/>
        <w:ind w:firstLine="720"/>
        <w:jc w:val="both"/>
        <w:rPr>
          <w:rFonts w:cstheme="minorHAnsi"/>
          <w:sz w:val="24"/>
          <w:szCs w:val="24"/>
        </w:rPr>
      </w:pPr>
      <w:r>
        <w:rPr>
          <w:rFonts w:cstheme="minorHAnsi"/>
          <w:sz w:val="24"/>
          <w:szCs w:val="24"/>
        </w:rPr>
        <w:t>The first categor</w:t>
      </w:r>
      <w:r w:rsidR="00B727B3">
        <w:rPr>
          <w:rFonts w:cstheme="minorHAnsi"/>
          <w:sz w:val="24"/>
          <w:szCs w:val="24"/>
        </w:rPr>
        <w:t>y</w:t>
      </w:r>
      <w:r>
        <w:rPr>
          <w:rFonts w:cstheme="minorHAnsi"/>
          <w:sz w:val="24"/>
          <w:szCs w:val="24"/>
        </w:rPr>
        <w:t xml:space="preserve"> </w:t>
      </w:r>
      <w:r w:rsidR="00B727B3">
        <w:rPr>
          <w:rFonts w:cstheme="minorHAnsi"/>
          <w:sz w:val="24"/>
          <w:szCs w:val="24"/>
        </w:rPr>
        <w:t>is</w:t>
      </w:r>
      <w:r>
        <w:rPr>
          <w:rFonts w:cstheme="minorHAnsi"/>
          <w:sz w:val="24"/>
          <w:szCs w:val="24"/>
        </w:rPr>
        <w:t xml:space="preserve"> linked to major health care interventions that have been implemented in the last decades in Brazil</w:t>
      </w:r>
      <w:r w:rsidR="00B727B3">
        <w:rPr>
          <w:rFonts w:cstheme="minorHAnsi"/>
          <w:sz w:val="24"/>
          <w:szCs w:val="24"/>
        </w:rPr>
        <w:t>,</w:t>
      </w:r>
      <w:r>
        <w:rPr>
          <w:rFonts w:cstheme="minorHAnsi"/>
          <w:sz w:val="24"/>
          <w:szCs w:val="24"/>
        </w:rPr>
        <w:t xml:space="preserve"> </w:t>
      </w:r>
      <w:r w:rsidR="00B727B3">
        <w:rPr>
          <w:rFonts w:cstheme="minorHAnsi"/>
          <w:sz w:val="24"/>
          <w:szCs w:val="24"/>
        </w:rPr>
        <w:t>including</w:t>
      </w:r>
      <w:r>
        <w:rPr>
          <w:rFonts w:cstheme="minorHAnsi"/>
          <w:sz w:val="24"/>
          <w:szCs w:val="24"/>
        </w:rPr>
        <w:t xml:space="preserve"> the Family Health Program,</w:t>
      </w:r>
      <w:r w:rsidR="00B727B3">
        <w:rPr>
          <w:rFonts w:cstheme="minorHAnsi"/>
          <w:sz w:val="24"/>
          <w:szCs w:val="24"/>
        </w:rPr>
        <w:t xml:space="preserve"> </w:t>
      </w:r>
      <w:r w:rsidR="00B727B3">
        <w:rPr>
          <w:sz w:val="24"/>
          <w:szCs w:val="24"/>
        </w:rPr>
        <w:t>guaranteeing healthcare free at the point of use</w:t>
      </w:r>
      <w:r w:rsidR="00B727B3">
        <w:rPr>
          <w:rFonts w:cstheme="minorHAnsi"/>
          <w:sz w:val="24"/>
          <w:szCs w:val="24"/>
        </w:rPr>
        <w:t>.</w:t>
      </w:r>
      <w:r w:rsidR="006E018F">
        <w:rPr>
          <w:rFonts w:cstheme="minorHAnsi"/>
          <w:sz w:val="24"/>
          <w:szCs w:val="24"/>
        </w:rPr>
        <w:fldChar w:fldCharType="begin">
          <w:fldData xml:space="preserve">PEVuZE5vdGU+PENpdGU+PEF1dGhvcj5Ib25lPC9BdXRob3I+PFllYXI+MjAxNzwvWWVhcj48UmVj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==
</w:fldData>
        </w:fldChar>
      </w:r>
      <w:r w:rsidR="00065382">
        <w:rPr>
          <w:rFonts w:cstheme="minorHAnsi"/>
          <w:sz w:val="24"/>
          <w:szCs w:val="24"/>
        </w:rPr>
        <w:instrText xml:space="preserve"> ADDIN EN.CITE </w:instrText>
      </w:r>
      <w:r w:rsidR="00065382">
        <w:rPr>
          <w:rFonts w:cstheme="minorHAnsi"/>
          <w:sz w:val="24"/>
          <w:szCs w:val="24"/>
        </w:rPr>
        <w:fldChar w:fldCharType="begin">
          <w:fldData xml:space="preserve">PEVuZE5vdGU+PENpdGU+PEF1dGhvcj5Ib25lPC9BdXRob3I+PFllYXI+MjAxNzwvWWVhcj48UmVj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==
</w:fldData>
        </w:fldChar>
      </w:r>
      <w:r w:rsidR="00065382">
        <w:rPr>
          <w:rFonts w:cstheme="minorHAnsi"/>
          <w:sz w:val="24"/>
          <w:szCs w:val="24"/>
        </w:rPr>
        <w:instrText xml:space="preserve"> ADDIN EN.CITE.DATA </w:instrText>
      </w:r>
      <w:r w:rsidR="00065382">
        <w:rPr>
          <w:rFonts w:cstheme="minorHAnsi"/>
          <w:sz w:val="24"/>
          <w:szCs w:val="24"/>
        </w:rPr>
      </w:r>
      <w:r w:rsidR="00065382">
        <w:rPr>
          <w:rFonts w:cstheme="minorHAnsi"/>
          <w:sz w:val="24"/>
          <w:szCs w:val="24"/>
        </w:rPr>
        <w:fldChar w:fldCharType="end"/>
      </w:r>
      <w:r w:rsidR="006E018F">
        <w:rPr>
          <w:rFonts w:cstheme="minorHAnsi"/>
          <w:sz w:val="24"/>
          <w:szCs w:val="24"/>
        </w:rPr>
      </w:r>
      <w:r w:rsidR="006E018F">
        <w:rPr>
          <w:rFonts w:cstheme="minorHAnsi"/>
          <w:sz w:val="24"/>
          <w:szCs w:val="24"/>
        </w:rPr>
        <w:fldChar w:fldCharType="separate"/>
      </w:r>
      <w:r w:rsidR="00065382" w:rsidRPr="00065382">
        <w:rPr>
          <w:rFonts w:cstheme="minorHAnsi"/>
          <w:noProof/>
          <w:sz w:val="24"/>
          <w:szCs w:val="24"/>
          <w:vertAlign w:val="superscript"/>
        </w:rPr>
        <w:t>7-9 16</w:t>
      </w:r>
      <w:r w:rsidR="006E018F">
        <w:rPr>
          <w:rFonts w:cstheme="minorHAnsi"/>
          <w:sz w:val="24"/>
          <w:szCs w:val="24"/>
        </w:rPr>
        <w:fldChar w:fldCharType="end"/>
      </w:r>
      <w:r>
        <w:rPr>
          <w:rFonts w:cstheme="minorHAnsi"/>
          <w:sz w:val="24"/>
          <w:szCs w:val="24"/>
        </w:rPr>
        <w:t xml:space="preserve"> </w:t>
      </w:r>
      <w:proofErr w:type="gramStart"/>
      <w:r>
        <w:rPr>
          <w:rFonts w:cstheme="minorHAnsi"/>
          <w:sz w:val="24"/>
          <w:szCs w:val="24"/>
        </w:rPr>
        <w:t>The</w:t>
      </w:r>
      <w:proofErr w:type="gramEnd"/>
      <w:r>
        <w:rPr>
          <w:rFonts w:cstheme="minorHAnsi"/>
          <w:sz w:val="24"/>
          <w:szCs w:val="24"/>
        </w:rPr>
        <w:t xml:space="preserve"> third category includes deaths caused by lung cancer, cirrhosis, and accidents. We analyze diabetes, </w:t>
      </w:r>
      <w:r w:rsidR="00B727B3">
        <w:rPr>
          <w:rFonts w:cstheme="minorHAnsi"/>
          <w:sz w:val="24"/>
          <w:szCs w:val="24"/>
        </w:rPr>
        <w:t>IHD</w:t>
      </w:r>
      <w:r>
        <w:rPr>
          <w:rFonts w:cstheme="minorHAnsi"/>
          <w:sz w:val="24"/>
          <w:szCs w:val="24"/>
        </w:rPr>
        <w:t xml:space="preserve">, HIV/AIDS and suicide separately </w:t>
      </w:r>
      <w:r w:rsidR="00B727B3">
        <w:rPr>
          <w:rFonts w:cstheme="minorHAnsi"/>
          <w:sz w:val="24"/>
          <w:szCs w:val="24"/>
        </w:rPr>
        <w:t>as they</w:t>
      </w:r>
      <w:r>
        <w:rPr>
          <w:rFonts w:cstheme="minorHAnsi"/>
          <w:sz w:val="24"/>
          <w:szCs w:val="24"/>
        </w:rPr>
        <w:t xml:space="preserve"> are amenable to both health behavior</w:t>
      </w:r>
      <w:r w:rsidR="00575DF2">
        <w:rPr>
          <w:rFonts w:cstheme="minorHAnsi"/>
          <w:sz w:val="24"/>
          <w:szCs w:val="24"/>
        </w:rPr>
        <w:t>s</w:t>
      </w:r>
      <w:r>
        <w:rPr>
          <w:rFonts w:cstheme="minorHAnsi"/>
          <w:sz w:val="24"/>
          <w:szCs w:val="24"/>
        </w:rPr>
        <w:t xml:space="preserve"> and medical attention</w:t>
      </w:r>
      <w:r w:rsidR="00B727B3">
        <w:rPr>
          <w:rFonts w:cstheme="minorHAnsi"/>
          <w:sz w:val="24"/>
          <w:szCs w:val="24"/>
        </w:rPr>
        <w:t>, and pose important</w:t>
      </w:r>
      <w:r w:rsidR="00ED0F6A">
        <w:rPr>
          <w:rFonts w:cstheme="minorHAnsi"/>
          <w:sz w:val="24"/>
          <w:szCs w:val="24"/>
        </w:rPr>
        <w:t xml:space="preserve"> public health challenges in Brazil</w:t>
      </w:r>
      <w:r w:rsidR="00B727B3">
        <w:rPr>
          <w:rFonts w:cstheme="minorHAnsi"/>
          <w:sz w:val="24"/>
          <w:szCs w:val="24"/>
        </w:rPr>
        <w:t>.</w:t>
      </w:r>
      <w:r w:rsidR="00ED0F6A">
        <w:rPr>
          <w:rFonts w:cstheme="minorHAnsi"/>
          <w:sz w:val="24"/>
          <w:szCs w:val="24"/>
        </w:rPr>
        <w:fldChar w:fldCharType="begin"/>
      </w:r>
      <w:r w:rsidR="00C2227C">
        <w:rPr>
          <w:rFonts w:cstheme="minorHAnsi"/>
          <w:sz w:val="24"/>
          <w:szCs w:val="24"/>
        </w:rPr>
        <w:instrText xml:space="preserve"> ADDIN EN.CITE &lt;EndNote&gt;&lt;Cite&gt;&lt;Author&gt;de Almeida-Pititto&lt;/Author&gt;&lt;Year&gt;2015&lt;/Year&gt;&lt;RecNum&gt;41&lt;/RecNum&gt;&lt;DisplayText&gt;&lt;style face="superscript"&gt;10 34&lt;/style&gt;&lt;/DisplayText&gt;&lt;record&gt;&lt;rec-number&gt;41&lt;/rec-number&gt;&lt;foreign-keys&gt;&lt;key app="EN" db-id="p0ppx9stl0pvtme5p2hpxwec0d2vwwp9pepz" timestamp="1510735225"&gt;41&lt;/key&gt;&lt;/foreign-keys&gt;&lt;ref-type name="Journal Article"&gt;17&lt;/ref-type&gt;&lt;contributors&gt;&lt;authors&gt;&lt;author&gt;de Almeida-Pititto, Bianca&lt;/author&gt;&lt;author&gt;Dias, Monike Lourenço&lt;/author&gt;&lt;author&gt;de Moraes, Ana Carolina Franco&lt;/author&gt;&lt;author&gt;Ferreira, Sandra RG&lt;/author&gt;&lt;author&gt;Franco, Denise Reis&lt;/author&gt;&lt;author&gt;Eliaschewitz, Freddy Goldberg&lt;/author&gt;&lt;/authors&gt;&lt;/contributors&gt;&lt;titles&gt;&lt;title&gt;Type 2 diabetes in Brazil: epidemiology and management&lt;/title&gt;&lt;secondary-title&gt;Diabetes, metabolic syndrome and obesity: targets and therapy&lt;/secondary-title&gt;&lt;/titles&gt;&lt;periodical&gt;&lt;full-title&gt;Diabetes, metabolic syndrome and obesity: targets and therapy&lt;/full-title&gt;&lt;/periodical&gt;&lt;pages&gt;17&lt;/pages&gt;&lt;volume&gt;8&lt;/volume&gt;&lt;dates&gt;&lt;year&gt;2015&lt;/year&gt;&lt;/dates&gt;&lt;urls&gt;&lt;/urls&gt;&lt;/record&gt;&lt;/Cite&gt;&lt;Cite&gt;&lt;Author&gt;Rasella&lt;/Author&gt;&lt;Year&gt;2014&lt;/Year&gt;&lt;RecNum&gt;29&lt;/RecNum&gt;&lt;record&gt;&lt;rec-number&gt;29&lt;/rec-number&gt;&lt;foreign-keys&gt;&lt;key app="EN" db-id="p0ppx9stl0pvtme5p2hpxwec0d2vwwp9pepz" timestamp="1510566483"&gt;29&lt;/key&gt;&lt;/foreign-keys&gt;&lt;ref-type name="Journal Article"&gt;17&lt;/ref-type&gt;&lt;contributors&gt;&lt;authors&gt;&lt;author&gt;Rasella, Davide&lt;/author&gt;&lt;author&gt;Harhay, Michael O&lt;/author&gt;&lt;author&gt;Pamponet, Marina L&lt;/author&gt;&lt;author&gt;Aquino, Rosana&lt;/author&gt;&lt;author&gt;Barreto, Mauricio L&lt;/author&gt;&lt;/authors&gt;&lt;/contributors&gt;&lt;titles&gt;&lt;title&gt;Impact of primary health care on mortality from heart and cerebrovascular diseases in Brazil: a nationwide analysis of longitudinal data&lt;/title&gt;&lt;secondary-title&gt;Bmj&lt;/secondary-title&gt;&lt;/titles&gt;&lt;periodical&gt;&lt;full-title&gt;Bmj&lt;/full-title&gt;&lt;/periodical&gt;&lt;pages&gt;g4014&lt;/pages&gt;&lt;volume&gt;349&lt;/volume&gt;&lt;dates&gt;&lt;year&gt;2014&lt;/year&gt;&lt;/dates&gt;&lt;isbn&gt;1756-1833&lt;/isbn&gt;&lt;urls&gt;&lt;/urls&gt;&lt;/record&gt;&lt;/Cite&gt;&lt;/EndNote&gt;</w:instrText>
      </w:r>
      <w:r w:rsidR="00ED0F6A">
        <w:rPr>
          <w:rFonts w:cstheme="minorHAnsi"/>
          <w:sz w:val="24"/>
          <w:szCs w:val="24"/>
        </w:rPr>
        <w:fldChar w:fldCharType="separate"/>
      </w:r>
      <w:r w:rsidR="00C2227C" w:rsidRPr="00C2227C">
        <w:rPr>
          <w:rFonts w:cstheme="minorHAnsi"/>
          <w:noProof/>
          <w:sz w:val="24"/>
          <w:szCs w:val="24"/>
          <w:vertAlign w:val="superscript"/>
        </w:rPr>
        <w:t>10 34</w:t>
      </w:r>
      <w:r w:rsidR="00ED0F6A">
        <w:rPr>
          <w:rFonts w:cstheme="minorHAnsi"/>
          <w:sz w:val="24"/>
          <w:szCs w:val="24"/>
        </w:rPr>
        <w:fldChar w:fldCharType="end"/>
      </w:r>
      <w:r w:rsidR="00ED0F6A">
        <w:rPr>
          <w:rFonts w:cstheme="minorHAnsi"/>
          <w:sz w:val="24"/>
          <w:szCs w:val="24"/>
        </w:rPr>
        <w:t xml:space="preserve"> </w:t>
      </w:r>
      <w:r w:rsidR="00B727B3">
        <w:rPr>
          <w:sz w:val="24"/>
          <w:szCs w:val="24"/>
        </w:rPr>
        <w:t>For instance, Brazil was in the top ten countries ranked by number of suicide deaths in 2001.</w:t>
      </w:r>
      <w:r w:rsidR="00B64FA5">
        <w:rPr>
          <w:rFonts w:cstheme="minorHAnsi"/>
          <w:sz w:val="24"/>
          <w:szCs w:val="24"/>
        </w:rPr>
        <w:fldChar w:fldCharType="begin"/>
      </w:r>
      <w:r w:rsidR="00C2227C">
        <w:rPr>
          <w:rFonts w:cstheme="minorHAnsi"/>
          <w:sz w:val="24"/>
          <w:szCs w:val="24"/>
        </w:rPr>
        <w:instrText xml:space="preserve"> ADDIN EN.CITE &lt;EndNote&gt;&lt;Cite&gt;&lt;Author&gt;Botega&lt;/Author&gt;&lt;Year&gt;2004&lt;/Year&gt;&lt;RecNum&gt;44&lt;/RecNum&gt;&lt;DisplayText&gt;&lt;style face="superscript"&gt;35&lt;/style&gt;&lt;/DisplayText&gt;&lt;record&gt;&lt;rec-number&gt;44&lt;/rec-number&gt;&lt;foreign-keys&gt;&lt;key app="EN" db-id="p0ppx9stl0pvtme5p2hpxwec0d2vwwp9pepz" timestamp="1510736128"&gt;44&lt;/key&gt;&lt;/foreign-keys&gt;&lt;ref-type name="Journal Article"&gt;17&lt;/ref-type&gt;&lt;contributors&gt;&lt;authors&gt;&lt;author&gt;Botega, Neury José&lt;/author&gt;&lt;author&gt;Garcia, Leon de Souza Lobo&lt;/author&gt;&lt;/authors&gt;&lt;/contributors&gt;&lt;titles&gt;&lt;title&gt;Brazil: the need for violence (including suicide) prevention&lt;/title&gt;&lt;secondary-title&gt;World psychiatry&lt;/secondary-title&gt;&lt;/titles&gt;&lt;periodical&gt;&lt;full-title&gt;World psychiatry&lt;/full-title&gt;&lt;/periodical&gt;&lt;pages&gt;157&lt;/pages&gt;&lt;volume&gt;3&lt;/volume&gt;&lt;number&gt;3&lt;/number&gt;&lt;dates&gt;&lt;year&gt;2004&lt;/year&gt;&lt;/dates&gt;&lt;urls&gt;&lt;/urls&gt;&lt;/record&gt;&lt;/Cite&gt;&lt;/EndNote&gt;</w:instrText>
      </w:r>
      <w:r w:rsidR="00B64FA5">
        <w:rPr>
          <w:rFonts w:cstheme="minorHAnsi"/>
          <w:sz w:val="24"/>
          <w:szCs w:val="24"/>
        </w:rPr>
        <w:fldChar w:fldCharType="separate"/>
      </w:r>
      <w:r w:rsidR="00C2227C" w:rsidRPr="00C2227C">
        <w:rPr>
          <w:rFonts w:cstheme="minorHAnsi"/>
          <w:noProof/>
          <w:sz w:val="24"/>
          <w:szCs w:val="24"/>
          <w:vertAlign w:val="superscript"/>
        </w:rPr>
        <w:t>35</w:t>
      </w:r>
      <w:r w:rsidR="00B64FA5">
        <w:rPr>
          <w:rFonts w:cstheme="minorHAnsi"/>
          <w:sz w:val="24"/>
          <w:szCs w:val="24"/>
        </w:rPr>
        <w:fldChar w:fldCharType="end"/>
      </w:r>
    </w:p>
    <w:p w14:paraId="35C409FB" w14:textId="16C3FE59" w:rsidR="00F84842" w:rsidRDefault="004004FE" w:rsidP="00AB2101">
      <w:pPr>
        <w:spacing w:line="480" w:lineRule="auto"/>
        <w:ind w:firstLine="720"/>
        <w:jc w:val="both"/>
        <w:rPr>
          <w:rFonts w:cstheme="minorHAnsi"/>
          <w:sz w:val="24"/>
          <w:szCs w:val="24"/>
        </w:rPr>
      </w:pPr>
      <w:r>
        <w:rPr>
          <w:sz w:val="24"/>
          <w:szCs w:val="24"/>
        </w:rPr>
        <w:t>In order to avoid cause of death mis</w:t>
      </w:r>
      <w:del w:id="22" w:author="Vladimir Canudas Romo" w:date="2018-01-24T12:19:00Z">
        <w:r w:rsidDel="00847390">
          <w:rPr>
            <w:sz w:val="24"/>
            <w:szCs w:val="24"/>
          </w:rPr>
          <w:delText>-</w:delText>
        </w:r>
      </w:del>
      <w:r>
        <w:rPr>
          <w:sz w:val="24"/>
          <w:szCs w:val="24"/>
        </w:rPr>
        <w:t>classification at older ages, due to the high prevalence of comorbidities,</w:t>
      </w:r>
      <w:r w:rsidRPr="004004FE">
        <w:rPr>
          <w:rFonts w:cstheme="minorHAnsi"/>
          <w:sz w:val="24"/>
          <w:szCs w:val="24"/>
        </w:rPr>
        <w:t xml:space="preserve"> </w:t>
      </w:r>
      <w:r>
        <w:rPr>
          <w:rFonts w:cstheme="minorHAnsi"/>
          <w:sz w:val="24"/>
          <w:szCs w:val="24"/>
        </w:rPr>
        <w:fldChar w:fldCharType="begin"/>
      </w:r>
      <w:r>
        <w:rPr>
          <w:rFonts w:cstheme="minorHAnsi"/>
          <w:sz w:val="24"/>
          <w:szCs w:val="24"/>
        </w:rPr>
        <w:instrText xml:space="preserve"> ADDIN EN.CITE &lt;EndNote&gt;&lt;Cite&gt;&lt;Author&gt;Rosenberg&lt;/Author&gt;&lt;Year&gt;1999&lt;/Year&gt;&lt;RecNum&gt;38&lt;/RecNum&gt;&lt;DisplayText&gt;&lt;style face="superscript"&gt;36 37&lt;/style&gt;&lt;/DisplayText&gt;&lt;record&gt;&lt;rec-number&gt;38&lt;/rec-number&gt;&lt;foreign-keys&gt;&lt;key app="EN" db-id="p0ppx9stl0pvtme5p2hpxwec0d2vwwp9pepz" timestamp="1510577901"&gt;38&lt;/key&gt;&lt;/foreign-keys&gt;&lt;ref-type name="Journal Article"&gt;17&lt;/ref-type&gt;&lt;contributors&gt;&lt;authors&gt;&lt;author&gt;Rosenberg, Harry M&lt;/author&gt;&lt;/authors&gt;&lt;/contributors&gt;&lt;titles&gt;&lt;title&gt;Cause of death as a contemporary problem&lt;/title&gt;&lt;secondary-title&gt;Journal of the history of medicine and allied sciences&lt;/secondary-title&gt;&lt;/titles&gt;&lt;periodical&gt;&lt;full-title&gt;Journal of the history of medicine and allied sciences&lt;/full-title&gt;&lt;/periodical&gt;&lt;pages&gt;133-153&lt;/pages&gt;&lt;volume&gt;54&lt;/volume&gt;&lt;number&gt;2&lt;/number&gt;&lt;dates&gt;&lt;year&gt;1999&lt;/year&gt;&lt;/dates&gt;&lt;isbn&gt;0022-5045&lt;/isbn&gt;&lt;urls&gt;&lt;/urls&gt;&lt;/record&gt;&lt;/Cite&gt;&lt;Cite&gt;&lt;Author&gt;Guralnick&lt;/Author&gt;&lt;Year&gt;1966&lt;/Year&gt;&lt;RecNum&gt;39&lt;/RecNum&gt;&lt;record&gt;&lt;rec-number&gt;39&lt;/rec-number&gt;&lt;foreign-keys&gt;&lt;key app="EN" db-id="p0ppx9stl0pvtme5p2hpxwec0d2vwwp9pepz" timestamp="1510578319"&gt;39&lt;/key&gt;&lt;/foreign-keys&gt;&lt;ref-type name="Journal Article"&gt;17&lt;/ref-type&gt;&lt;contributors&gt;&lt;authors&gt;&lt;author&gt;Guralnick, Lillian&lt;/author&gt;&lt;/authors&gt;&lt;/contributors&gt;&lt;titles&gt;&lt;title&gt;Some problems in the use of multiple causes of death&lt;/title&gt;&lt;secondary-title&gt;Journal of Chronic Diseases&lt;/secondary-title&gt;&lt;/titles&gt;&lt;periodical&gt;&lt;full-title&gt;Journal of Chronic Diseases&lt;/full-title&gt;&lt;/periodical&gt;&lt;pages&gt;979-990&lt;/pages&gt;&lt;volume&gt;19&lt;/volume&gt;&lt;number&gt;9&lt;/number&gt;&lt;dates&gt;&lt;year&gt;1966&lt;/year&gt;&lt;/dates&gt;&lt;isbn&gt;0021-9681&lt;/isbn&gt;&lt;urls&gt;&lt;/urls&gt;&lt;/record&gt;&lt;/Cite&gt;&lt;/EndNote&gt;</w:instrText>
      </w:r>
      <w:r>
        <w:rPr>
          <w:rFonts w:cstheme="minorHAnsi"/>
          <w:sz w:val="24"/>
          <w:szCs w:val="24"/>
        </w:rPr>
        <w:fldChar w:fldCharType="separate"/>
      </w:r>
      <w:r w:rsidRPr="00C2227C">
        <w:rPr>
          <w:rFonts w:cstheme="minorHAnsi"/>
          <w:noProof/>
          <w:sz w:val="24"/>
          <w:szCs w:val="24"/>
          <w:vertAlign w:val="superscript"/>
        </w:rPr>
        <w:t>36 37</w:t>
      </w:r>
      <w:r>
        <w:rPr>
          <w:rFonts w:cstheme="minorHAnsi"/>
          <w:sz w:val="24"/>
          <w:szCs w:val="24"/>
        </w:rPr>
        <w:fldChar w:fldCharType="end"/>
      </w:r>
      <w:r w:rsidR="00AB2101">
        <w:rPr>
          <w:rFonts w:cstheme="minorHAnsi"/>
          <w:sz w:val="24"/>
          <w:szCs w:val="24"/>
        </w:rPr>
        <w:t xml:space="preserve"> </w:t>
      </w:r>
      <w:r w:rsidR="00AB2101">
        <w:rPr>
          <w:sz w:val="24"/>
          <w:szCs w:val="24"/>
        </w:rPr>
        <w:t xml:space="preserve">we restricted our analysis to mortality below age 75. </w:t>
      </w:r>
      <w:r w:rsidR="00B0193D">
        <w:rPr>
          <w:rFonts w:cstheme="minorHAnsi"/>
          <w:sz w:val="24"/>
          <w:szCs w:val="24"/>
        </w:rPr>
        <w:t>In add</w:t>
      </w:r>
      <w:r w:rsidR="001A0F1F">
        <w:rPr>
          <w:rFonts w:cstheme="minorHAnsi"/>
          <w:sz w:val="24"/>
          <w:szCs w:val="24"/>
        </w:rPr>
        <w:t xml:space="preserve">ition, the concept of avoidable or </w:t>
      </w:r>
      <w:r w:rsidR="00B0193D">
        <w:rPr>
          <w:rFonts w:cstheme="minorHAnsi"/>
          <w:sz w:val="24"/>
          <w:szCs w:val="24"/>
        </w:rPr>
        <w:t>amenable mortality often truncates causes of death at age 75</w:t>
      </w:r>
      <w:r w:rsidR="001A0F1F">
        <w:rPr>
          <w:rFonts w:cstheme="minorHAnsi"/>
          <w:sz w:val="24"/>
          <w:szCs w:val="24"/>
        </w:rPr>
        <w:t>,</w:t>
      </w:r>
      <w:r w:rsidR="00B0193D">
        <w:rPr>
          <w:rFonts w:cstheme="minorHAnsi"/>
          <w:sz w:val="24"/>
          <w:szCs w:val="24"/>
        </w:rPr>
        <w:fldChar w:fldCharType="begin"/>
      </w:r>
      <w:r w:rsidR="00C2227C">
        <w:rPr>
          <w:rFonts w:cstheme="minorHAnsi"/>
          <w:sz w:val="24"/>
          <w:szCs w:val="24"/>
        </w:rPr>
        <w:instrText xml:space="preserve"> ADDIN EN.CITE &lt;EndNote&gt;&lt;Cite&gt;&lt;Author&gt;Beltrán-Sánchez&lt;/Author&gt;&lt;Year&gt;2011&lt;/Year&gt;&lt;RecNum&gt;35&lt;/RecNum&gt;&lt;DisplayText&gt;&lt;style face="superscript"&gt;30&lt;/style&gt;&lt;/DisplayText&gt;&lt;record&gt;&lt;rec-number&gt;35&lt;/rec-number&gt;&lt;foreign-keys&gt;&lt;key app="EN" db-id="p0ppx9stl0pvtme5p2hpxwec0d2vwwp9pepz" timestamp="1510576058"&gt;35&lt;/key&gt;&lt;/foreign-keys&gt;&lt;ref-type name="Book Section"&gt;5&lt;/ref-type&gt;&lt;contributors&gt;&lt;authors&gt;&lt;author&gt;Beltrán-Sánchez, Hiram&lt;/author&gt;&lt;/authors&gt;&lt;/contributors&gt;&lt;titles&gt;&lt;title&gt;Avoidable mortality&lt;/title&gt;&lt;secondary-title&gt;International handbook of adult mortality&lt;/secondary-title&gt;&lt;/titles&gt;&lt;pages&gt;491-508&lt;/pages&gt;&lt;dates&gt;&lt;year&gt;2011&lt;/year&gt;&lt;/dates&gt;&lt;publisher&gt;Springer&lt;/publisher&gt;&lt;urls&gt;&lt;/urls&gt;&lt;/record&gt;&lt;/Cite&gt;&lt;/EndNote&gt;</w:instrText>
      </w:r>
      <w:r w:rsidR="00B0193D">
        <w:rPr>
          <w:rFonts w:cstheme="minorHAnsi"/>
          <w:sz w:val="24"/>
          <w:szCs w:val="24"/>
        </w:rPr>
        <w:fldChar w:fldCharType="separate"/>
      </w:r>
      <w:r w:rsidR="00C2227C" w:rsidRPr="00C2227C">
        <w:rPr>
          <w:rFonts w:cstheme="minorHAnsi"/>
          <w:noProof/>
          <w:sz w:val="24"/>
          <w:szCs w:val="24"/>
          <w:vertAlign w:val="superscript"/>
        </w:rPr>
        <w:t>30</w:t>
      </w:r>
      <w:r w:rsidR="00B0193D">
        <w:rPr>
          <w:rFonts w:cstheme="minorHAnsi"/>
          <w:sz w:val="24"/>
          <w:szCs w:val="24"/>
        </w:rPr>
        <w:fldChar w:fldCharType="end"/>
      </w:r>
      <w:r w:rsidR="00B0193D">
        <w:rPr>
          <w:rFonts w:cstheme="minorHAnsi"/>
          <w:sz w:val="24"/>
          <w:szCs w:val="24"/>
        </w:rPr>
        <w:t xml:space="preserve"> and most homicides occur below this age</w:t>
      </w:r>
      <w:r w:rsidR="001A0F1F">
        <w:rPr>
          <w:rFonts w:cstheme="minorHAnsi"/>
          <w:sz w:val="24"/>
          <w:szCs w:val="24"/>
        </w:rPr>
        <w:t>.</w:t>
      </w:r>
      <w:r w:rsidR="00B0193D">
        <w:rPr>
          <w:rFonts w:cstheme="minorHAnsi"/>
          <w:sz w:val="24"/>
          <w:szCs w:val="24"/>
        </w:rPr>
        <w:fldChar w:fldCharType="begin"/>
      </w:r>
      <w:r w:rsidR="00C2227C">
        <w:rPr>
          <w:rFonts w:cstheme="minorHAnsi"/>
          <w:sz w:val="24"/>
          <w:szCs w:val="24"/>
        </w:rPr>
        <w:instrText xml:space="preserve"> ADDIN EN.CITE &lt;EndNote&gt;&lt;Cite&gt;&lt;Author&gt;Canudas-Romo&lt;/Author&gt;&lt;Year&gt;2018&lt;/Year&gt;&lt;RecNum&gt;24&lt;/RecNum&gt;&lt;DisplayText&gt;&lt;style face="superscript"&gt;38&lt;/style&gt;&lt;/DisplayText&gt;&lt;record&gt;&lt;rec-number&gt;24&lt;/rec-number&gt;&lt;foreign-keys&gt;&lt;key app="EN" db-id="p0ppx9stl0pvtme5p2hpxwec0d2vwwp9pepz" timestamp="1509011493"&gt;24&lt;/key&gt;&lt;/foreign-keys&gt;&lt;ref-type name="Book"&gt;6&lt;/ref-type&gt;&lt;contributors&gt;&lt;authors&gt;&lt;author&gt;Canudas-Romo, Vladimir&lt;/author&gt;&lt;author&gt;Aburto, José Manuel&lt;/author&gt;&lt;/authors&gt;&lt;/contributors&gt;&lt;titles&gt;&lt;title&gt;The diversity in survival in Latin America and the Caribbean: The lost youth by homicides&lt;/title&gt;&lt;/titles&gt;&lt;dates&gt;&lt;year&gt;2018&lt;/year&gt;&lt;/dates&gt;&lt;pub-location&gt;World Bank (https://wb-lac.shinyapps.io/lac_diversity/)&lt;/pub-location&gt;&lt;urls&gt;&lt;related-urls&gt;&lt;url&gt;wb-lac.shinyapps.io/lac_diversity/&lt;/url&gt;&lt;/related-urls&gt;&lt;/urls&gt;&lt;/record&gt;&lt;/Cite&gt;&lt;/EndNote&gt;</w:instrText>
      </w:r>
      <w:r w:rsidR="00B0193D">
        <w:rPr>
          <w:rFonts w:cstheme="minorHAnsi"/>
          <w:sz w:val="24"/>
          <w:szCs w:val="24"/>
        </w:rPr>
        <w:fldChar w:fldCharType="separate"/>
      </w:r>
      <w:r w:rsidR="00C2227C" w:rsidRPr="00C2227C">
        <w:rPr>
          <w:rFonts w:cstheme="minorHAnsi"/>
          <w:noProof/>
          <w:sz w:val="24"/>
          <w:szCs w:val="24"/>
          <w:vertAlign w:val="superscript"/>
        </w:rPr>
        <w:t>38</w:t>
      </w:r>
      <w:r w:rsidR="00B0193D">
        <w:rPr>
          <w:rFonts w:cstheme="minorHAnsi"/>
          <w:sz w:val="24"/>
          <w:szCs w:val="24"/>
        </w:rPr>
        <w:fldChar w:fldCharType="end"/>
      </w:r>
    </w:p>
    <w:p w14:paraId="1C14E5D1" w14:textId="3616A263" w:rsidR="0070631A" w:rsidRDefault="0070631A" w:rsidP="00F84842">
      <w:pPr>
        <w:spacing w:line="480" w:lineRule="auto"/>
        <w:ind w:firstLine="720"/>
        <w:jc w:val="both"/>
        <w:rPr>
          <w:rFonts w:cstheme="minorHAnsi"/>
          <w:sz w:val="24"/>
          <w:szCs w:val="24"/>
        </w:rPr>
      </w:pPr>
      <w:r>
        <w:rPr>
          <w:rFonts w:cstheme="minorHAnsi"/>
          <w:sz w:val="24"/>
          <w:szCs w:val="24"/>
        </w:rPr>
        <w:t>We analyzed changes in life expectancy during the first 15 years of the 20</w:t>
      </w:r>
      <w:r w:rsidRPr="0070631A">
        <w:rPr>
          <w:rFonts w:cstheme="minorHAnsi"/>
          <w:sz w:val="24"/>
          <w:szCs w:val="24"/>
          <w:vertAlign w:val="superscript"/>
        </w:rPr>
        <w:t>th</w:t>
      </w:r>
      <w:r>
        <w:rPr>
          <w:rFonts w:cstheme="minorHAnsi"/>
          <w:sz w:val="24"/>
          <w:szCs w:val="24"/>
        </w:rPr>
        <w:t xml:space="preserve"> century by </w:t>
      </w:r>
      <w:r w:rsidR="00440325">
        <w:rPr>
          <w:rFonts w:cstheme="minorHAnsi"/>
          <w:sz w:val="24"/>
          <w:szCs w:val="24"/>
        </w:rPr>
        <w:t xml:space="preserve">comparing changes within two time periods: </w:t>
      </w:r>
      <w:commentRangeStart w:id="23"/>
      <w:r w:rsidR="00440325">
        <w:rPr>
          <w:rFonts w:cstheme="minorHAnsi"/>
          <w:sz w:val="24"/>
          <w:szCs w:val="24"/>
        </w:rPr>
        <w:t>2000-04 and 2004</w:t>
      </w:r>
      <w:r>
        <w:rPr>
          <w:rFonts w:cstheme="minorHAnsi"/>
          <w:sz w:val="24"/>
          <w:szCs w:val="24"/>
        </w:rPr>
        <w:t xml:space="preserve">-15. These periods allowed us to capture the </w:t>
      </w:r>
      <w:r w:rsidR="00440325">
        <w:rPr>
          <w:rFonts w:cstheme="minorHAnsi"/>
          <w:sz w:val="24"/>
          <w:szCs w:val="24"/>
        </w:rPr>
        <w:t>stabilization</w:t>
      </w:r>
      <w:r>
        <w:rPr>
          <w:rFonts w:cstheme="minorHAnsi"/>
          <w:sz w:val="24"/>
          <w:szCs w:val="24"/>
        </w:rPr>
        <w:t xml:space="preserve"> </w:t>
      </w:r>
      <w:r w:rsidR="00440325">
        <w:rPr>
          <w:rFonts w:cstheme="minorHAnsi"/>
          <w:sz w:val="24"/>
          <w:szCs w:val="24"/>
        </w:rPr>
        <w:t>in firearm since 2004</w:t>
      </w:r>
      <w:r>
        <w:rPr>
          <w:rFonts w:cstheme="minorHAnsi"/>
          <w:sz w:val="24"/>
          <w:szCs w:val="24"/>
        </w:rPr>
        <w:t xml:space="preserve"> homicides and major public health interventions in recent years.</w:t>
      </w:r>
      <w:commentRangeEnd w:id="23"/>
      <w:r w:rsidR="00847390">
        <w:rPr>
          <w:rStyle w:val="CommentReference"/>
        </w:rPr>
        <w:commentReference w:id="23"/>
      </w:r>
      <w:r>
        <w:rPr>
          <w:rFonts w:cstheme="minorHAnsi"/>
          <w:sz w:val="24"/>
          <w:szCs w:val="24"/>
        </w:rPr>
        <w:t xml:space="preserve"> </w:t>
      </w:r>
    </w:p>
    <w:p w14:paraId="4945F1E5" w14:textId="2EC2D7DA" w:rsidR="00D9766D" w:rsidRDefault="00713ADA" w:rsidP="00713ADA">
      <w:pPr>
        <w:spacing w:line="480" w:lineRule="auto"/>
        <w:jc w:val="both"/>
        <w:rPr>
          <w:rFonts w:cstheme="minorHAnsi"/>
          <w:sz w:val="24"/>
          <w:szCs w:val="24"/>
        </w:rPr>
      </w:pPr>
      <w:r w:rsidRPr="00713ADA">
        <w:rPr>
          <w:rFonts w:cstheme="minorHAnsi"/>
          <w:b/>
          <w:sz w:val="24"/>
          <w:szCs w:val="24"/>
        </w:rPr>
        <w:t>Methods</w:t>
      </w:r>
      <w:r w:rsidR="00CE3597">
        <w:rPr>
          <w:rFonts w:cstheme="minorHAnsi"/>
          <w:b/>
          <w:sz w:val="24"/>
          <w:szCs w:val="24"/>
        </w:rPr>
        <w:t xml:space="preserve"> </w:t>
      </w:r>
      <w:r w:rsidR="00CE3597" w:rsidRPr="00CE3597">
        <w:rPr>
          <w:rFonts w:cstheme="minorHAnsi"/>
          <w:sz w:val="24"/>
          <w:szCs w:val="24"/>
        </w:rPr>
        <w:t xml:space="preserve">We calculated age- and sex- specific death rates </w:t>
      </w:r>
      <w:r w:rsidR="00440325">
        <w:rPr>
          <w:rFonts w:cstheme="minorHAnsi"/>
          <w:sz w:val="24"/>
          <w:szCs w:val="24"/>
        </w:rPr>
        <w:t xml:space="preserve">for </w:t>
      </w:r>
      <w:r w:rsidR="00CE3597" w:rsidRPr="00CE3597">
        <w:rPr>
          <w:rFonts w:cstheme="minorHAnsi"/>
          <w:sz w:val="24"/>
          <w:szCs w:val="24"/>
        </w:rPr>
        <w:t>five-year age groups with a</w:t>
      </w:r>
      <w:r w:rsidR="0009174C">
        <w:rPr>
          <w:rFonts w:cstheme="minorHAnsi"/>
          <w:sz w:val="24"/>
          <w:szCs w:val="24"/>
        </w:rPr>
        <w:t xml:space="preserve">n </w:t>
      </w:r>
      <w:r w:rsidR="00CE3597" w:rsidRPr="00CE3597">
        <w:rPr>
          <w:rFonts w:cstheme="minorHAnsi"/>
          <w:sz w:val="24"/>
          <w:szCs w:val="24"/>
        </w:rPr>
        <w:t xml:space="preserve">open-age interval at </w:t>
      </w:r>
      <w:ins w:id="24" w:author="Vladimir Canudas Romo" w:date="2018-01-24T12:26:00Z">
        <w:r w:rsidR="00847390">
          <w:rPr>
            <w:rFonts w:cstheme="minorHAnsi"/>
            <w:sz w:val="24"/>
            <w:szCs w:val="24"/>
          </w:rPr>
          <w:t xml:space="preserve">age </w:t>
        </w:r>
      </w:ins>
      <w:r w:rsidR="00CE3597" w:rsidRPr="00CE3597">
        <w:rPr>
          <w:rFonts w:cstheme="minorHAnsi"/>
          <w:sz w:val="24"/>
          <w:szCs w:val="24"/>
        </w:rPr>
        <w:t>85 for the twenty-seven Brazilian states</w:t>
      </w:r>
      <w:r w:rsidR="00D9766D">
        <w:rPr>
          <w:rFonts w:cstheme="minorHAnsi"/>
          <w:sz w:val="24"/>
          <w:szCs w:val="24"/>
        </w:rPr>
        <w:t>, and constructed sex-specific</w:t>
      </w:r>
      <w:r w:rsidR="00CE3597">
        <w:rPr>
          <w:rFonts w:cstheme="minorHAnsi"/>
          <w:sz w:val="24"/>
          <w:szCs w:val="24"/>
        </w:rPr>
        <w:t xml:space="preserve"> period life tables for each year from 2000 to 2015.</w:t>
      </w:r>
      <w:r w:rsidR="00CE3597">
        <w:rPr>
          <w:rFonts w:cstheme="minorHAnsi"/>
          <w:sz w:val="24"/>
          <w:szCs w:val="24"/>
        </w:rPr>
        <w:fldChar w:fldCharType="begin"/>
      </w:r>
      <w:r w:rsidR="00C2227C">
        <w:rPr>
          <w:rFonts w:cstheme="minorHAnsi"/>
          <w:sz w:val="24"/>
          <w:szCs w:val="24"/>
        </w:rPr>
        <w:instrText xml:space="preserve"> ADDIN EN.CITE &lt;EndNote&gt;&lt;Cite&gt;&lt;Author&gt;Preston&lt;/Author&gt;&lt;Year&gt;2000&lt;/Year&gt;&lt;RecNum&gt;58&lt;/RecNum&gt;&lt;DisplayText&gt;&lt;style face="superscript"&gt;39&lt;/style&gt;&lt;/DisplayText&gt;&lt;record&gt;&lt;rec-number&gt;58&lt;/rec-number&gt;&lt;foreign-keys&gt;&lt;key app="EN" db-id="p0ppx9stl0pvtme5p2hpxwec0d2vwwp9pepz" timestamp="1515764952"&gt;58&lt;/key&gt;&lt;/foreign-keys&gt;&lt;ref-type name="Journal Article"&gt;17&lt;/ref-type&gt;&lt;contributors&gt;&lt;authors&gt;&lt;author&gt;Preston, Samuel&lt;/author&gt;&lt;author&gt;Heuveline, Patrick&lt;/author&gt;&lt;author&gt;Guillot, Michel&lt;/author&gt;&lt;/authors&gt;&lt;/contributors&gt;&lt;titles&gt;&lt;title&gt;Demography: measuring and modeling population processes&lt;/title&gt;&lt;/titles&gt;&lt;dates&gt;&lt;year&gt;2000&lt;/year&gt;&lt;/dates&gt;&lt;urls&gt;&lt;/urls&gt;&lt;/record&gt;&lt;/Cite&gt;&lt;/EndNote&gt;</w:instrText>
      </w:r>
      <w:r w:rsidR="00CE3597">
        <w:rPr>
          <w:rFonts w:cstheme="minorHAnsi"/>
          <w:sz w:val="24"/>
          <w:szCs w:val="24"/>
        </w:rPr>
        <w:fldChar w:fldCharType="separate"/>
      </w:r>
      <w:r w:rsidR="00C2227C" w:rsidRPr="00C2227C">
        <w:rPr>
          <w:rFonts w:cstheme="minorHAnsi"/>
          <w:noProof/>
          <w:sz w:val="24"/>
          <w:szCs w:val="24"/>
          <w:vertAlign w:val="superscript"/>
        </w:rPr>
        <w:t>39</w:t>
      </w:r>
      <w:r w:rsidR="00CE3597">
        <w:rPr>
          <w:rFonts w:cstheme="minorHAnsi"/>
          <w:sz w:val="24"/>
          <w:szCs w:val="24"/>
        </w:rPr>
        <w:fldChar w:fldCharType="end"/>
      </w:r>
      <w:r w:rsidR="00CE3597">
        <w:rPr>
          <w:rFonts w:cstheme="minorHAnsi"/>
          <w:sz w:val="24"/>
          <w:szCs w:val="24"/>
        </w:rPr>
        <w:t xml:space="preserve"> </w:t>
      </w:r>
      <w:r w:rsidR="00D9766D">
        <w:rPr>
          <w:rFonts w:cstheme="minorHAnsi"/>
          <w:sz w:val="24"/>
          <w:szCs w:val="24"/>
        </w:rPr>
        <w:t>We t</w:t>
      </w:r>
      <w:r w:rsidR="00CE3597">
        <w:rPr>
          <w:rFonts w:cstheme="minorHAnsi"/>
          <w:sz w:val="24"/>
          <w:szCs w:val="24"/>
        </w:rPr>
        <w:t>hen calculated age- and cause- specific contributions to differences in life expectancy at birth for each following year using a standard decomposition procedure.</w:t>
      </w:r>
      <w:r w:rsidR="00CE3597">
        <w:rPr>
          <w:rFonts w:cstheme="minorHAnsi"/>
          <w:sz w:val="24"/>
          <w:szCs w:val="24"/>
        </w:rPr>
        <w:fldChar w:fldCharType="begin"/>
      </w:r>
      <w:r w:rsidR="00C2227C">
        <w:rPr>
          <w:rFonts w:cstheme="minorHAnsi"/>
          <w:sz w:val="24"/>
          <w:szCs w:val="24"/>
        </w:rPr>
        <w:instrText xml:space="preserve"> ADDIN EN.CITE &lt;EndNote&gt;&lt;Cite&gt;&lt;Author&gt;Beltrán-Sánchez&lt;/Author&gt;&lt;Year&gt;2008&lt;/Year&gt;&lt;RecNum&gt;40&lt;/RecNum&gt;&lt;DisplayText&gt;&lt;style face="superscript"&gt;40&lt;/style&gt;&lt;/DisplayText&gt;&lt;record&gt;&lt;rec-number&gt;40&lt;/rec-number&gt;&lt;foreign-keys&gt;&lt;key app="EN" db-id="p0ppx9stl0pvtme5p2hpxwec0d2vwwp9pepz" timestamp="1510578840"&gt;40&lt;/key&gt;&lt;/foreign-keys&gt;&lt;ref-type name="Journal Article"&gt;17&lt;/ref-type&gt;&lt;contributors&gt;&lt;authors&gt;&lt;author&gt;Beltrán-Sánchez, Hiram&lt;/author&gt;&lt;author&gt;Preston, Samuel H&lt;/author&gt;&lt;author&gt;Canudas-Romo, Vladimir&lt;/author&gt;&lt;/authors&gt;&lt;/contributors&gt;&lt;titles&gt;&lt;title&gt;An integrated approach to cause-of-death analysis: cause-deleted life tables and decompositions of life expectancy&lt;/title&gt;&lt;secondary-title&gt;Demographic research&lt;/secondary-title&gt;&lt;/titles&gt;&lt;periodical&gt;&lt;full-title&gt;Demographic research&lt;/full-title&gt;&lt;/periodical&gt;&lt;pages&gt;1323&lt;/pages&gt;&lt;volume&gt;19&lt;/volume&gt;&lt;dates&gt;&lt;year&gt;2008&lt;/year&gt;&lt;/dates&gt;&lt;urls&gt;&lt;/urls&gt;&lt;/record&gt;&lt;/Cite&gt;&lt;/EndNote&gt;</w:instrText>
      </w:r>
      <w:r w:rsidR="00CE3597">
        <w:rPr>
          <w:rFonts w:cstheme="minorHAnsi"/>
          <w:sz w:val="24"/>
          <w:szCs w:val="24"/>
        </w:rPr>
        <w:fldChar w:fldCharType="separate"/>
      </w:r>
      <w:r w:rsidR="00C2227C" w:rsidRPr="00C2227C">
        <w:rPr>
          <w:rFonts w:cstheme="minorHAnsi"/>
          <w:noProof/>
          <w:sz w:val="24"/>
          <w:szCs w:val="24"/>
          <w:vertAlign w:val="superscript"/>
        </w:rPr>
        <w:t>40</w:t>
      </w:r>
      <w:r w:rsidR="00CE3597">
        <w:rPr>
          <w:rFonts w:cstheme="minorHAnsi"/>
          <w:sz w:val="24"/>
          <w:szCs w:val="24"/>
        </w:rPr>
        <w:fldChar w:fldCharType="end"/>
      </w:r>
      <w:r w:rsidR="00CE3597">
        <w:rPr>
          <w:rFonts w:cstheme="minorHAnsi"/>
          <w:sz w:val="24"/>
          <w:szCs w:val="24"/>
        </w:rPr>
        <w:t xml:space="preserve"> </w:t>
      </w:r>
      <w:r w:rsidR="00D9766D">
        <w:rPr>
          <w:rFonts w:cstheme="minorHAnsi"/>
          <w:sz w:val="24"/>
          <w:szCs w:val="24"/>
        </w:rPr>
        <w:t>We summed up single-year decompositions in order to obtain the aggregate effect for the specified period.</w:t>
      </w:r>
    </w:p>
    <w:p w14:paraId="722F4EEE" w14:textId="364A819D" w:rsidR="00D9766D" w:rsidRDefault="00CB0F8B" w:rsidP="00713ADA">
      <w:pPr>
        <w:spacing w:line="480" w:lineRule="auto"/>
        <w:jc w:val="both"/>
        <w:rPr>
          <w:rFonts w:cstheme="minorHAnsi"/>
          <w:sz w:val="24"/>
          <w:szCs w:val="24"/>
        </w:rPr>
      </w:pPr>
      <w:r>
        <w:rPr>
          <w:rFonts w:cstheme="minorHAnsi"/>
          <w:b/>
          <w:sz w:val="24"/>
          <w:szCs w:val="24"/>
        </w:rPr>
        <w:t>Limitations</w:t>
      </w:r>
      <w:r w:rsidR="008C17E8" w:rsidRPr="008C17E8">
        <w:rPr>
          <w:rFonts w:cstheme="minorHAnsi"/>
          <w:sz w:val="24"/>
          <w:szCs w:val="24"/>
        </w:rPr>
        <w:t xml:space="preserve"> </w:t>
      </w:r>
      <w:r w:rsidR="009618AA">
        <w:rPr>
          <w:rFonts w:cstheme="minorHAnsi"/>
          <w:sz w:val="24"/>
          <w:szCs w:val="24"/>
        </w:rPr>
        <w:t xml:space="preserve">The analysis had several limitations. </w:t>
      </w:r>
      <w:r w:rsidR="00D9766D">
        <w:rPr>
          <w:sz w:val="24"/>
          <w:szCs w:val="24"/>
        </w:rPr>
        <w:t xml:space="preserve">Firstly, despite improvements in death counts coverage, particularly regarding certificate completeness and age reporting, at the turn of the century Brazilian mortality data was still considered </w:t>
      </w:r>
      <w:r w:rsidR="00D9766D">
        <w:rPr>
          <w:rFonts w:hAnsi="Calibri"/>
          <w:sz w:val="24"/>
          <w:szCs w:val="24"/>
        </w:rPr>
        <w:t>‘</w:t>
      </w:r>
      <w:r w:rsidR="00D9766D">
        <w:rPr>
          <w:sz w:val="24"/>
          <w:szCs w:val="24"/>
        </w:rPr>
        <w:t>incomplete</w:t>
      </w:r>
      <w:r w:rsidR="00D9766D">
        <w:rPr>
          <w:rFonts w:hAnsi="Calibri"/>
          <w:sz w:val="24"/>
          <w:szCs w:val="24"/>
        </w:rPr>
        <w:t xml:space="preserve">’ </w:t>
      </w:r>
      <w:r w:rsidR="00D9766D">
        <w:rPr>
          <w:sz w:val="24"/>
          <w:szCs w:val="24"/>
        </w:rPr>
        <w:t>according to the Pan American Health Organization</w:t>
      </w:r>
      <w:r w:rsidR="00D9766D">
        <w:rPr>
          <w:rFonts w:hAnsi="Calibri"/>
          <w:sz w:val="24"/>
          <w:szCs w:val="24"/>
        </w:rPr>
        <w:t>’</w:t>
      </w:r>
      <w:r w:rsidR="00D9766D">
        <w:rPr>
          <w:sz w:val="24"/>
          <w:szCs w:val="24"/>
        </w:rPr>
        <w:t>s (PAHO) criteria.</w:t>
      </w:r>
      <w:r w:rsidR="00D9766D">
        <w:rPr>
          <w:sz w:val="24"/>
          <w:szCs w:val="24"/>
        </w:rPr>
        <w:fldChar w:fldCharType="begin"/>
      </w:r>
      <w:r w:rsidR="00D9766D">
        <w:rPr>
          <w:sz w:val="24"/>
          <w:szCs w:val="24"/>
        </w:rPr>
        <w:instrText xml:space="preserve"> ADDIN EN.CITE &lt;EndNote&gt;&lt;Cite&gt;&lt;Author&gt;OPS&lt;/Author&gt;&lt;Year&gt;2000&lt;/Year&gt;&lt;RecNum&gt;60&lt;/RecNum&gt;&lt;DisplayText&gt;&lt;style face="superscript"&gt;41&lt;/style&gt;&lt;/DisplayText&gt;&lt;record&gt;&lt;rec-number&gt;60&lt;/rec-number&gt;&lt;foreign-keys&gt;&lt;key app="EN" db-id="p0ppx9stl0pvtme5p2hpxwec0d2vwwp9pepz" timestamp="1516631084"&gt;60&lt;/key&gt;&lt;/foreign-keys&gt;&lt;ref-type name="Book"&gt;6&lt;/ref-type&gt;&lt;contributors&gt;&lt;authors&gt;&lt;author&gt;OPS,&lt;/author&gt;&lt;/authors&gt;&lt;/contributors&gt;&lt;titles&gt;&lt;title&gt;Situacion de salud en las Americas: indicadores basicos 2000&lt;/title&gt;&lt;/titles&gt;&lt;dates&gt;&lt;year&gt;2000&lt;/year&gt;&lt;/dates&gt;&lt;publisher&gt;OPS (Organizacion Panamericana de la Salud)&lt;/publisher&gt;&lt;urls&gt;&lt;/urls&gt;&lt;/record&gt;&lt;/Cite&gt;&lt;/EndNote&gt;</w:instrText>
      </w:r>
      <w:r w:rsidR="00D9766D">
        <w:rPr>
          <w:sz w:val="24"/>
          <w:szCs w:val="24"/>
        </w:rPr>
        <w:fldChar w:fldCharType="separate"/>
      </w:r>
      <w:r w:rsidR="00D9766D" w:rsidRPr="00D9766D">
        <w:rPr>
          <w:noProof/>
          <w:sz w:val="24"/>
          <w:szCs w:val="24"/>
          <w:vertAlign w:val="superscript"/>
        </w:rPr>
        <w:t>41</w:t>
      </w:r>
      <w:r w:rsidR="00D9766D">
        <w:rPr>
          <w:sz w:val="24"/>
          <w:szCs w:val="24"/>
        </w:rPr>
        <w:fldChar w:fldCharType="end"/>
      </w:r>
      <w:r w:rsidR="00D9766D">
        <w:rPr>
          <w:sz w:val="24"/>
          <w:szCs w:val="24"/>
        </w:rPr>
        <w:t xml:space="preserve"> </w:t>
      </w:r>
      <w:ins w:id="25" w:author="Vladimir Canudas Romo" w:date="2018-01-24T12:30:00Z">
        <w:r w:rsidR="00413517">
          <w:rPr>
            <w:sz w:val="24"/>
            <w:szCs w:val="24"/>
          </w:rPr>
          <w:t>Problems</w:t>
        </w:r>
      </w:ins>
      <w:ins w:id="26" w:author="Vladimir Canudas Romo" w:date="2018-01-24T12:28:00Z">
        <w:r w:rsidR="00413517">
          <w:rPr>
            <w:sz w:val="24"/>
            <w:szCs w:val="24"/>
          </w:rPr>
          <w:t xml:space="preserve"> due to different level</w:t>
        </w:r>
      </w:ins>
      <w:ins w:id="27" w:author="Vladimir Canudas Romo" w:date="2018-01-24T12:30:00Z">
        <w:r w:rsidR="00413517">
          <w:rPr>
            <w:sz w:val="24"/>
            <w:szCs w:val="24"/>
          </w:rPr>
          <w:t>s</w:t>
        </w:r>
      </w:ins>
      <w:ins w:id="28" w:author="Vladimir Canudas Romo" w:date="2018-01-24T12:28:00Z">
        <w:r w:rsidR="00413517">
          <w:rPr>
            <w:sz w:val="24"/>
            <w:szCs w:val="24"/>
          </w:rPr>
          <w:t xml:space="preserve"> of data quality by state could also affect </w:t>
        </w:r>
      </w:ins>
      <w:ins w:id="29" w:author="Vladimir Canudas Romo" w:date="2018-01-24T12:30:00Z">
        <w:r w:rsidR="00413517">
          <w:rPr>
            <w:sz w:val="24"/>
            <w:szCs w:val="24"/>
          </w:rPr>
          <w:t xml:space="preserve">calculations </w:t>
        </w:r>
      </w:ins>
      <w:ins w:id="30" w:author="Vladimir Canudas Romo" w:date="2018-01-24T12:28:00Z">
        <w:r w:rsidR="00413517">
          <w:rPr>
            <w:sz w:val="24"/>
            <w:szCs w:val="24"/>
          </w:rPr>
          <w:t xml:space="preserve">if not </w:t>
        </w:r>
      </w:ins>
      <w:ins w:id="31" w:author="Vladimir Canudas Romo" w:date="2018-01-24T12:29:00Z">
        <w:r w:rsidR="00413517">
          <w:rPr>
            <w:sz w:val="24"/>
            <w:szCs w:val="24"/>
          </w:rPr>
          <w:t xml:space="preserve">prior assessment </w:t>
        </w:r>
      </w:ins>
      <w:ins w:id="32" w:author="Vladimir Canudas Romo" w:date="2018-01-24T12:30:00Z">
        <w:r w:rsidR="00413517">
          <w:rPr>
            <w:sz w:val="24"/>
            <w:szCs w:val="24"/>
          </w:rPr>
          <w:t xml:space="preserve">of the data </w:t>
        </w:r>
      </w:ins>
      <w:ins w:id="33" w:author="Vladimir Canudas Romo" w:date="2018-01-24T12:29:00Z">
        <w:r w:rsidR="00413517">
          <w:rPr>
            <w:sz w:val="24"/>
            <w:szCs w:val="24"/>
          </w:rPr>
          <w:t>is done</w:t>
        </w:r>
      </w:ins>
      <w:ins w:id="34" w:author="Vladimir Canudas Romo" w:date="2018-01-24T12:28:00Z">
        <w:r w:rsidR="00413517">
          <w:rPr>
            <w:sz w:val="24"/>
            <w:szCs w:val="24"/>
          </w:rPr>
          <w:t xml:space="preserve">. </w:t>
        </w:r>
      </w:ins>
      <w:r w:rsidR="00D9766D">
        <w:rPr>
          <w:sz w:val="24"/>
          <w:szCs w:val="24"/>
        </w:rPr>
        <w:t>To overcome any resultant bias in our output</w:t>
      </w:r>
      <w:proofErr w:type="gramStart"/>
      <w:r w:rsidR="00D9766D">
        <w:rPr>
          <w:sz w:val="24"/>
          <w:szCs w:val="24"/>
        </w:rPr>
        <w:t>,  we</w:t>
      </w:r>
      <w:proofErr w:type="gramEnd"/>
      <w:r w:rsidR="00D9766D">
        <w:rPr>
          <w:sz w:val="24"/>
          <w:szCs w:val="24"/>
        </w:rPr>
        <w:t xml:space="preserve"> used death estimates corrected for completeness, age misstatement, and migration</w:t>
      </w:r>
      <w:ins w:id="35" w:author="Vladimir Canudas Romo" w:date="2018-01-24T12:27:00Z">
        <w:r w:rsidR="00413517">
          <w:rPr>
            <w:sz w:val="24"/>
            <w:szCs w:val="24"/>
          </w:rPr>
          <w:t>.</w:t>
        </w:r>
      </w:ins>
      <w:r w:rsidR="00D9766D" w:rsidRPr="00D9766D">
        <w:rPr>
          <w:noProof/>
          <w:sz w:val="24"/>
          <w:szCs w:val="24"/>
          <w:vertAlign w:val="superscript"/>
        </w:rPr>
        <w:t>26</w:t>
      </w:r>
    </w:p>
    <w:p w14:paraId="102013F2" w14:textId="591924C1" w:rsidR="00F14D16" w:rsidRDefault="00C8577B" w:rsidP="00821A6A">
      <w:pPr>
        <w:spacing w:line="480" w:lineRule="auto"/>
        <w:ind w:firstLine="720"/>
        <w:jc w:val="both"/>
        <w:rPr>
          <w:rFonts w:cstheme="minorHAnsi"/>
          <w:sz w:val="24"/>
          <w:szCs w:val="24"/>
        </w:rPr>
      </w:pPr>
      <w:r>
        <w:rPr>
          <w:rFonts w:cstheme="minorHAnsi"/>
          <w:sz w:val="24"/>
          <w:szCs w:val="24"/>
        </w:rPr>
        <w:t xml:space="preserve">Secondly, </w:t>
      </w:r>
      <w:r w:rsidR="00D9766D">
        <w:rPr>
          <w:sz w:val="24"/>
          <w:szCs w:val="24"/>
        </w:rPr>
        <w:t>cause of death could have been misclassified for the following reasons: 1) We treat causes of death</w:t>
      </w:r>
      <w:r w:rsidR="00D9766D" w:rsidRPr="00C8577B">
        <w:rPr>
          <w:rFonts w:cstheme="minorHAnsi"/>
          <w:sz w:val="24"/>
          <w:szCs w:val="24"/>
        </w:rPr>
        <w:t xml:space="preserve"> </w:t>
      </w:r>
      <w:r w:rsidR="00F14D16">
        <w:rPr>
          <w:rFonts w:cstheme="minorHAnsi"/>
          <w:sz w:val="24"/>
          <w:szCs w:val="24"/>
        </w:rPr>
        <w:t xml:space="preserve"> as </w:t>
      </w:r>
      <w:r w:rsidRPr="00C8577B">
        <w:rPr>
          <w:rFonts w:cstheme="minorHAnsi"/>
          <w:sz w:val="24"/>
          <w:szCs w:val="24"/>
        </w:rPr>
        <w:t xml:space="preserve">mutually exclusive, </w:t>
      </w:r>
      <w:r w:rsidR="00F14D16">
        <w:rPr>
          <w:sz w:val="24"/>
          <w:szCs w:val="24"/>
        </w:rPr>
        <w:t>whereas, they may actually be more ambiguous, for instance,</w:t>
      </w:r>
      <w:r w:rsidR="00F14D16" w:rsidRPr="00F14D16">
        <w:rPr>
          <w:sz w:val="24"/>
          <w:szCs w:val="24"/>
          <w:lang w:val="nl-NL"/>
        </w:rPr>
        <w:t xml:space="preserve"> </w:t>
      </w:r>
      <w:r w:rsidR="00F14D16">
        <w:rPr>
          <w:sz w:val="24"/>
          <w:szCs w:val="24"/>
          <w:lang w:val="nl-NL"/>
        </w:rPr>
        <w:t xml:space="preserve">poor </w:t>
      </w:r>
      <w:r w:rsidR="00F14D16">
        <w:rPr>
          <w:sz w:val="24"/>
          <w:szCs w:val="24"/>
        </w:rPr>
        <w:t>eyesight,</w:t>
      </w:r>
      <w:r w:rsidR="00F14D16">
        <w:rPr>
          <w:sz w:val="24"/>
          <w:szCs w:val="24"/>
          <w:lang w:val="it-IT"/>
        </w:rPr>
        <w:t xml:space="preserve"> due to diabetes</w:t>
      </w:r>
      <w:r w:rsidR="00F14D16">
        <w:rPr>
          <w:sz w:val="24"/>
          <w:szCs w:val="24"/>
        </w:rPr>
        <w:t>, may lead to an external cause of death; 2)</w:t>
      </w:r>
      <w:r w:rsidR="00F14D16" w:rsidRPr="00F14D16">
        <w:rPr>
          <w:sz w:val="24"/>
          <w:szCs w:val="24"/>
        </w:rPr>
        <w:t xml:space="preserve"> </w:t>
      </w:r>
      <w:r w:rsidR="00F14D16">
        <w:rPr>
          <w:sz w:val="24"/>
          <w:szCs w:val="24"/>
        </w:rPr>
        <w:t>medical doctors, or coroners, may have imperfect knowledge about causes of death; and 3) developments in awareness of certain diseases in the past may lead to the same cause to be misclassified depending on when the</w:t>
      </w:r>
      <w:r w:rsidR="00F14D16" w:rsidRPr="00F14D16">
        <w:rPr>
          <w:sz w:val="24"/>
          <w:szCs w:val="24"/>
        </w:rPr>
        <w:t xml:space="preserve"> </w:t>
      </w:r>
      <w:r w:rsidR="00F14D16">
        <w:rPr>
          <w:sz w:val="24"/>
          <w:szCs w:val="24"/>
        </w:rPr>
        <w:t xml:space="preserve">individuals died. To overcome this limitation, we used broad cause-of-death categories before age 75, and used data from 2000 onwards, using only the </w:t>
      </w:r>
      <w:r w:rsidR="00F14D16">
        <w:rPr>
          <w:i/>
          <w:iCs/>
          <w:sz w:val="24"/>
          <w:szCs w:val="24"/>
          <w:lang w:val="de-DE"/>
        </w:rPr>
        <w:t>ICD</w:t>
      </w:r>
      <w:r w:rsidR="00F14D16">
        <w:rPr>
          <w:sz w:val="24"/>
          <w:szCs w:val="24"/>
          <w:lang w:val="it-IT"/>
        </w:rPr>
        <w:t>-10 classification.</w:t>
      </w:r>
    </w:p>
    <w:p w14:paraId="28C4F1C3" w14:textId="55FAB8E2" w:rsidR="00CB0F8B" w:rsidRPr="00CB0F8B" w:rsidRDefault="0030447E" w:rsidP="0030447E">
      <w:pPr>
        <w:spacing w:line="480" w:lineRule="auto"/>
        <w:ind w:firstLine="720"/>
        <w:jc w:val="both"/>
        <w:rPr>
          <w:rFonts w:cstheme="minorHAnsi"/>
          <w:color w:val="FF0000"/>
          <w:sz w:val="24"/>
          <w:szCs w:val="24"/>
        </w:rPr>
      </w:pPr>
      <w:r>
        <w:rPr>
          <w:rFonts w:cstheme="minorHAnsi"/>
          <w:sz w:val="24"/>
          <w:szCs w:val="24"/>
        </w:rPr>
        <w:t>Finally</w:t>
      </w:r>
      <w:r w:rsidR="00955FBC">
        <w:rPr>
          <w:rFonts w:cstheme="minorHAnsi"/>
          <w:sz w:val="24"/>
          <w:szCs w:val="24"/>
        </w:rPr>
        <w:t xml:space="preserve">, </w:t>
      </w:r>
      <w:del w:id="36" w:author="Vladimir Canudas Romo" w:date="2018-01-24T12:31:00Z">
        <w:r w:rsidDel="00413517">
          <w:rPr>
            <w:sz w:val="24"/>
            <w:szCs w:val="24"/>
          </w:rPr>
          <w:delText xml:space="preserve">, </w:delText>
        </w:r>
      </w:del>
      <w:r>
        <w:rPr>
          <w:sz w:val="24"/>
          <w:szCs w:val="24"/>
        </w:rPr>
        <w:t>although the concept of amenable mortality can be used to capture the effect of health care interventions on a set of causes of death, it is not able to allude to differences in the effectiveness of health care interventions over time and between states.</w:t>
      </w:r>
      <w:r w:rsidR="00C8577B">
        <w:rPr>
          <w:rFonts w:cstheme="minorHAnsi"/>
          <w:sz w:val="24"/>
          <w:szCs w:val="24"/>
        </w:rPr>
        <w:fldChar w:fldCharType="begin"/>
      </w:r>
      <w:r w:rsidR="00C2227C">
        <w:rPr>
          <w:rFonts w:cstheme="minorHAnsi"/>
          <w:sz w:val="24"/>
          <w:szCs w:val="24"/>
        </w:rPr>
        <w:instrText xml:space="preserve"> ADDIN EN.CITE &lt;EndNote&gt;&lt;Cite&gt;&lt;Author&gt;Nolte&lt;/Author&gt;&lt;Year&gt;2008&lt;/Year&gt;&lt;RecNum&gt;34&lt;/RecNum&gt;&lt;DisplayText&gt;&lt;style face="superscript"&gt;28&lt;/style&gt;&lt;/DisplayText&gt;&lt;record&gt;&lt;rec-number&gt;34&lt;/rec-number&gt;&lt;foreign-keys&gt;&lt;key app="EN" db-id="p0ppx9stl0pvtme5p2hpxwec0d2vwwp9pepz" timestamp="1510575794"&gt;34&lt;/key&gt;&lt;/foreign-keys&gt;&lt;ref-type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EndNote&gt;</w:instrText>
      </w:r>
      <w:r w:rsidR="00C8577B">
        <w:rPr>
          <w:rFonts w:cstheme="minorHAnsi"/>
          <w:sz w:val="24"/>
          <w:szCs w:val="24"/>
        </w:rPr>
        <w:fldChar w:fldCharType="separate"/>
      </w:r>
      <w:r w:rsidR="00C2227C" w:rsidRPr="00C2227C">
        <w:rPr>
          <w:rFonts w:cstheme="minorHAnsi"/>
          <w:noProof/>
          <w:sz w:val="24"/>
          <w:szCs w:val="24"/>
          <w:vertAlign w:val="superscript"/>
        </w:rPr>
        <w:t>28</w:t>
      </w:r>
      <w:r w:rsidR="00C8577B">
        <w:rPr>
          <w:rFonts w:cstheme="minorHAnsi"/>
          <w:sz w:val="24"/>
          <w:szCs w:val="24"/>
        </w:rPr>
        <w:fldChar w:fldCharType="end"/>
      </w:r>
      <w:r w:rsidR="003E0F2D">
        <w:rPr>
          <w:rFonts w:cstheme="minorHAnsi"/>
          <w:sz w:val="24"/>
          <w:szCs w:val="24"/>
        </w:rPr>
        <w:t xml:space="preserve"> </w:t>
      </w:r>
      <w:r>
        <w:rPr>
          <w:rFonts w:cstheme="minorHAnsi"/>
          <w:sz w:val="24"/>
          <w:szCs w:val="24"/>
        </w:rPr>
        <w:t>A</w:t>
      </w:r>
      <w:r>
        <w:rPr>
          <w:sz w:val="24"/>
          <w:szCs w:val="24"/>
        </w:rPr>
        <w:t>lthough more likely to be underreported in states with higher homicide rates, estimates of homicides as a cause of death are generally of good quality, especially due to the consistency of its definition, and as trained medical professionals or coroners may have little incentive to intentionally misreport it on a death certificate.   Level of information and standardization of procedures to collect information of external causes of death in Brazil and states are homogeneous</w:t>
      </w:r>
      <w:proofErr w:type="gramStart"/>
      <w:r>
        <w:rPr>
          <w:sz w:val="24"/>
          <w:szCs w:val="24"/>
        </w:rPr>
        <w:t>.</w:t>
      </w:r>
      <w:ins w:id="37" w:author="Vladimir Canudas Romo" w:date="2018-01-24T12:34:00Z">
        <w:r w:rsidR="00413517">
          <w:rPr>
            <w:sz w:val="24"/>
            <w:szCs w:val="24"/>
          </w:rPr>
          <w:t>[</w:t>
        </w:r>
        <w:commentRangeStart w:id="38"/>
        <w:proofErr w:type="gramEnd"/>
        <w:r w:rsidR="00413517">
          <w:rPr>
            <w:sz w:val="24"/>
            <w:szCs w:val="24"/>
          </w:rPr>
          <w:t>CITATION</w:t>
        </w:r>
        <w:commentRangeEnd w:id="38"/>
        <w:r w:rsidR="00413517">
          <w:rPr>
            <w:rStyle w:val="CommentReference"/>
          </w:rPr>
          <w:commentReference w:id="38"/>
        </w:r>
        <w:r w:rsidR="00413517">
          <w:rPr>
            <w:sz w:val="24"/>
            <w:szCs w:val="24"/>
          </w:rPr>
          <w:t xml:space="preserve">] </w:t>
        </w:r>
      </w:ins>
      <w:r>
        <w:rPr>
          <w:sz w:val="24"/>
          <w:szCs w:val="24"/>
        </w:rPr>
        <w:t xml:space="preserve"> </w:t>
      </w:r>
    </w:p>
    <w:p w14:paraId="66FD73D6" w14:textId="05F3BD97" w:rsidR="00C60172" w:rsidRDefault="00C60172" w:rsidP="00AE19FF">
      <w:pPr>
        <w:spacing w:line="480" w:lineRule="auto"/>
        <w:jc w:val="both"/>
        <w:rPr>
          <w:rFonts w:cstheme="minorHAnsi"/>
          <w:sz w:val="24"/>
          <w:szCs w:val="24"/>
        </w:rPr>
      </w:pPr>
    </w:p>
    <w:p w14:paraId="195A5AD7" w14:textId="010B1D13" w:rsidR="00C60172" w:rsidRPr="00C60172" w:rsidRDefault="00C60172" w:rsidP="00C60172">
      <w:pPr>
        <w:pStyle w:val="Subtitle"/>
        <w:spacing w:line="480" w:lineRule="auto"/>
        <w:jc w:val="both"/>
        <w:rPr>
          <w:rFonts w:asciiTheme="minorHAnsi" w:hAnsiTheme="minorHAnsi" w:cstheme="minorHAnsi"/>
          <w:b/>
          <w:color w:val="auto"/>
        </w:rPr>
      </w:pPr>
      <w:r w:rsidRPr="00C60172">
        <w:rPr>
          <w:rFonts w:asciiTheme="minorHAnsi" w:hAnsiTheme="minorHAnsi" w:cstheme="minorHAnsi"/>
          <w:b/>
          <w:color w:val="auto"/>
        </w:rPr>
        <w:t>Results</w:t>
      </w:r>
      <w:r w:rsidR="00D738D8">
        <w:rPr>
          <w:rFonts w:asciiTheme="minorHAnsi" w:hAnsiTheme="minorHAnsi" w:cstheme="minorHAnsi"/>
          <w:b/>
          <w:color w:val="auto"/>
        </w:rPr>
        <w:t xml:space="preserve"> [750]</w:t>
      </w:r>
      <w:bookmarkStart w:id="39" w:name="_GoBack"/>
      <w:bookmarkEnd w:id="39"/>
    </w:p>
    <w:p w14:paraId="67410012" w14:textId="12D5BB7E" w:rsidR="00C60172" w:rsidRDefault="00C60172" w:rsidP="00B55311">
      <w:pPr>
        <w:spacing w:line="480" w:lineRule="auto"/>
        <w:ind w:firstLine="720"/>
        <w:jc w:val="both"/>
        <w:rPr>
          <w:rFonts w:cstheme="minorHAnsi"/>
          <w:sz w:val="24"/>
          <w:szCs w:val="24"/>
        </w:rPr>
      </w:pPr>
    </w:p>
    <w:p w14:paraId="2C86902B" w14:textId="4A3D8B02" w:rsidR="00C60172" w:rsidRPr="00C60172" w:rsidRDefault="00C60172" w:rsidP="00C60172">
      <w:pPr>
        <w:pStyle w:val="Subtitle"/>
        <w:spacing w:line="480" w:lineRule="auto"/>
        <w:jc w:val="both"/>
        <w:rPr>
          <w:rFonts w:asciiTheme="minorHAnsi" w:hAnsiTheme="minorHAnsi" w:cstheme="minorHAnsi"/>
          <w:b/>
          <w:color w:val="auto"/>
        </w:rPr>
      </w:pPr>
      <w:r w:rsidRPr="00C60172">
        <w:rPr>
          <w:rFonts w:asciiTheme="minorHAnsi" w:hAnsiTheme="minorHAnsi" w:cstheme="minorHAnsi"/>
          <w:b/>
          <w:color w:val="auto"/>
        </w:rPr>
        <w:t>Discussion</w:t>
      </w:r>
      <w:r w:rsidR="00D738D8">
        <w:rPr>
          <w:rFonts w:asciiTheme="minorHAnsi" w:hAnsiTheme="minorHAnsi" w:cstheme="minorHAnsi"/>
          <w:b/>
          <w:color w:val="auto"/>
        </w:rPr>
        <w:t xml:space="preserve"> [1200]</w:t>
      </w:r>
    </w:p>
    <w:p w14:paraId="3475A273" w14:textId="1DEBF253" w:rsidR="00C60172" w:rsidRDefault="00C60172" w:rsidP="00B55311">
      <w:pPr>
        <w:spacing w:line="480" w:lineRule="auto"/>
        <w:ind w:firstLine="720"/>
        <w:jc w:val="both"/>
        <w:rPr>
          <w:rFonts w:cstheme="minorHAnsi"/>
          <w:sz w:val="24"/>
          <w:szCs w:val="24"/>
        </w:rPr>
      </w:pPr>
    </w:p>
    <w:p w14:paraId="03CAB140" w14:textId="0A8B0363" w:rsidR="00217BD5" w:rsidRPr="00AE19FF" w:rsidRDefault="00C60172" w:rsidP="00AE19FF">
      <w:pPr>
        <w:pStyle w:val="Subtitle"/>
        <w:spacing w:line="480" w:lineRule="auto"/>
        <w:jc w:val="both"/>
        <w:rPr>
          <w:rFonts w:asciiTheme="minorHAnsi" w:hAnsiTheme="minorHAnsi" w:cstheme="minorHAnsi"/>
          <w:b/>
          <w:color w:val="auto"/>
        </w:rPr>
      </w:pPr>
      <w:r w:rsidRPr="00C60172">
        <w:rPr>
          <w:rFonts w:asciiTheme="minorHAnsi" w:hAnsiTheme="minorHAnsi" w:cstheme="minorHAnsi"/>
          <w:b/>
          <w:color w:val="auto"/>
        </w:rPr>
        <w:t>Conclusion</w:t>
      </w:r>
      <w:r w:rsidR="00D738D8">
        <w:rPr>
          <w:rFonts w:asciiTheme="minorHAnsi" w:hAnsiTheme="minorHAnsi" w:cstheme="minorHAnsi"/>
          <w:b/>
          <w:color w:val="auto"/>
        </w:rPr>
        <w:t xml:space="preserve"> [200]</w:t>
      </w:r>
    </w:p>
    <w:p w14:paraId="131F242E" w14:textId="65692473" w:rsidR="00CB5F83" w:rsidRDefault="00CB5F83" w:rsidP="00F170B0">
      <w:pPr>
        <w:rPr>
          <w:rFonts w:cstheme="minorHAnsi"/>
          <w:b/>
          <w:i/>
          <w:sz w:val="24"/>
          <w:szCs w:val="24"/>
        </w:rPr>
      </w:pPr>
      <w:r w:rsidRPr="00F170B0">
        <w:rPr>
          <w:rFonts w:cstheme="minorHAnsi"/>
          <w:b/>
          <w:i/>
          <w:sz w:val="24"/>
          <w:szCs w:val="24"/>
        </w:rPr>
        <w:t>References</w:t>
      </w:r>
    </w:p>
    <w:p w14:paraId="4C58B351" w14:textId="77777777" w:rsidR="00F170B0" w:rsidRPr="00F170B0" w:rsidRDefault="00F170B0" w:rsidP="00F170B0">
      <w:pPr>
        <w:rPr>
          <w:rFonts w:cstheme="minorHAnsi"/>
          <w:sz w:val="24"/>
          <w:szCs w:val="24"/>
        </w:rPr>
      </w:pPr>
    </w:p>
    <w:p w14:paraId="133EA273" w14:textId="77777777" w:rsidR="008C7E5A" w:rsidRPr="008C7E5A" w:rsidRDefault="00CB5F83" w:rsidP="008C7E5A">
      <w:pPr>
        <w:pStyle w:val="EndNoteBibliography"/>
        <w:ind w:left="720" w:hanging="720"/>
      </w:pPr>
      <w:r w:rsidRPr="00F170B0">
        <w:rPr>
          <w:rFonts w:asciiTheme="minorHAnsi" w:hAnsiTheme="minorHAnsi" w:cstheme="minorHAnsi"/>
          <w:sz w:val="24"/>
          <w:szCs w:val="24"/>
        </w:rPr>
        <w:fldChar w:fldCharType="begin"/>
      </w:r>
      <w:r w:rsidRPr="00F170B0">
        <w:rPr>
          <w:rFonts w:asciiTheme="minorHAnsi" w:hAnsiTheme="minorHAnsi" w:cstheme="minorHAnsi"/>
          <w:sz w:val="24"/>
          <w:szCs w:val="24"/>
        </w:rPr>
        <w:instrText xml:space="preserve"> ADDIN EN.REFLIST </w:instrText>
      </w:r>
      <w:r w:rsidRPr="00F170B0">
        <w:rPr>
          <w:rFonts w:asciiTheme="minorHAnsi" w:hAnsiTheme="minorHAnsi" w:cstheme="minorHAnsi"/>
          <w:sz w:val="24"/>
          <w:szCs w:val="24"/>
        </w:rPr>
        <w:fldChar w:fldCharType="separate"/>
      </w:r>
      <w:r w:rsidR="008C7E5A" w:rsidRPr="008C7E5A">
        <w:t>1. United Nations Office on Drugs, Crime. Global study on homicide 2013: trends, contexts, data: UNODC 2013.</w:t>
      </w:r>
    </w:p>
    <w:p w14:paraId="4348BD96" w14:textId="77777777" w:rsidR="008C7E5A" w:rsidRPr="008C7E5A" w:rsidRDefault="008C7E5A" w:rsidP="008C7E5A">
      <w:pPr>
        <w:pStyle w:val="EndNoteBibliography"/>
        <w:ind w:left="720" w:hanging="720"/>
      </w:pPr>
      <w:r w:rsidRPr="008C7E5A">
        <w:t>2. Palloni A, Pinto-Aguirre G. Adult mortality in Latin America and the Caribbean. International Handbook of Adult Mortality: Springer 2011:101-32.</w:t>
      </w:r>
    </w:p>
    <w:p w14:paraId="3FE9F91A" w14:textId="77777777" w:rsidR="008C7E5A" w:rsidRPr="008C7E5A" w:rsidRDefault="008C7E5A" w:rsidP="008C7E5A">
      <w:pPr>
        <w:pStyle w:val="EndNoteBibliography"/>
        <w:ind w:left="720" w:hanging="720"/>
      </w:pPr>
      <w:r w:rsidRPr="008C7E5A">
        <w:t xml:space="preserve">3. Palloni A, Souza L. The fragility of the future and the tug of the past: Longevity in Latin America and the Caribbean. </w:t>
      </w:r>
      <w:r w:rsidRPr="008C7E5A">
        <w:rPr>
          <w:i/>
        </w:rPr>
        <w:t>Demographic research</w:t>
      </w:r>
      <w:r w:rsidRPr="008C7E5A">
        <w:t xml:space="preserve"> 2013;29:543.</w:t>
      </w:r>
    </w:p>
    <w:p w14:paraId="07D33BAB" w14:textId="77777777" w:rsidR="008C7E5A" w:rsidRPr="008C7E5A" w:rsidRDefault="008C7E5A" w:rsidP="008C7E5A">
      <w:pPr>
        <w:pStyle w:val="EndNoteBibliography"/>
        <w:ind w:left="720" w:hanging="720"/>
      </w:pPr>
      <w:r w:rsidRPr="008C7E5A">
        <w:t>4. World Health Organization. The world health report 2000: health systems: improving performance: World Health Organization 2000.</w:t>
      </w:r>
    </w:p>
    <w:p w14:paraId="4545D3B1" w14:textId="77777777" w:rsidR="008C7E5A" w:rsidRPr="008C7E5A" w:rsidRDefault="008C7E5A" w:rsidP="008C7E5A">
      <w:pPr>
        <w:pStyle w:val="EndNoteBibliography"/>
        <w:ind w:left="720" w:hanging="720"/>
      </w:pPr>
      <w:r w:rsidRPr="008C7E5A">
        <w:t>5. World Health Organization. The world health report 2013: research for universal health coverage: World Health Organization 2014.</w:t>
      </w:r>
    </w:p>
    <w:p w14:paraId="62C6E979" w14:textId="77777777" w:rsidR="008C7E5A" w:rsidRPr="008C7E5A" w:rsidRDefault="008C7E5A" w:rsidP="008C7E5A">
      <w:pPr>
        <w:pStyle w:val="EndNoteBibliography"/>
        <w:ind w:left="720" w:hanging="720"/>
      </w:pPr>
      <w:r w:rsidRPr="008C7E5A">
        <w:t xml:space="preserve">6. Nations U. World population prospects: the 2017 revision. </w:t>
      </w:r>
      <w:r w:rsidRPr="008C7E5A">
        <w:rPr>
          <w:i/>
        </w:rPr>
        <w:t>Population division of the department of economic and social affairs of the United Nations Secretariat, New York</w:t>
      </w:r>
      <w:r w:rsidRPr="008C7E5A">
        <w:t xml:space="preserve"> 2017</w:t>
      </w:r>
    </w:p>
    <w:p w14:paraId="79A366A6" w14:textId="77777777" w:rsidR="008C7E5A" w:rsidRPr="008C7E5A" w:rsidRDefault="008C7E5A" w:rsidP="008C7E5A">
      <w:pPr>
        <w:pStyle w:val="EndNoteBibliography"/>
        <w:ind w:left="720" w:hanging="720"/>
      </w:pPr>
      <w:r w:rsidRPr="008C7E5A">
        <w:t xml:space="preserve">7. Hone T, Rasella D, Barreto M, et al. Large reductions in amenable mortality associated with Brazil’s primary care expansion and strong health governance. </w:t>
      </w:r>
      <w:r w:rsidRPr="008C7E5A">
        <w:rPr>
          <w:i/>
        </w:rPr>
        <w:t>Health Affairs</w:t>
      </w:r>
      <w:r w:rsidRPr="008C7E5A">
        <w:t xml:space="preserve"> 2017;36(1):149-58.</w:t>
      </w:r>
    </w:p>
    <w:p w14:paraId="515A89FA" w14:textId="77777777" w:rsidR="008C7E5A" w:rsidRPr="008C7E5A" w:rsidRDefault="008C7E5A" w:rsidP="008C7E5A">
      <w:pPr>
        <w:pStyle w:val="EndNoteBibliography"/>
        <w:ind w:left="720" w:hanging="720"/>
      </w:pPr>
      <w:r w:rsidRPr="008C7E5A">
        <w:t xml:space="preserve">8. Macinko J, Dourado I, Aquino R, et al. Major expansion of primary care in Brazil linked to decline in unnecessary hospitalization. </w:t>
      </w:r>
      <w:r w:rsidRPr="008C7E5A">
        <w:rPr>
          <w:i/>
        </w:rPr>
        <w:t>Health Affairs</w:t>
      </w:r>
      <w:r w:rsidRPr="008C7E5A">
        <w:t xml:space="preserve"> 2010;29(12):2149-60.</w:t>
      </w:r>
    </w:p>
    <w:p w14:paraId="337DBB2B" w14:textId="77777777" w:rsidR="008C7E5A" w:rsidRPr="008C7E5A" w:rsidRDefault="008C7E5A" w:rsidP="008C7E5A">
      <w:pPr>
        <w:pStyle w:val="EndNoteBibliography"/>
        <w:ind w:left="720" w:hanging="720"/>
      </w:pPr>
      <w:r w:rsidRPr="008C7E5A">
        <w:t xml:space="preserve">9. Macinko J, de Souza MdFM, Guanais FC, et al. Going to scale with community-based primary care: an analysis of the family health program and infant mortality in Brazil, 1999–2004. </w:t>
      </w:r>
      <w:r w:rsidRPr="008C7E5A">
        <w:rPr>
          <w:i/>
        </w:rPr>
        <w:t>Social science &amp; medicine</w:t>
      </w:r>
      <w:r w:rsidRPr="008C7E5A">
        <w:t xml:space="preserve"> 2007;65(10):2070-80.</w:t>
      </w:r>
    </w:p>
    <w:p w14:paraId="5FE20AAC" w14:textId="77777777" w:rsidR="008C7E5A" w:rsidRPr="008C7E5A" w:rsidRDefault="008C7E5A" w:rsidP="008C7E5A">
      <w:pPr>
        <w:pStyle w:val="EndNoteBibliography"/>
        <w:ind w:left="720" w:hanging="720"/>
      </w:pPr>
      <w:r w:rsidRPr="008C7E5A">
        <w:t xml:space="preserve">10. Rasella D, Harhay MO, Pamponet ML, et al. Impact of primary health care on mortality from heart and cerebrovascular diseases in Brazil: a nationwide analysis of longitudinal data. </w:t>
      </w:r>
      <w:r w:rsidRPr="008C7E5A">
        <w:rPr>
          <w:i/>
        </w:rPr>
        <w:t>Bmj</w:t>
      </w:r>
      <w:r w:rsidRPr="008C7E5A">
        <w:t xml:space="preserve"> 2014;349:g4014.</w:t>
      </w:r>
    </w:p>
    <w:p w14:paraId="503816BD" w14:textId="77777777" w:rsidR="008C7E5A" w:rsidRPr="008C7E5A" w:rsidRDefault="008C7E5A" w:rsidP="008C7E5A">
      <w:pPr>
        <w:pStyle w:val="EndNoteBibliography"/>
        <w:ind w:left="720" w:hanging="720"/>
      </w:pPr>
      <w:r w:rsidRPr="008C7E5A">
        <w:t xml:space="preserve">11. Rocha R, Soares RR. Evaluating the impact of community‐based health interventions: evidence from Brazil's Family Health Program. </w:t>
      </w:r>
      <w:r w:rsidRPr="008C7E5A">
        <w:rPr>
          <w:i/>
        </w:rPr>
        <w:t>Health Economics</w:t>
      </w:r>
      <w:r w:rsidRPr="008C7E5A">
        <w:t xml:space="preserve"> 2010;19(S1):126-58.</w:t>
      </w:r>
    </w:p>
    <w:p w14:paraId="65A78DDE" w14:textId="77777777" w:rsidR="008C7E5A" w:rsidRPr="008C7E5A" w:rsidRDefault="008C7E5A" w:rsidP="008C7E5A">
      <w:pPr>
        <w:pStyle w:val="EndNoteBibliography"/>
        <w:ind w:left="720" w:hanging="720"/>
      </w:pPr>
      <w:r w:rsidRPr="008C7E5A">
        <w:t xml:space="preserve">12. Medici AC. Financiamento e contenção de custos nas políticas de saúde: tendências atuais e perspectivas futuras. </w:t>
      </w:r>
      <w:r w:rsidRPr="008C7E5A">
        <w:rPr>
          <w:i/>
        </w:rPr>
        <w:t>Planejamento e Políticas Públicas</w:t>
      </w:r>
      <w:r w:rsidRPr="008C7E5A">
        <w:t xml:space="preserve"> 1990;4:83-98.</w:t>
      </w:r>
    </w:p>
    <w:p w14:paraId="26919622" w14:textId="77777777" w:rsidR="008C7E5A" w:rsidRPr="008C7E5A" w:rsidRDefault="008C7E5A" w:rsidP="008C7E5A">
      <w:pPr>
        <w:pStyle w:val="EndNoteBibliography"/>
        <w:ind w:left="720" w:hanging="720"/>
      </w:pPr>
      <w:r w:rsidRPr="008C7E5A">
        <w:t xml:space="preserve">13. Paim J, Travassos C, Almeida C, et al. The Brazilian health system: history, advances, and challenges. </w:t>
      </w:r>
      <w:r w:rsidRPr="008C7E5A">
        <w:rPr>
          <w:i/>
        </w:rPr>
        <w:t>The Lancet</w:t>
      </w:r>
      <w:r w:rsidRPr="008C7E5A">
        <w:t xml:space="preserve"> 2011;377(9779):1778-97.</w:t>
      </w:r>
    </w:p>
    <w:p w14:paraId="449E06FF" w14:textId="77777777" w:rsidR="008C7E5A" w:rsidRPr="008C7E5A" w:rsidRDefault="008C7E5A" w:rsidP="008C7E5A">
      <w:pPr>
        <w:pStyle w:val="EndNoteBibliography"/>
        <w:ind w:left="720" w:hanging="720"/>
      </w:pPr>
      <w:r w:rsidRPr="008C7E5A">
        <w:t xml:space="preserve">14. Guanais FC, Macinko J. The health effects of decentralizing primary care in Brazil. </w:t>
      </w:r>
      <w:r w:rsidRPr="008C7E5A">
        <w:rPr>
          <w:i/>
        </w:rPr>
        <w:t>Health Affairs</w:t>
      </w:r>
      <w:r w:rsidRPr="008C7E5A">
        <w:t xml:space="preserve"> 2009;28(4):1127-35.</w:t>
      </w:r>
    </w:p>
    <w:p w14:paraId="5ED47BD0" w14:textId="77777777" w:rsidR="008C7E5A" w:rsidRPr="008C7E5A" w:rsidRDefault="008C7E5A" w:rsidP="008C7E5A">
      <w:pPr>
        <w:pStyle w:val="EndNoteBibliography"/>
        <w:ind w:left="720" w:hanging="720"/>
      </w:pPr>
      <w:r w:rsidRPr="008C7E5A">
        <w:t xml:space="preserve">15. Victora CG, Barreto ML, do Carmo Leal M, et al. Health conditions and health-policy innovations in Brazil: the way forward. </w:t>
      </w:r>
      <w:r w:rsidRPr="008C7E5A">
        <w:rPr>
          <w:i/>
        </w:rPr>
        <w:t>The Lancet</w:t>
      </w:r>
      <w:r w:rsidRPr="008C7E5A">
        <w:t xml:space="preserve"> 2011;377(9782):2042-53.</w:t>
      </w:r>
    </w:p>
    <w:p w14:paraId="1637BB7F" w14:textId="77777777" w:rsidR="008C7E5A" w:rsidRPr="008C7E5A" w:rsidRDefault="008C7E5A" w:rsidP="008C7E5A">
      <w:pPr>
        <w:pStyle w:val="EndNoteBibliography"/>
        <w:ind w:left="720" w:hanging="720"/>
      </w:pPr>
      <w:r w:rsidRPr="008C7E5A">
        <w:t xml:space="preserve">16. Macinko J, Harris MJ. Brazil's family health strategy—delivering community-based primary care in a universal health system. </w:t>
      </w:r>
      <w:r w:rsidRPr="008C7E5A">
        <w:rPr>
          <w:i/>
        </w:rPr>
        <w:t>New England Journal of Medicine</w:t>
      </w:r>
      <w:r w:rsidRPr="008C7E5A">
        <w:t xml:space="preserve"> 2015;372(23):2177-81.</w:t>
      </w:r>
    </w:p>
    <w:p w14:paraId="48690D42" w14:textId="77777777" w:rsidR="008C7E5A" w:rsidRPr="008C7E5A" w:rsidRDefault="008C7E5A" w:rsidP="008C7E5A">
      <w:pPr>
        <w:pStyle w:val="EndNoteBibliography"/>
        <w:ind w:left="720" w:hanging="720"/>
      </w:pPr>
      <w:r w:rsidRPr="008C7E5A">
        <w:t xml:space="preserve">17. Briceño-León R, Villaveces A, Concha-Eastman A. Understanding the uneven distribution of the incidence of homicide in Latin America. </w:t>
      </w:r>
      <w:r w:rsidRPr="008C7E5A">
        <w:rPr>
          <w:i/>
        </w:rPr>
        <w:t>International Journal of Epidemiology</w:t>
      </w:r>
      <w:r w:rsidRPr="008C7E5A">
        <w:t xml:space="preserve"> 2008;37(4):751-57.</w:t>
      </w:r>
    </w:p>
    <w:p w14:paraId="2AA91609" w14:textId="77777777" w:rsidR="008C7E5A" w:rsidRPr="008C7E5A" w:rsidRDefault="008C7E5A" w:rsidP="008C7E5A">
      <w:pPr>
        <w:pStyle w:val="EndNoteBibliography"/>
        <w:ind w:left="720" w:hanging="720"/>
      </w:pPr>
      <w:r w:rsidRPr="008C7E5A">
        <w:t xml:space="preserve">18. Reichenheim ME, De Souza ER, Moraes CL, et al. Violence and injuries in Brazil: the effect, progress made, and challenges ahead. </w:t>
      </w:r>
      <w:r w:rsidRPr="008C7E5A">
        <w:rPr>
          <w:i/>
        </w:rPr>
        <w:t>The Lancet</w:t>
      </w:r>
      <w:r w:rsidRPr="008C7E5A">
        <w:t xml:space="preserve"> 2011;377(9781):1962-75.</w:t>
      </w:r>
    </w:p>
    <w:p w14:paraId="27918228" w14:textId="77777777" w:rsidR="008C7E5A" w:rsidRPr="008C7E5A" w:rsidRDefault="008C7E5A" w:rsidP="008C7E5A">
      <w:pPr>
        <w:pStyle w:val="EndNoteBibliography"/>
        <w:ind w:left="720" w:hanging="720"/>
      </w:pPr>
      <w:r w:rsidRPr="008C7E5A">
        <w:t xml:space="preserve">19. Malta DC, Minayo MCdS, Soares Filho AM, et al. Mortalidade e anos de vida perdidos por violências interpessoais e autoprovocadas no Brasil e Estados: análise das estimativas do Estudo Carga Global de Doença, 1990 e 2015. </w:t>
      </w:r>
      <w:r w:rsidRPr="008C7E5A">
        <w:rPr>
          <w:i/>
        </w:rPr>
        <w:t>Revista Brasileira de Epidemiologia</w:t>
      </w:r>
      <w:r w:rsidRPr="008C7E5A">
        <w:t xml:space="preserve"> 2017;20:142-56.</w:t>
      </w:r>
    </w:p>
    <w:p w14:paraId="12B4C2F8" w14:textId="77777777" w:rsidR="008C7E5A" w:rsidRPr="008C7E5A" w:rsidRDefault="008C7E5A" w:rsidP="008C7E5A">
      <w:pPr>
        <w:pStyle w:val="EndNoteBibliography"/>
        <w:ind w:left="720" w:hanging="720"/>
      </w:pPr>
      <w:r w:rsidRPr="008C7E5A">
        <w:t xml:space="preserve">20. Messias E. Income inequality, illiteracy rate, and life expectancy in Brazil. </w:t>
      </w:r>
      <w:r w:rsidRPr="008C7E5A">
        <w:rPr>
          <w:i/>
        </w:rPr>
        <w:t>American Journal of Public Health</w:t>
      </w:r>
      <w:r w:rsidRPr="008C7E5A">
        <w:t xml:space="preserve"> 2003;93(8):1294-96.</w:t>
      </w:r>
    </w:p>
    <w:p w14:paraId="429C2013" w14:textId="77777777" w:rsidR="008C7E5A" w:rsidRPr="008C7E5A" w:rsidRDefault="008C7E5A" w:rsidP="008C7E5A">
      <w:pPr>
        <w:pStyle w:val="EndNoteBibliography"/>
        <w:ind w:left="720" w:hanging="720"/>
      </w:pPr>
      <w:r w:rsidRPr="008C7E5A">
        <w:t xml:space="preserve">21. Borges GM. Health transition in Brazil: regional variations and divergence/convergence in mortality. </w:t>
      </w:r>
      <w:r w:rsidRPr="008C7E5A">
        <w:rPr>
          <w:i/>
        </w:rPr>
        <w:t>Cadernos de saude publica</w:t>
      </w:r>
      <w:r w:rsidRPr="008C7E5A">
        <w:t xml:space="preserve"> 2017;33(8)</w:t>
      </w:r>
    </w:p>
    <w:p w14:paraId="4E0814A5" w14:textId="77777777" w:rsidR="008C7E5A" w:rsidRPr="008C7E5A" w:rsidRDefault="008C7E5A" w:rsidP="008C7E5A">
      <w:pPr>
        <w:pStyle w:val="EndNoteBibliography"/>
        <w:ind w:left="720" w:hanging="720"/>
      </w:pPr>
      <w:r w:rsidRPr="008C7E5A">
        <w:t xml:space="preserve">22. Gamlin J. Violence and homicide in Mexico: a global health issue. </w:t>
      </w:r>
      <w:r w:rsidRPr="008C7E5A">
        <w:rPr>
          <w:i/>
        </w:rPr>
        <w:t>The Lancet</w:t>
      </w:r>
      <w:r w:rsidRPr="008C7E5A">
        <w:t xml:space="preserve"> 2015;385(9968):605-06.</w:t>
      </w:r>
    </w:p>
    <w:p w14:paraId="344E735A" w14:textId="77777777" w:rsidR="008C7E5A" w:rsidRPr="008C7E5A" w:rsidRDefault="008C7E5A" w:rsidP="008C7E5A">
      <w:pPr>
        <w:pStyle w:val="EndNoteBibliography"/>
        <w:ind w:left="720" w:hanging="720"/>
      </w:pPr>
      <w:r w:rsidRPr="008C7E5A">
        <w:t xml:space="preserve">23. Aburto JM, Beltrán-Sánchez H, García-Guerrero VM, et al. Homicides in Mexico reversed life expectancy gains for men and slowed them for women, 2000–10. </w:t>
      </w:r>
      <w:r w:rsidRPr="008C7E5A">
        <w:rPr>
          <w:i/>
        </w:rPr>
        <w:t>Health Affairs</w:t>
      </w:r>
      <w:r w:rsidRPr="008C7E5A">
        <w:t xml:space="preserve"> 2016;35(1):88-95.</w:t>
      </w:r>
    </w:p>
    <w:p w14:paraId="62F6E145" w14:textId="77777777" w:rsidR="008C7E5A" w:rsidRPr="008C7E5A" w:rsidRDefault="008C7E5A" w:rsidP="008C7E5A">
      <w:pPr>
        <w:pStyle w:val="EndNoteBibliography"/>
        <w:ind w:left="720" w:hanging="720"/>
      </w:pPr>
      <w:r w:rsidRPr="008C7E5A">
        <w:t xml:space="preserve">24. Murray J, de Castro Cerqueira DR, Kahn T. Crime and violence in Brazil: Systematic review of time trends, prevalence rates and risk factors. </w:t>
      </w:r>
      <w:r w:rsidRPr="008C7E5A">
        <w:rPr>
          <w:i/>
        </w:rPr>
        <w:t>Aggression and Violent Behavior</w:t>
      </w:r>
      <w:r w:rsidRPr="008C7E5A">
        <w:t xml:space="preserve"> 2013;18(5):471-83.</w:t>
      </w:r>
    </w:p>
    <w:p w14:paraId="32177D20" w14:textId="25627794" w:rsidR="008C7E5A" w:rsidRPr="008C7E5A" w:rsidRDefault="008C7E5A" w:rsidP="008C7E5A">
      <w:pPr>
        <w:pStyle w:val="EndNoteBibliography"/>
        <w:ind w:left="720" w:hanging="720"/>
      </w:pPr>
      <w:r w:rsidRPr="008C7E5A">
        <w:t xml:space="preserve">25. Ministry of Health in Brazil. System of Mortality Information </w:t>
      </w:r>
      <w:hyperlink r:id="rId10" w:history="1">
        <w:r w:rsidRPr="008C7E5A">
          <w:rPr>
            <w:rStyle w:val="Hyperlink"/>
          </w:rPr>
          <w:t>www.datasus.gov.br2017</w:t>
        </w:r>
      </w:hyperlink>
      <w:r w:rsidRPr="008C7E5A">
        <w:t xml:space="preserve"> [</w:t>
      </w:r>
    </w:p>
    <w:p w14:paraId="7B727769" w14:textId="77777777" w:rsidR="008C7E5A" w:rsidRPr="008C7E5A" w:rsidRDefault="008C7E5A" w:rsidP="008C7E5A">
      <w:pPr>
        <w:pStyle w:val="EndNoteBibliography"/>
        <w:ind w:left="720" w:hanging="720"/>
      </w:pPr>
      <w:r w:rsidRPr="008C7E5A">
        <w:t xml:space="preserve">26. Queiroz BL, Freire FHMdA, Gonzaga MR, et al. Completeness of death-count coverage and adult mortality (45q15) for Brazilian states from 1980 to 2010. </w:t>
      </w:r>
      <w:r w:rsidRPr="008C7E5A">
        <w:rPr>
          <w:i/>
        </w:rPr>
        <w:t>Revista Brasileira de Epidemiologia</w:t>
      </w:r>
      <w:r w:rsidRPr="008C7E5A">
        <w:t xml:space="preserve"> 2017;20:21-33.</w:t>
      </w:r>
    </w:p>
    <w:p w14:paraId="2C6D8848" w14:textId="483612D7" w:rsidR="008C7E5A" w:rsidRPr="008C7E5A" w:rsidRDefault="008C7E5A" w:rsidP="008C7E5A">
      <w:pPr>
        <w:pStyle w:val="EndNoteBibliography"/>
        <w:ind w:left="720" w:hanging="720"/>
      </w:pPr>
      <w:r w:rsidRPr="008C7E5A">
        <w:t xml:space="preserve">27. Brazilian National Statistics Office. Population Projections. </w:t>
      </w:r>
      <w:hyperlink r:id="rId11" w:history="1">
        <w:r w:rsidRPr="008C7E5A">
          <w:rPr>
            <w:rStyle w:val="Hyperlink"/>
          </w:rPr>
          <w:t>https://www.ibge.gov.br/estatisticas-novoportal/sociais/populacao/9103-estimativas-de-populacao.html2017</w:t>
        </w:r>
      </w:hyperlink>
      <w:r w:rsidRPr="008C7E5A">
        <w:t>.</w:t>
      </w:r>
    </w:p>
    <w:p w14:paraId="2BFB8BF7" w14:textId="77777777" w:rsidR="008C7E5A" w:rsidRPr="008C7E5A" w:rsidRDefault="008C7E5A" w:rsidP="008C7E5A">
      <w:pPr>
        <w:pStyle w:val="EndNoteBibliography"/>
        <w:ind w:left="720" w:hanging="720"/>
      </w:pPr>
      <w:r w:rsidRPr="008C7E5A">
        <w:t xml:space="preserve">28. Nolte E, McKee CM. Measuring the health of nations: updating an earlier analysis. </w:t>
      </w:r>
      <w:r w:rsidRPr="008C7E5A">
        <w:rPr>
          <w:i/>
        </w:rPr>
        <w:t>Health affairs</w:t>
      </w:r>
      <w:r w:rsidRPr="008C7E5A">
        <w:t xml:space="preserve"> 2008;27(1):58-71.</w:t>
      </w:r>
    </w:p>
    <w:p w14:paraId="3D5EA5C9" w14:textId="77777777" w:rsidR="008C7E5A" w:rsidRPr="008C7E5A" w:rsidRDefault="008C7E5A" w:rsidP="008C7E5A">
      <w:pPr>
        <w:pStyle w:val="EndNoteBibliography"/>
        <w:ind w:left="720" w:hanging="720"/>
      </w:pPr>
      <w:r w:rsidRPr="008C7E5A">
        <w:t>29. Nolte E, McKee M. Does health care save lives? Avoidable mortality revisited: The Nuffield Trust 2004.</w:t>
      </w:r>
    </w:p>
    <w:p w14:paraId="024AAAA9" w14:textId="77777777" w:rsidR="008C7E5A" w:rsidRPr="008C7E5A" w:rsidRDefault="008C7E5A" w:rsidP="008C7E5A">
      <w:pPr>
        <w:pStyle w:val="EndNoteBibliography"/>
        <w:ind w:left="720" w:hanging="720"/>
      </w:pPr>
      <w:r w:rsidRPr="008C7E5A">
        <w:t>30. Beltrán-Sánchez H. Avoidable mortality. International handbook of adult mortality: Springer 2011:491-508.</w:t>
      </w:r>
    </w:p>
    <w:p w14:paraId="09C4B11F" w14:textId="77777777" w:rsidR="008C7E5A" w:rsidRPr="008C7E5A" w:rsidRDefault="008C7E5A" w:rsidP="008C7E5A">
      <w:pPr>
        <w:pStyle w:val="EndNoteBibliography"/>
        <w:ind w:left="720" w:hanging="720"/>
      </w:pPr>
      <w:r w:rsidRPr="008C7E5A">
        <w:t xml:space="preserve">31. Elo IT, Beltrán-Sánchez H, Macinko J. The contribution of health care and other interventions to black–white disparities in life expectancy, 1980–2007. </w:t>
      </w:r>
      <w:r w:rsidRPr="008C7E5A">
        <w:rPr>
          <w:i/>
        </w:rPr>
        <w:t>Population research and policy review</w:t>
      </w:r>
      <w:r w:rsidRPr="008C7E5A">
        <w:t xml:space="preserve"> 2014;33(1):97-126.</w:t>
      </w:r>
    </w:p>
    <w:p w14:paraId="74DD2B8F" w14:textId="77777777" w:rsidR="008C7E5A" w:rsidRPr="008C7E5A" w:rsidRDefault="008C7E5A" w:rsidP="008C7E5A">
      <w:pPr>
        <w:pStyle w:val="EndNoteBibliography"/>
        <w:ind w:left="720" w:hanging="720"/>
      </w:pPr>
      <w:r w:rsidRPr="008C7E5A">
        <w:t xml:space="preserve">32. Malta DC, Sardinha L, Moura Ld, et al. Atualização da lista de causas de mortes evitáveis por intervenções do Sistema Único de Saúde do Brasil. </w:t>
      </w:r>
      <w:r w:rsidRPr="008C7E5A">
        <w:rPr>
          <w:i/>
        </w:rPr>
        <w:t>Epidemiologia e Serviços de Saúde</w:t>
      </w:r>
      <w:r w:rsidRPr="008C7E5A">
        <w:t xml:space="preserve"> 2010;19(2):173-76.</w:t>
      </w:r>
    </w:p>
    <w:p w14:paraId="2F9C81F4" w14:textId="77777777" w:rsidR="008C7E5A" w:rsidRPr="008C7E5A" w:rsidRDefault="008C7E5A" w:rsidP="008C7E5A">
      <w:pPr>
        <w:pStyle w:val="EndNoteBibliography"/>
        <w:ind w:left="720" w:hanging="720"/>
      </w:pPr>
      <w:r w:rsidRPr="008C7E5A">
        <w:t>33. Appendix. Supplemental material for the paper on homicide and life expectancy in Brazil.2018.</w:t>
      </w:r>
    </w:p>
    <w:p w14:paraId="44F9242E" w14:textId="77777777" w:rsidR="008C7E5A" w:rsidRPr="008C7E5A" w:rsidRDefault="008C7E5A" w:rsidP="008C7E5A">
      <w:pPr>
        <w:pStyle w:val="EndNoteBibliography"/>
        <w:ind w:left="720" w:hanging="720"/>
      </w:pPr>
      <w:r w:rsidRPr="008C7E5A">
        <w:t xml:space="preserve">34. de Almeida-Pititto B, Dias ML, de Moraes ACF, et al. Type 2 diabetes in Brazil: epidemiology and management. </w:t>
      </w:r>
      <w:r w:rsidRPr="008C7E5A">
        <w:rPr>
          <w:i/>
        </w:rPr>
        <w:t>Diabetes, metabolic syndrome and obesity: targets and therapy</w:t>
      </w:r>
      <w:r w:rsidRPr="008C7E5A">
        <w:t xml:space="preserve"> 2015;8:17.</w:t>
      </w:r>
    </w:p>
    <w:p w14:paraId="3103ED37" w14:textId="77777777" w:rsidR="008C7E5A" w:rsidRPr="008C7E5A" w:rsidRDefault="008C7E5A" w:rsidP="008C7E5A">
      <w:pPr>
        <w:pStyle w:val="EndNoteBibliography"/>
        <w:ind w:left="720" w:hanging="720"/>
      </w:pPr>
      <w:r w:rsidRPr="008C7E5A">
        <w:t xml:space="preserve">35. Botega NJ, Garcia LdSL. Brazil: the need for violence (including suicide) prevention. </w:t>
      </w:r>
      <w:r w:rsidRPr="008C7E5A">
        <w:rPr>
          <w:i/>
        </w:rPr>
        <w:t>World psychiatry</w:t>
      </w:r>
      <w:r w:rsidRPr="008C7E5A">
        <w:t xml:space="preserve"> 2004;3(3):157.</w:t>
      </w:r>
    </w:p>
    <w:p w14:paraId="48171C6B" w14:textId="77777777" w:rsidR="008C7E5A" w:rsidRPr="008C7E5A" w:rsidRDefault="008C7E5A" w:rsidP="008C7E5A">
      <w:pPr>
        <w:pStyle w:val="EndNoteBibliography"/>
        <w:ind w:left="720" w:hanging="720"/>
      </w:pPr>
      <w:r w:rsidRPr="008C7E5A">
        <w:t xml:space="preserve">36. Rosenberg HM. Cause of death as a contemporary problem. </w:t>
      </w:r>
      <w:r w:rsidRPr="008C7E5A">
        <w:rPr>
          <w:i/>
        </w:rPr>
        <w:t>Journal of the history of medicine and allied sciences</w:t>
      </w:r>
      <w:r w:rsidRPr="008C7E5A">
        <w:t xml:space="preserve"> 1999;54(2):133-53.</w:t>
      </w:r>
    </w:p>
    <w:p w14:paraId="15671607" w14:textId="77777777" w:rsidR="008C7E5A" w:rsidRPr="008C7E5A" w:rsidRDefault="008C7E5A" w:rsidP="008C7E5A">
      <w:pPr>
        <w:pStyle w:val="EndNoteBibliography"/>
        <w:ind w:left="720" w:hanging="720"/>
      </w:pPr>
      <w:r w:rsidRPr="008C7E5A">
        <w:t xml:space="preserve">37. Guralnick L. Some problems in the use of multiple causes of death. </w:t>
      </w:r>
      <w:r w:rsidRPr="008C7E5A">
        <w:rPr>
          <w:i/>
        </w:rPr>
        <w:t>Journal of Chronic Diseases</w:t>
      </w:r>
      <w:r w:rsidRPr="008C7E5A">
        <w:t xml:space="preserve"> 1966;19(9):979-90.</w:t>
      </w:r>
    </w:p>
    <w:p w14:paraId="4BE30130" w14:textId="7E4E5401" w:rsidR="008C7E5A" w:rsidRPr="008C7E5A" w:rsidRDefault="008C7E5A" w:rsidP="008C7E5A">
      <w:pPr>
        <w:pStyle w:val="EndNoteBibliography"/>
        <w:ind w:left="720" w:hanging="720"/>
      </w:pPr>
      <w:r w:rsidRPr="008C7E5A">
        <w:t>38. Canudas-Romo V, Aburto JM. The diversity in survival in Latin America and the Caribbean: The lost youth by homicides. World Bank (</w:t>
      </w:r>
      <w:hyperlink r:id="rId12" w:history="1">
        <w:r w:rsidRPr="008C7E5A">
          <w:rPr>
            <w:rStyle w:val="Hyperlink"/>
          </w:rPr>
          <w:t>https://wb-lac.shinyapps.io/lac_diversity/)2018</w:t>
        </w:r>
      </w:hyperlink>
      <w:r w:rsidRPr="008C7E5A">
        <w:t>.</w:t>
      </w:r>
    </w:p>
    <w:p w14:paraId="41685B1B" w14:textId="77777777" w:rsidR="008C7E5A" w:rsidRPr="008C7E5A" w:rsidRDefault="008C7E5A" w:rsidP="008C7E5A">
      <w:pPr>
        <w:pStyle w:val="EndNoteBibliography"/>
        <w:ind w:left="720" w:hanging="720"/>
      </w:pPr>
      <w:r w:rsidRPr="008C7E5A">
        <w:t>39. Preston S, Heuveline P, Guillot M. Demography: measuring and modeling population processes. 2000</w:t>
      </w:r>
    </w:p>
    <w:p w14:paraId="3CF25B26" w14:textId="77777777" w:rsidR="008C7E5A" w:rsidRPr="008C7E5A" w:rsidRDefault="008C7E5A" w:rsidP="008C7E5A">
      <w:pPr>
        <w:pStyle w:val="EndNoteBibliography"/>
        <w:ind w:left="720" w:hanging="720"/>
      </w:pPr>
      <w:r w:rsidRPr="008C7E5A">
        <w:t xml:space="preserve">40. Beltrán-Sánchez H, Preston SH, Canudas-Romo V. An integrated approach to cause-of-death analysis: cause-deleted life tables and decompositions of life expectancy. </w:t>
      </w:r>
      <w:r w:rsidRPr="008C7E5A">
        <w:rPr>
          <w:i/>
        </w:rPr>
        <w:t>Demographic research</w:t>
      </w:r>
      <w:r w:rsidRPr="008C7E5A">
        <w:t xml:space="preserve"> 2008;19:1323.</w:t>
      </w:r>
    </w:p>
    <w:p w14:paraId="1E942D77" w14:textId="77777777" w:rsidR="008C7E5A" w:rsidRPr="008C7E5A" w:rsidRDefault="008C7E5A" w:rsidP="008C7E5A">
      <w:pPr>
        <w:pStyle w:val="EndNoteBibliography"/>
        <w:ind w:left="720" w:hanging="720"/>
      </w:pPr>
      <w:r w:rsidRPr="008C7E5A">
        <w:t>41. OPS. Situacion de salud en las Americas: indicadores basicos 2000: OPS (Organizacion Panamericana de la Salud) 2000.</w:t>
      </w:r>
    </w:p>
    <w:p w14:paraId="59799B42" w14:textId="5FA02ABB" w:rsidR="00D92D0E" w:rsidRDefault="00CB5F83" w:rsidP="00B55311">
      <w:pPr>
        <w:spacing w:line="480" w:lineRule="auto"/>
        <w:ind w:firstLine="720"/>
        <w:jc w:val="both"/>
        <w:rPr>
          <w:rFonts w:ascii="Times New Roman" w:hAnsi="Times New Roman" w:cs="Times New Roman"/>
        </w:rPr>
      </w:pPr>
      <w:r w:rsidRPr="00F170B0">
        <w:rPr>
          <w:rFonts w:cstheme="minorHAnsi"/>
          <w:sz w:val="24"/>
          <w:szCs w:val="24"/>
        </w:rPr>
        <w:fldChar w:fldCharType="end"/>
      </w:r>
    </w:p>
    <w:sectPr w:rsidR="00D92D0E" w:rsidSect="00D91C57">
      <w:headerReference w:type="default" r:id="rId13"/>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sé Manuel Aburto" w:date="2018-01-15T10:14:00Z" w:initials="JMA">
    <w:p w14:paraId="62C402D4" w14:textId="158C28D8" w:rsidR="00F87347" w:rsidRDefault="00F87347">
      <w:pPr>
        <w:pStyle w:val="CommentText"/>
      </w:pPr>
      <w:r>
        <w:rPr>
          <w:rStyle w:val="CommentReference"/>
        </w:rPr>
        <w:annotationRef/>
      </w:r>
      <w:r>
        <w:t>Write your affiliations as you want them.</w:t>
      </w:r>
    </w:p>
  </w:comment>
  <w:comment w:id="2" w:author="Vladimir Canudas Romo" w:date="2018-01-24T11:22:00Z" w:initials="VCR">
    <w:p w14:paraId="6E662C5A" w14:textId="54D77119" w:rsidR="004718D8" w:rsidRDefault="004718D8">
      <w:pPr>
        <w:pStyle w:val="CommentText"/>
      </w:pPr>
      <w:r>
        <w:rPr>
          <w:rStyle w:val="CommentReference"/>
        </w:rPr>
        <w:annotationRef/>
      </w:r>
      <w:r>
        <w:t>Races?</w:t>
      </w:r>
    </w:p>
    <w:p w14:paraId="681AA698" w14:textId="77777777" w:rsidR="004718D8" w:rsidRDefault="004718D8">
      <w:pPr>
        <w:pStyle w:val="CommentText"/>
      </w:pPr>
    </w:p>
    <w:p w14:paraId="6175FF3E" w14:textId="1493BDAF" w:rsidR="004718D8" w:rsidRDefault="004718D8">
      <w:pPr>
        <w:pStyle w:val="CommentText"/>
      </w:pPr>
      <w:r>
        <w:t>Blacks have substantially higher risk, particularly young males</w:t>
      </w:r>
    </w:p>
    <w:p w14:paraId="0DE13AA6" w14:textId="77777777" w:rsidR="004718D8" w:rsidRDefault="004718D8">
      <w:pPr>
        <w:pStyle w:val="CommentText"/>
      </w:pPr>
    </w:p>
    <w:p w14:paraId="02E0B214" w14:textId="6C482AAF" w:rsidR="004718D8" w:rsidRDefault="004718D8">
      <w:pPr>
        <w:pStyle w:val="CommentText"/>
      </w:pPr>
      <w:r>
        <w:t>If data is not available on mortality by race, could one do geographic associations? Say look at the correlation between homicide rates and proportion of black population?</w:t>
      </w:r>
    </w:p>
  </w:comment>
  <w:comment w:id="14" w:author="Vladimir Canudas Romo" w:date="2018-01-24T11:40:00Z" w:initials="VCR">
    <w:p w14:paraId="615E31EC" w14:textId="6EF9DB66" w:rsidR="00771542" w:rsidRDefault="00771542">
      <w:pPr>
        <w:pStyle w:val="CommentText"/>
      </w:pPr>
      <w:r>
        <w:rPr>
          <w:rStyle w:val="CommentReference"/>
        </w:rPr>
        <w:annotationRef/>
      </w:r>
      <w:r>
        <w:t xml:space="preserve">I know that it is beyond the scope of the current manuscript, but I think the race conversation could add nicely with the also existing race conversation in other countries, namely USA. Furthermore, I think any American reviewer will be asking this. </w:t>
      </w:r>
    </w:p>
    <w:p w14:paraId="33ED955B" w14:textId="77777777" w:rsidR="00771542" w:rsidRDefault="00771542">
      <w:pPr>
        <w:pStyle w:val="CommentText"/>
      </w:pPr>
    </w:p>
    <w:p w14:paraId="2E96A4BC" w14:textId="098C154F" w:rsidR="00771542" w:rsidRDefault="00771542" w:rsidP="00771542">
      <w:pPr>
        <w:pStyle w:val="CommentText"/>
      </w:pPr>
      <w:r>
        <w:t>We could do a very crude calculation of correlations as I had suggested previously, more specifically:</w:t>
      </w:r>
    </w:p>
    <w:p w14:paraId="0262C501" w14:textId="77777777" w:rsidR="00771542" w:rsidRDefault="00771542" w:rsidP="00771542">
      <w:pPr>
        <w:pStyle w:val="CommentText"/>
      </w:pPr>
    </w:p>
    <w:p w14:paraId="53C00BA8" w14:textId="000E853D" w:rsidR="00771542" w:rsidRDefault="00771542" w:rsidP="00771542">
      <w:pPr>
        <w:pStyle w:val="CommentText"/>
        <w:ind w:left="360"/>
      </w:pPr>
      <w:r>
        <w:t xml:space="preserve">A) Homicide rates for those </w:t>
      </w:r>
      <w:r w:rsidR="004F1EC7">
        <w:t xml:space="preserve">aged </w:t>
      </w:r>
      <w:r>
        <w:t>15 to 30 by state</w:t>
      </w:r>
    </w:p>
    <w:p w14:paraId="222C6F0A" w14:textId="77777777" w:rsidR="00771542" w:rsidRDefault="00771542" w:rsidP="00771542">
      <w:pPr>
        <w:pStyle w:val="CommentText"/>
        <w:ind w:left="360"/>
      </w:pPr>
    </w:p>
    <w:p w14:paraId="28AD6508" w14:textId="2C095936" w:rsidR="00771542" w:rsidRDefault="00771542" w:rsidP="00771542">
      <w:pPr>
        <w:pStyle w:val="CommentText"/>
        <w:ind w:left="360"/>
      </w:pPr>
      <w:r>
        <w:t>B) Proportion of black population aged 15 to 30 by state</w:t>
      </w:r>
    </w:p>
    <w:p w14:paraId="6EC54596" w14:textId="77777777" w:rsidR="00771542" w:rsidRDefault="00771542" w:rsidP="00771542">
      <w:pPr>
        <w:pStyle w:val="CommentText"/>
      </w:pPr>
    </w:p>
    <w:p w14:paraId="481A18E7" w14:textId="77777777" w:rsidR="004F1EC7" w:rsidRDefault="00771542" w:rsidP="00771542">
      <w:pPr>
        <w:pStyle w:val="CommentText"/>
      </w:pPr>
      <w:r>
        <w:t>An initial plot of where A and B numbers are found for each state will tell us if we could add this also to our conversation.</w:t>
      </w:r>
    </w:p>
    <w:p w14:paraId="210B85B4" w14:textId="13A50A9C" w:rsidR="00771542" w:rsidRDefault="00771542" w:rsidP="00771542">
      <w:pPr>
        <w:pStyle w:val="CommentText"/>
      </w:pPr>
    </w:p>
  </w:comment>
  <w:comment w:id="15" w:author="José Manuel Aburto" w:date="2018-01-12T14:19:00Z" w:initials="JMA">
    <w:p w14:paraId="7C6B899E" w14:textId="60409792" w:rsidR="008C17E8" w:rsidRDefault="008C17E8">
      <w:pPr>
        <w:pStyle w:val="CommentText"/>
      </w:pPr>
      <w:r>
        <w:rPr>
          <w:rStyle w:val="CommentReference"/>
        </w:rPr>
        <w:annotationRef/>
      </w:r>
      <w:r>
        <w:t>Bernardo: do you make any corrections regarding this?</w:t>
      </w:r>
    </w:p>
  </w:comment>
  <w:comment w:id="16" w:author="Vladimir Canudas Romo" w:date="2018-01-24T11:50:00Z" w:initials="VCR">
    <w:p w14:paraId="3D94C5CF" w14:textId="2C20F5A0" w:rsidR="004F1EC7" w:rsidRDefault="004F1EC7">
      <w:pPr>
        <w:pStyle w:val="CommentText"/>
      </w:pPr>
      <w:r>
        <w:rPr>
          <w:rStyle w:val="CommentReference"/>
        </w:rPr>
        <w:annotationRef/>
      </w:r>
      <w:r>
        <w:t xml:space="preserve">Do you have them available in a repository, say </w:t>
      </w:r>
      <w:r w:rsidR="006E5EC9">
        <w:t xml:space="preserve">the </w:t>
      </w:r>
      <w:proofErr w:type="spellStart"/>
      <w:r w:rsidR="006E5EC9">
        <w:t>LAmortality</w:t>
      </w:r>
      <w:proofErr w:type="spellEnd"/>
      <w:r w:rsidR="006E5EC9">
        <w:t>? Just to make it look less as something cooked at home, and more as something that is available for users</w:t>
      </w:r>
    </w:p>
  </w:comment>
  <w:comment w:id="23" w:author="Vladimir Canudas Romo" w:date="2018-01-24T12:25:00Z" w:initials="VCR">
    <w:p w14:paraId="7B7C4C4D" w14:textId="77777777" w:rsidR="00847390" w:rsidRDefault="00847390">
      <w:pPr>
        <w:pStyle w:val="CommentText"/>
      </w:pPr>
      <w:r>
        <w:rPr>
          <w:rStyle w:val="CommentReference"/>
        </w:rPr>
        <w:annotationRef/>
      </w:r>
      <w:r>
        <w:t>Could we maybe consider equal intervals of time:</w:t>
      </w:r>
    </w:p>
    <w:p w14:paraId="0283F13D" w14:textId="77777777" w:rsidR="00847390" w:rsidRDefault="00847390">
      <w:pPr>
        <w:pStyle w:val="CommentText"/>
      </w:pPr>
      <w:r>
        <w:t>2000-04</w:t>
      </w:r>
    </w:p>
    <w:p w14:paraId="61E82E5C" w14:textId="77777777" w:rsidR="00847390" w:rsidRDefault="00847390">
      <w:pPr>
        <w:pStyle w:val="CommentText"/>
      </w:pPr>
      <w:r>
        <w:t>2005-09</w:t>
      </w:r>
    </w:p>
    <w:p w14:paraId="3CD1EBA1" w14:textId="70EC27E1" w:rsidR="00847390" w:rsidRDefault="00847390">
      <w:pPr>
        <w:pStyle w:val="CommentText"/>
      </w:pPr>
      <w:r>
        <w:t>2010-15</w:t>
      </w:r>
    </w:p>
  </w:comment>
  <w:comment w:id="38" w:author="Vladimir Canudas Romo" w:date="2018-01-24T12:34:00Z" w:initials="VCR">
    <w:p w14:paraId="0E93A4A0" w14:textId="2C61C048" w:rsidR="00413517" w:rsidRDefault="00413517">
      <w:pPr>
        <w:pStyle w:val="CommentText"/>
      </w:pPr>
      <w:r>
        <w:rPr>
          <w:rStyle w:val="CommentReference"/>
        </w:rPr>
        <w:annotationRef/>
      </w:r>
      <w:r>
        <w:t xml:space="preserve">Can we further say anything on the means of homicides using guns, and thus unequivocally identified as such?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C402D4" w15:done="0"/>
  <w15:commentEx w15:paraId="02E0B214" w15:done="0"/>
  <w15:commentEx w15:paraId="210B85B4" w15:done="0"/>
  <w15:commentEx w15:paraId="7C6B899E" w15:done="0"/>
  <w15:commentEx w15:paraId="3D94C5CF" w15:done="0"/>
  <w15:commentEx w15:paraId="3CD1EBA1" w15:done="0"/>
  <w15:commentEx w15:paraId="0E93A4A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821B31" w14:textId="77777777" w:rsidR="00154265" w:rsidRDefault="00154265" w:rsidP="008626B5">
      <w:r>
        <w:separator/>
      </w:r>
    </w:p>
  </w:endnote>
  <w:endnote w:type="continuationSeparator" w:id="0">
    <w:p w14:paraId="6B21F660" w14:textId="77777777" w:rsidR="00154265" w:rsidRDefault="00154265" w:rsidP="00862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3695895"/>
      <w:docPartObj>
        <w:docPartGallery w:val="Page Numbers (Bottom of Page)"/>
        <w:docPartUnique/>
      </w:docPartObj>
    </w:sdtPr>
    <w:sdtEndPr>
      <w:rPr>
        <w:noProof/>
      </w:rPr>
    </w:sdtEndPr>
    <w:sdtContent>
      <w:p w14:paraId="3D58F2A6" w14:textId="27BD68E9" w:rsidR="00586670" w:rsidRDefault="00586670">
        <w:pPr>
          <w:pStyle w:val="Footer"/>
          <w:jc w:val="right"/>
        </w:pPr>
        <w:r>
          <w:fldChar w:fldCharType="begin"/>
        </w:r>
        <w:r>
          <w:instrText xml:space="preserve"> PAGE   \* MERGEFORMAT </w:instrText>
        </w:r>
        <w:r>
          <w:fldChar w:fldCharType="separate"/>
        </w:r>
        <w:r w:rsidR="00413517">
          <w:rPr>
            <w:noProof/>
          </w:rPr>
          <w:t>8</w:t>
        </w:r>
        <w:r>
          <w:rPr>
            <w:noProof/>
          </w:rPr>
          <w:fldChar w:fldCharType="end"/>
        </w:r>
      </w:p>
    </w:sdtContent>
  </w:sdt>
  <w:p w14:paraId="1861A259" w14:textId="77777777" w:rsidR="00586670" w:rsidRDefault="005866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89F3B0" w14:textId="77777777" w:rsidR="00154265" w:rsidRDefault="00154265" w:rsidP="008626B5">
      <w:r>
        <w:separator/>
      </w:r>
    </w:p>
  </w:footnote>
  <w:footnote w:type="continuationSeparator" w:id="0">
    <w:p w14:paraId="2F7422FD" w14:textId="77777777" w:rsidR="00154265" w:rsidRDefault="00154265" w:rsidP="008626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0413550"/>
      <w:docPartObj>
        <w:docPartGallery w:val="Page Numbers (Top of Page)"/>
        <w:docPartUnique/>
      </w:docPartObj>
    </w:sdtPr>
    <w:sdtEndPr>
      <w:rPr>
        <w:noProof/>
      </w:rPr>
    </w:sdtEndPr>
    <w:sdtContent>
      <w:p w14:paraId="0ED1B4C4" w14:textId="29A1A6CD" w:rsidR="00586670" w:rsidRPr="002E5219" w:rsidRDefault="00586670" w:rsidP="008626B5">
        <w:pPr>
          <w:pStyle w:val="Header"/>
        </w:pPr>
        <w:r>
          <w:t>Aburto et al, Homicides and life expectancy in Brazil</w:t>
        </w:r>
      </w:p>
    </w:sdtContent>
  </w:sdt>
  <w:p w14:paraId="1E1078A1" w14:textId="77777777" w:rsidR="00586670" w:rsidRPr="002E5219" w:rsidRDefault="0058667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35415"/>
    <w:multiLevelType w:val="hybridMultilevel"/>
    <w:tmpl w:val="41D6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13C02"/>
    <w:multiLevelType w:val="hybridMultilevel"/>
    <w:tmpl w:val="62885F1A"/>
    <w:lvl w:ilvl="0" w:tplc="47A86C9E">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A010DD"/>
    <w:multiLevelType w:val="hybridMultilevel"/>
    <w:tmpl w:val="495CC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6F115C"/>
    <w:multiLevelType w:val="hybridMultilevel"/>
    <w:tmpl w:val="6818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47152E"/>
    <w:multiLevelType w:val="hybridMultilevel"/>
    <w:tmpl w:val="495CC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3C7A5E"/>
    <w:multiLevelType w:val="hybridMultilevel"/>
    <w:tmpl w:val="7D4C6058"/>
    <w:lvl w:ilvl="0" w:tplc="7E2E5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0D9695F"/>
    <w:multiLevelType w:val="hybridMultilevel"/>
    <w:tmpl w:val="643A6676"/>
    <w:lvl w:ilvl="0" w:tplc="16D65C0A">
      <w:start w:val="2"/>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CB42ACE"/>
    <w:multiLevelType w:val="hybridMultilevel"/>
    <w:tmpl w:val="495842BA"/>
    <w:lvl w:ilvl="0" w:tplc="CAB074AC">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6FE509B"/>
    <w:multiLevelType w:val="hybridMultilevel"/>
    <w:tmpl w:val="F4AC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8"/>
  </w:num>
  <w:num w:numId="4">
    <w:abstractNumId w:val="0"/>
  </w:num>
  <w:num w:numId="5">
    <w:abstractNumId w:val="2"/>
  </w:num>
  <w:num w:numId="6">
    <w:abstractNumId w:val="4"/>
  </w:num>
  <w:num w:numId="7">
    <w:abstractNumId w:val="1"/>
  </w:num>
  <w:num w:numId="8">
    <w:abstractNumId w:val="7"/>
  </w:num>
  <w:num w:numId="9">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sé Manuel Aburto">
    <w15:presenceInfo w15:providerId="AD" w15:userId="S-1-5-21-2052111302-562591055-725345543-22458"/>
  </w15:person>
  <w15:person w15:author="Vladimir Canudas Romo">
    <w15:presenceInfo w15:providerId="AD" w15:userId="S-1-5-21-764740551-2310652364-1679632760-2275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trackRevisions/>
  <w:defaultTabStop w:val="720"/>
  <w:autoHyphenation/>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897FA5"/>
    <w:rsid w:val="0000056F"/>
    <w:rsid w:val="000011F5"/>
    <w:rsid w:val="000056A9"/>
    <w:rsid w:val="0000591D"/>
    <w:rsid w:val="0000744F"/>
    <w:rsid w:val="000133A2"/>
    <w:rsid w:val="000140A4"/>
    <w:rsid w:val="000158AD"/>
    <w:rsid w:val="00023218"/>
    <w:rsid w:val="00023253"/>
    <w:rsid w:val="00024C0A"/>
    <w:rsid w:val="000274B8"/>
    <w:rsid w:val="00034D1D"/>
    <w:rsid w:val="00035F7D"/>
    <w:rsid w:val="000401DA"/>
    <w:rsid w:val="000443B0"/>
    <w:rsid w:val="00045025"/>
    <w:rsid w:val="000510ED"/>
    <w:rsid w:val="00053A64"/>
    <w:rsid w:val="00053E52"/>
    <w:rsid w:val="00057052"/>
    <w:rsid w:val="000610F5"/>
    <w:rsid w:val="000623C6"/>
    <w:rsid w:val="000652F3"/>
    <w:rsid w:val="00065382"/>
    <w:rsid w:val="0007098C"/>
    <w:rsid w:val="00070F33"/>
    <w:rsid w:val="0007160B"/>
    <w:rsid w:val="000751FF"/>
    <w:rsid w:val="000778AA"/>
    <w:rsid w:val="0009174C"/>
    <w:rsid w:val="00093F2C"/>
    <w:rsid w:val="00096021"/>
    <w:rsid w:val="00096625"/>
    <w:rsid w:val="0009676B"/>
    <w:rsid w:val="000976B1"/>
    <w:rsid w:val="000A06F0"/>
    <w:rsid w:val="000A2B79"/>
    <w:rsid w:val="000A379B"/>
    <w:rsid w:val="000A3AF0"/>
    <w:rsid w:val="000A3D18"/>
    <w:rsid w:val="000A4E0C"/>
    <w:rsid w:val="000A7C70"/>
    <w:rsid w:val="000B1F3F"/>
    <w:rsid w:val="000B29F0"/>
    <w:rsid w:val="000B4A4A"/>
    <w:rsid w:val="000B5931"/>
    <w:rsid w:val="000C17BB"/>
    <w:rsid w:val="000C30CA"/>
    <w:rsid w:val="000C4693"/>
    <w:rsid w:val="000C5EA6"/>
    <w:rsid w:val="000C7752"/>
    <w:rsid w:val="000D1C6F"/>
    <w:rsid w:val="000D4103"/>
    <w:rsid w:val="000D6142"/>
    <w:rsid w:val="000D6E25"/>
    <w:rsid w:val="000E09A3"/>
    <w:rsid w:val="000E1409"/>
    <w:rsid w:val="000E348B"/>
    <w:rsid w:val="000E3B4F"/>
    <w:rsid w:val="000E498E"/>
    <w:rsid w:val="000E70CE"/>
    <w:rsid w:val="000E7BE6"/>
    <w:rsid w:val="000F10F1"/>
    <w:rsid w:val="000F3403"/>
    <w:rsid w:val="000F4727"/>
    <w:rsid w:val="000F4B15"/>
    <w:rsid w:val="000F6024"/>
    <w:rsid w:val="000F659B"/>
    <w:rsid w:val="000F6E84"/>
    <w:rsid w:val="00102234"/>
    <w:rsid w:val="00102266"/>
    <w:rsid w:val="00103644"/>
    <w:rsid w:val="00114117"/>
    <w:rsid w:val="001154AB"/>
    <w:rsid w:val="00115CC5"/>
    <w:rsid w:val="00121776"/>
    <w:rsid w:val="0013165F"/>
    <w:rsid w:val="0013394E"/>
    <w:rsid w:val="00133BA8"/>
    <w:rsid w:val="00133EFE"/>
    <w:rsid w:val="0013634E"/>
    <w:rsid w:val="00142693"/>
    <w:rsid w:val="001427B0"/>
    <w:rsid w:val="001438E2"/>
    <w:rsid w:val="00143AA0"/>
    <w:rsid w:val="00144583"/>
    <w:rsid w:val="00147564"/>
    <w:rsid w:val="00147C2A"/>
    <w:rsid w:val="00151B70"/>
    <w:rsid w:val="001520C4"/>
    <w:rsid w:val="0015223E"/>
    <w:rsid w:val="00154265"/>
    <w:rsid w:val="00166E6F"/>
    <w:rsid w:val="001727D8"/>
    <w:rsid w:val="001740BF"/>
    <w:rsid w:val="00174FCB"/>
    <w:rsid w:val="0017529C"/>
    <w:rsid w:val="001815A2"/>
    <w:rsid w:val="00183773"/>
    <w:rsid w:val="00184A14"/>
    <w:rsid w:val="00185A04"/>
    <w:rsid w:val="00185EDC"/>
    <w:rsid w:val="00186759"/>
    <w:rsid w:val="00186C59"/>
    <w:rsid w:val="00190B5F"/>
    <w:rsid w:val="0019263E"/>
    <w:rsid w:val="00194F20"/>
    <w:rsid w:val="00195368"/>
    <w:rsid w:val="00196DF0"/>
    <w:rsid w:val="001A0F1F"/>
    <w:rsid w:val="001A1137"/>
    <w:rsid w:val="001B4A59"/>
    <w:rsid w:val="001B5964"/>
    <w:rsid w:val="001B5AE5"/>
    <w:rsid w:val="001C18C8"/>
    <w:rsid w:val="001C5C3B"/>
    <w:rsid w:val="001D5A95"/>
    <w:rsid w:val="001E1AEB"/>
    <w:rsid w:val="001E1FC5"/>
    <w:rsid w:val="001E3927"/>
    <w:rsid w:val="001E562B"/>
    <w:rsid w:val="001E58D9"/>
    <w:rsid w:val="001F6484"/>
    <w:rsid w:val="001F70B1"/>
    <w:rsid w:val="0020305D"/>
    <w:rsid w:val="00203EDC"/>
    <w:rsid w:val="00204875"/>
    <w:rsid w:val="00211E35"/>
    <w:rsid w:val="00212E6B"/>
    <w:rsid w:val="00214128"/>
    <w:rsid w:val="0021479E"/>
    <w:rsid w:val="0021742B"/>
    <w:rsid w:val="00217BD5"/>
    <w:rsid w:val="0022329A"/>
    <w:rsid w:val="00223ECE"/>
    <w:rsid w:val="00225D6E"/>
    <w:rsid w:val="00225F5B"/>
    <w:rsid w:val="00226677"/>
    <w:rsid w:val="00230647"/>
    <w:rsid w:val="00234F0D"/>
    <w:rsid w:val="0023597C"/>
    <w:rsid w:val="00237F54"/>
    <w:rsid w:val="00241894"/>
    <w:rsid w:val="002427D2"/>
    <w:rsid w:val="00245DEB"/>
    <w:rsid w:val="002463B3"/>
    <w:rsid w:val="00256CCC"/>
    <w:rsid w:val="00267B7B"/>
    <w:rsid w:val="002710BD"/>
    <w:rsid w:val="002724BD"/>
    <w:rsid w:val="00276B54"/>
    <w:rsid w:val="00282F01"/>
    <w:rsid w:val="0028674F"/>
    <w:rsid w:val="00287473"/>
    <w:rsid w:val="00292D6F"/>
    <w:rsid w:val="00292DD8"/>
    <w:rsid w:val="00292FB1"/>
    <w:rsid w:val="00293569"/>
    <w:rsid w:val="00293E5A"/>
    <w:rsid w:val="00294234"/>
    <w:rsid w:val="00296F8E"/>
    <w:rsid w:val="00297BED"/>
    <w:rsid w:val="002A1432"/>
    <w:rsid w:val="002A3461"/>
    <w:rsid w:val="002B3A7F"/>
    <w:rsid w:val="002B5CC4"/>
    <w:rsid w:val="002B5E56"/>
    <w:rsid w:val="002B6154"/>
    <w:rsid w:val="002C2018"/>
    <w:rsid w:val="002C5B6D"/>
    <w:rsid w:val="002E059C"/>
    <w:rsid w:val="002E0927"/>
    <w:rsid w:val="002E12AE"/>
    <w:rsid w:val="002E3E60"/>
    <w:rsid w:val="002E5219"/>
    <w:rsid w:val="002E5917"/>
    <w:rsid w:val="002E61E9"/>
    <w:rsid w:val="002E68F7"/>
    <w:rsid w:val="002F3ACA"/>
    <w:rsid w:val="002F5300"/>
    <w:rsid w:val="00300786"/>
    <w:rsid w:val="00301966"/>
    <w:rsid w:val="003032B4"/>
    <w:rsid w:val="0030447E"/>
    <w:rsid w:val="00306181"/>
    <w:rsid w:val="00307A1F"/>
    <w:rsid w:val="00312221"/>
    <w:rsid w:val="00312C8E"/>
    <w:rsid w:val="003145A2"/>
    <w:rsid w:val="00315CD1"/>
    <w:rsid w:val="003215EB"/>
    <w:rsid w:val="0032240D"/>
    <w:rsid w:val="00322AB3"/>
    <w:rsid w:val="00325241"/>
    <w:rsid w:val="00325440"/>
    <w:rsid w:val="003269C6"/>
    <w:rsid w:val="00327149"/>
    <w:rsid w:val="00327D20"/>
    <w:rsid w:val="00331EC7"/>
    <w:rsid w:val="003347A2"/>
    <w:rsid w:val="003347D9"/>
    <w:rsid w:val="003373D7"/>
    <w:rsid w:val="00340C1C"/>
    <w:rsid w:val="00340C80"/>
    <w:rsid w:val="00344ABF"/>
    <w:rsid w:val="0034584C"/>
    <w:rsid w:val="003467D2"/>
    <w:rsid w:val="00346F99"/>
    <w:rsid w:val="003507DA"/>
    <w:rsid w:val="003539B4"/>
    <w:rsid w:val="0035474E"/>
    <w:rsid w:val="00355B63"/>
    <w:rsid w:val="0035669C"/>
    <w:rsid w:val="003576E6"/>
    <w:rsid w:val="00357D2E"/>
    <w:rsid w:val="0036116F"/>
    <w:rsid w:val="00361AF1"/>
    <w:rsid w:val="0036394E"/>
    <w:rsid w:val="00374DAD"/>
    <w:rsid w:val="00375441"/>
    <w:rsid w:val="00381F01"/>
    <w:rsid w:val="0038240D"/>
    <w:rsid w:val="00382863"/>
    <w:rsid w:val="00382A4A"/>
    <w:rsid w:val="00385EAB"/>
    <w:rsid w:val="003879A1"/>
    <w:rsid w:val="00387E6D"/>
    <w:rsid w:val="00391B02"/>
    <w:rsid w:val="00393D2F"/>
    <w:rsid w:val="00395379"/>
    <w:rsid w:val="003A0237"/>
    <w:rsid w:val="003A0827"/>
    <w:rsid w:val="003A160D"/>
    <w:rsid w:val="003A24CA"/>
    <w:rsid w:val="003A7066"/>
    <w:rsid w:val="003B0A16"/>
    <w:rsid w:val="003B0AF3"/>
    <w:rsid w:val="003B265C"/>
    <w:rsid w:val="003B2D6E"/>
    <w:rsid w:val="003B54D7"/>
    <w:rsid w:val="003B591E"/>
    <w:rsid w:val="003C207E"/>
    <w:rsid w:val="003C45B8"/>
    <w:rsid w:val="003C5029"/>
    <w:rsid w:val="003D32CF"/>
    <w:rsid w:val="003D3BFF"/>
    <w:rsid w:val="003E0F2D"/>
    <w:rsid w:val="003E1A3A"/>
    <w:rsid w:val="003E3B4F"/>
    <w:rsid w:val="003E6F9C"/>
    <w:rsid w:val="003F41E2"/>
    <w:rsid w:val="004004FE"/>
    <w:rsid w:val="00403FD3"/>
    <w:rsid w:val="00405E0B"/>
    <w:rsid w:val="004101B9"/>
    <w:rsid w:val="00410FFF"/>
    <w:rsid w:val="00413168"/>
    <w:rsid w:val="0041317F"/>
    <w:rsid w:val="00413517"/>
    <w:rsid w:val="00414CF4"/>
    <w:rsid w:val="00414E48"/>
    <w:rsid w:val="0041591B"/>
    <w:rsid w:val="00421100"/>
    <w:rsid w:val="004218ED"/>
    <w:rsid w:val="00422417"/>
    <w:rsid w:val="00430B3C"/>
    <w:rsid w:val="00431151"/>
    <w:rsid w:val="00432140"/>
    <w:rsid w:val="00432525"/>
    <w:rsid w:val="00434D31"/>
    <w:rsid w:val="00440325"/>
    <w:rsid w:val="004404A1"/>
    <w:rsid w:val="00442962"/>
    <w:rsid w:val="00442C84"/>
    <w:rsid w:val="0044355A"/>
    <w:rsid w:val="00444515"/>
    <w:rsid w:val="00444CE0"/>
    <w:rsid w:val="004472C8"/>
    <w:rsid w:val="004617D6"/>
    <w:rsid w:val="0046185B"/>
    <w:rsid w:val="004622FC"/>
    <w:rsid w:val="00465D97"/>
    <w:rsid w:val="0046667E"/>
    <w:rsid w:val="004718D8"/>
    <w:rsid w:val="004745D0"/>
    <w:rsid w:val="004754A8"/>
    <w:rsid w:val="0047614E"/>
    <w:rsid w:val="00483D85"/>
    <w:rsid w:val="00486385"/>
    <w:rsid w:val="00486FE4"/>
    <w:rsid w:val="004939C9"/>
    <w:rsid w:val="00495E2F"/>
    <w:rsid w:val="00497F1D"/>
    <w:rsid w:val="004A4B6E"/>
    <w:rsid w:val="004A4D36"/>
    <w:rsid w:val="004A58B0"/>
    <w:rsid w:val="004A664C"/>
    <w:rsid w:val="004A6E85"/>
    <w:rsid w:val="004A763C"/>
    <w:rsid w:val="004B341D"/>
    <w:rsid w:val="004B569F"/>
    <w:rsid w:val="004B5FDD"/>
    <w:rsid w:val="004C093E"/>
    <w:rsid w:val="004C0E7A"/>
    <w:rsid w:val="004C1DC0"/>
    <w:rsid w:val="004C245D"/>
    <w:rsid w:val="004C34BA"/>
    <w:rsid w:val="004C4EA6"/>
    <w:rsid w:val="004D1134"/>
    <w:rsid w:val="004D2DF3"/>
    <w:rsid w:val="004D3C1C"/>
    <w:rsid w:val="004D7A20"/>
    <w:rsid w:val="004E2A3E"/>
    <w:rsid w:val="004E568D"/>
    <w:rsid w:val="004F13CE"/>
    <w:rsid w:val="004F1EC7"/>
    <w:rsid w:val="004F3A00"/>
    <w:rsid w:val="004F43B3"/>
    <w:rsid w:val="004F4E17"/>
    <w:rsid w:val="00501B74"/>
    <w:rsid w:val="00505200"/>
    <w:rsid w:val="00506554"/>
    <w:rsid w:val="00506D6A"/>
    <w:rsid w:val="0051024E"/>
    <w:rsid w:val="005127DC"/>
    <w:rsid w:val="00515843"/>
    <w:rsid w:val="00520E01"/>
    <w:rsid w:val="00521967"/>
    <w:rsid w:val="00524AC0"/>
    <w:rsid w:val="00525247"/>
    <w:rsid w:val="0053124D"/>
    <w:rsid w:val="0053188E"/>
    <w:rsid w:val="00534541"/>
    <w:rsid w:val="005358D0"/>
    <w:rsid w:val="0053670C"/>
    <w:rsid w:val="00537F9B"/>
    <w:rsid w:val="00540C98"/>
    <w:rsid w:val="00541E1F"/>
    <w:rsid w:val="005445D9"/>
    <w:rsid w:val="00547C30"/>
    <w:rsid w:val="00561463"/>
    <w:rsid w:val="00561F87"/>
    <w:rsid w:val="0056326E"/>
    <w:rsid w:val="00566AA7"/>
    <w:rsid w:val="00571B9F"/>
    <w:rsid w:val="00574CAF"/>
    <w:rsid w:val="00575DF2"/>
    <w:rsid w:val="005765E9"/>
    <w:rsid w:val="00576B85"/>
    <w:rsid w:val="0057716F"/>
    <w:rsid w:val="0057782B"/>
    <w:rsid w:val="00577DFB"/>
    <w:rsid w:val="00577EFB"/>
    <w:rsid w:val="005821D4"/>
    <w:rsid w:val="00582AFA"/>
    <w:rsid w:val="00583207"/>
    <w:rsid w:val="005841C5"/>
    <w:rsid w:val="005841C8"/>
    <w:rsid w:val="00586670"/>
    <w:rsid w:val="00590148"/>
    <w:rsid w:val="005908BC"/>
    <w:rsid w:val="00592485"/>
    <w:rsid w:val="00596B06"/>
    <w:rsid w:val="0059737B"/>
    <w:rsid w:val="005B02EC"/>
    <w:rsid w:val="005B0662"/>
    <w:rsid w:val="005B18E0"/>
    <w:rsid w:val="005B25D2"/>
    <w:rsid w:val="005B3F32"/>
    <w:rsid w:val="005B45D9"/>
    <w:rsid w:val="005B5B35"/>
    <w:rsid w:val="005C2F6A"/>
    <w:rsid w:val="005C775B"/>
    <w:rsid w:val="005C78C1"/>
    <w:rsid w:val="005C7E5B"/>
    <w:rsid w:val="005D1509"/>
    <w:rsid w:val="005D18E2"/>
    <w:rsid w:val="005D3D25"/>
    <w:rsid w:val="005D68A9"/>
    <w:rsid w:val="005D7C52"/>
    <w:rsid w:val="005E0526"/>
    <w:rsid w:val="005E392D"/>
    <w:rsid w:val="005E4AC8"/>
    <w:rsid w:val="005F2A5A"/>
    <w:rsid w:val="005F4FDF"/>
    <w:rsid w:val="005F67D3"/>
    <w:rsid w:val="005F7F34"/>
    <w:rsid w:val="00603418"/>
    <w:rsid w:val="00603B99"/>
    <w:rsid w:val="006063E3"/>
    <w:rsid w:val="006158DC"/>
    <w:rsid w:val="006218DF"/>
    <w:rsid w:val="00621A23"/>
    <w:rsid w:val="00621E2E"/>
    <w:rsid w:val="00623083"/>
    <w:rsid w:val="00624AC6"/>
    <w:rsid w:val="0062705E"/>
    <w:rsid w:val="00627B45"/>
    <w:rsid w:val="006303F5"/>
    <w:rsid w:val="006324D9"/>
    <w:rsid w:val="006343C1"/>
    <w:rsid w:val="00634966"/>
    <w:rsid w:val="00635E06"/>
    <w:rsid w:val="00637015"/>
    <w:rsid w:val="00637267"/>
    <w:rsid w:val="00637765"/>
    <w:rsid w:val="006377FF"/>
    <w:rsid w:val="00637863"/>
    <w:rsid w:val="0065150E"/>
    <w:rsid w:val="00651FF8"/>
    <w:rsid w:val="0065334F"/>
    <w:rsid w:val="006556AD"/>
    <w:rsid w:val="00657D87"/>
    <w:rsid w:val="00660553"/>
    <w:rsid w:val="00664278"/>
    <w:rsid w:val="00673358"/>
    <w:rsid w:val="00674F8E"/>
    <w:rsid w:val="006763A3"/>
    <w:rsid w:val="00680D32"/>
    <w:rsid w:val="006825DF"/>
    <w:rsid w:val="00684228"/>
    <w:rsid w:val="0069185B"/>
    <w:rsid w:val="00694D73"/>
    <w:rsid w:val="00695911"/>
    <w:rsid w:val="006A0065"/>
    <w:rsid w:val="006A1571"/>
    <w:rsid w:val="006A1950"/>
    <w:rsid w:val="006A1BDD"/>
    <w:rsid w:val="006A307B"/>
    <w:rsid w:val="006A67ED"/>
    <w:rsid w:val="006B17D9"/>
    <w:rsid w:val="006B34CC"/>
    <w:rsid w:val="006B3821"/>
    <w:rsid w:val="006B5AD0"/>
    <w:rsid w:val="006B646A"/>
    <w:rsid w:val="006B6A6C"/>
    <w:rsid w:val="006C002F"/>
    <w:rsid w:val="006C0220"/>
    <w:rsid w:val="006C0332"/>
    <w:rsid w:val="006C0C3F"/>
    <w:rsid w:val="006C3B3E"/>
    <w:rsid w:val="006D27D1"/>
    <w:rsid w:val="006D2D24"/>
    <w:rsid w:val="006D3ED7"/>
    <w:rsid w:val="006D4C44"/>
    <w:rsid w:val="006D63B1"/>
    <w:rsid w:val="006D7692"/>
    <w:rsid w:val="006E018F"/>
    <w:rsid w:val="006E03DF"/>
    <w:rsid w:val="006E34BB"/>
    <w:rsid w:val="006E5308"/>
    <w:rsid w:val="006E5EC9"/>
    <w:rsid w:val="006E7E57"/>
    <w:rsid w:val="006F2D06"/>
    <w:rsid w:val="006F31FB"/>
    <w:rsid w:val="006F75DC"/>
    <w:rsid w:val="0070141A"/>
    <w:rsid w:val="00701C71"/>
    <w:rsid w:val="007021A3"/>
    <w:rsid w:val="007029C5"/>
    <w:rsid w:val="007039A4"/>
    <w:rsid w:val="00703EDC"/>
    <w:rsid w:val="00705321"/>
    <w:rsid w:val="00706116"/>
    <w:rsid w:val="0070631A"/>
    <w:rsid w:val="00707470"/>
    <w:rsid w:val="00711638"/>
    <w:rsid w:val="00713ADA"/>
    <w:rsid w:val="007142DA"/>
    <w:rsid w:val="00714651"/>
    <w:rsid w:val="00714A81"/>
    <w:rsid w:val="00717490"/>
    <w:rsid w:val="00721BA4"/>
    <w:rsid w:val="00724004"/>
    <w:rsid w:val="007307BC"/>
    <w:rsid w:val="007362CE"/>
    <w:rsid w:val="00736F9C"/>
    <w:rsid w:val="00737769"/>
    <w:rsid w:val="00743FBF"/>
    <w:rsid w:val="007451A0"/>
    <w:rsid w:val="00745769"/>
    <w:rsid w:val="00745B0B"/>
    <w:rsid w:val="007470E0"/>
    <w:rsid w:val="0075108C"/>
    <w:rsid w:val="007539AB"/>
    <w:rsid w:val="00753F17"/>
    <w:rsid w:val="00756D74"/>
    <w:rsid w:val="00757370"/>
    <w:rsid w:val="00757FAD"/>
    <w:rsid w:val="00760823"/>
    <w:rsid w:val="007619AD"/>
    <w:rsid w:val="0076399E"/>
    <w:rsid w:val="007640CF"/>
    <w:rsid w:val="007650FB"/>
    <w:rsid w:val="00765374"/>
    <w:rsid w:val="00766C92"/>
    <w:rsid w:val="0077105C"/>
    <w:rsid w:val="00771542"/>
    <w:rsid w:val="00774C06"/>
    <w:rsid w:val="00774E35"/>
    <w:rsid w:val="00776629"/>
    <w:rsid w:val="007768E6"/>
    <w:rsid w:val="00776E1F"/>
    <w:rsid w:val="00776E54"/>
    <w:rsid w:val="007773CB"/>
    <w:rsid w:val="0077758E"/>
    <w:rsid w:val="00781363"/>
    <w:rsid w:val="00781EA2"/>
    <w:rsid w:val="0079067C"/>
    <w:rsid w:val="00797EDD"/>
    <w:rsid w:val="007A35CE"/>
    <w:rsid w:val="007A6233"/>
    <w:rsid w:val="007A65DA"/>
    <w:rsid w:val="007B18DA"/>
    <w:rsid w:val="007B1A04"/>
    <w:rsid w:val="007B39CC"/>
    <w:rsid w:val="007B5189"/>
    <w:rsid w:val="007B7683"/>
    <w:rsid w:val="007C0507"/>
    <w:rsid w:val="007C17E2"/>
    <w:rsid w:val="007C3378"/>
    <w:rsid w:val="007C4A1C"/>
    <w:rsid w:val="007C54A1"/>
    <w:rsid w:val="007D1DA6"/>
    <w:rsid w:val="007D2237"/>
    <w:rsid w:val="007D37D3"/>
    <w:rsid w:val="007D4970"/>
    <w:rsid w:val="007E214F"/>
    <w:rsid w:val="007E2FAE"/>
    <w:rsid w:val="007E353E"/>
    <w:rsid w:val="007E7562"/>
    <w:rsid w:val="007E7C97"/>
    <w:rsid w:val="007F36D4"/>
    <w:rsid w:val="007F3B75"/>
    <w:rsid w:val="007F3CD3"/>
    <w:rsid w:val="007F4762"/>
    <w:rsid w:val="007F4E3F"/>
    <w:rsid w:val="007F51CD"/>
    <w:rsid w:val="00800EDF"/>
    <w:rsid w:val="00802F99"/>
    <w:rsid w:val="00803F8C"/>
    <w:rsid w:val="00804357"/>
    <w:rsid w:val="00813155"/>
    <w:rsid w:val="008143C4"/>
    <w:rsid w:val="00814E48"/>
    <w:rsid w:val="0081698F"/>
    <w:rsid w:val="0082005B"/>
    <w:rsid w:val="00821A6A"/>
    <w:rsid w:val="00823A5D"/>
    <w:rsid w:val="00825E78"/>
    <w:rsid w:val="00831DA6"/>
    <w:rsid w:val="00837878"/>
    <w:rsid w:val="00841CDF"/>
    <w:rsid w:val="00842F0B"/>
    <w:rsid w:val="00844EE8"/>
    <w:rsid w:val="00847390"/>
    <w:rsid w:val="0084753A"/>
    <w:rsid w:val="008505EE"/>
    <w:rsid w:val="00852084"/>
    <w:rsid w:val="00852D81"/>
    <w:rsid w:val="00855DAF"/>
    <w:rsid w:val="0085740F"/>
    <w:rsid w:val="00857D7E"/>
    <w:rsid w:val="008626B5"/>
    <w:rsid w:val="008650AF"/>
    <w:rsid w:val="00866B33"/>
    <w:rsid w:val="008818A6"/>
    <w:rsid w:val="008818CF"/>
    <w:rsid w:val="0088336A"/>
    <w:rsid w:val="00885957"/>
    <w:rsid w:val="00885DB7"/>
    <w:rsid w:val="0089131C"/>
    <w:rsid w:val="00891AF9"/>
    <w:rsid w:val="00896AB6"/>
    <w:rsid w:val="00897595"/>
    <w:rsid w:val="00897FA5"/>
    <w:rsid w:val="008A0DA5"/>
    <w:rsid w:val="008A1093"/>
    <w:rsid w:val="008A175B"/>
    <w:rsid w:val="008A34A9"/>
    <w:rsid w:val="008A35B4"/>
    <w:rsid w:val="008A443A"/>
    <w:rsid w:val="008A49CF"/>
    <w:rsid w:val="008A6589"/>
    <w:rsid w:val="008B1ED9"/>
    <w:rsid w:val="008B2F40"/>
    <w:rsid w:val="008B35B9"/>
    <w:rsid w:val="008B5B0F"/>
    <w:rsid w:val="008C17E8"/>
    <w:rsid w:val="008C2CFB"/>
    <w:rsid w:val="008C378D"/>
    <w:rsid w:val="008C5F7F"/>
    <w:rsid w:val="008C659C"/>
    <w:rsid w:val="008C7E5A"/>
    <w:rsid w:val="008D6171"/>
    <w:rsid w:val="008D6987"/>
    <w:rsid w:val="008D790D"/>
    <w:rsid w:val="008D7C06"/>
    <w:rsid w:val="008E1F58"/>
    <w:rsid w:val="008E345E"/>
    <w:rsid w:val="008E4345"/>
    <w:rsid w:val="008E5FAB"/>
    <w:rsid w:val="008E6DD5"/>
    <w:rsid w:val="008E7FF0"/>
    <w:rsid w:val="008F4E46"/>
    <w:rsid w:val="008F6019"/>
    <w:rsid w:val="008F6120"/>
    <w:rsid w:val="008F67A1"/>
    <w:rsid w:val="008F7818"/>
    <w:rsid w:val="00900AEB"/>
    <w:rsid w:val="00901147"/>
    <w:rsid w:val="00903A26"/>
    <w:rsid w:val="00911DE4"/>
    <w:rsid w:val="00911E2B"/>
    <w:rsid w:val="00914E84"/>
    <w:rsid w:val="00920B4E"/>
    <w:rsid w:val="009262CB"/>
    <w:rsid w:val="00926C45"/>
    <w:rsid w:val="00927ECF"/>
    <w:rsid w:val="00930804"/>
    <w:rsid w:val="00933345"/>
    <w:rsid w:val="00937B11"/>
    <w:rsid w:val="00941996"/>
    <w:rsid w:val="009438D2"/>
    <w:rsid w:val="00943D24"/>
    <w:rsid w:val="00946318"/>
    <w:rsid w:val="00946ACE"/>
    <w:rsid w:val="00946EA4"/>
    <w:rsid w:val="00947BB1"/>
    <w:rsid w:val="00954471"/>
    <w:rsid w:val="00955360"/>
    <w:rsid w:val="00955939"/>
    <w:rsid w:val="00955FBC"/>
    <w:rsid w:val="009618AA"/>
    <w:rsid w:val="00967947"/>
    <w:rsid w:val="0097028E"/>
    <w:rsid w:val="00970888"/>
    <w:rsid w:val="0097100B"/>
    <w:rsid w:val="009744E1"/>
    <w:rsid w:val="00974ACD"/>
    <w:rsid w:val="00976EDA"/>
    <w:rsid w:val="009773C9"/>
    <w:rsid w:val="0098075F"/>
    <w:rsid w:val="00981027"/>
    <w:rsid w:val="00983394"/>
    <w:rsid w:val="0098561F"/>
    <w:rsid w:val="00987F65"/>
    <w:rsid w:val="009902C7"/>
    <w:rsid w:val="009908D5"/>
    <w:rsid w:val="00990BFC"/>
    <w:rsid w:val="00991CA3"/>
    <w:rsid w:val="0099251E"/>
    <w:rsid w:val="00994E5F"/>
    <w:rsid w:val="009967BC"/>
    <w:rsid w:val="009971ED"/>
    <w:rsid w:val="00997BB2"/>
    <w:rsid w:val="00997FE3"/>
    <w:rsid w:val="009A1B26"/>
    <w:rsid w:val="009A35CA"/>
    <w:rsid w:val="009A3B26"/>
    <w:rsid w:val="009A7DE1"/>
    <w:rsid w:val="009B402C"/>
    <w:rsid w:val="009B40EF"/>
    <w:rsid w:val="009B72AE"/>
    <w:rsid w:val="009C1FFC"/>
    <w:rsid w:val="009C2518"/>
    <w:rsid w:val="009C52D0"/>
    <w:rsid w:val="009D4EE9"/>
    <w:rsid w:val="009D5CF0"/>
    <w:rsid w:val="009E4F13"/>
    <w:rsid w:val="009E6414"/>
    <w:rsid w:val="009E6528"/>
    <w:rsid w:val="009E678E"/>
    <w:rsid w:val="009E72AC"/>
    <w:rsid w:val="009E7386"/>
    <w:rsid w:val="009E791B"/>
    <w:rsid w:val="009E7A1F"/>
    <w:rsid w:val="00A00FBA"/>
    <w:rsid w:val="00A038F5"/>
    <w:rsid w:val="00A122F8"/>
    <w:rsid w:val="00A147F0"/>
    <w:rsid w:val="00A1576D"/>
    <w:rsid w:val="00A16BDF"/>
    <w:rsid w:val="00A17799"/>
    <w:rsid w:val="00A2257A"/>
    <w:rsid w:val="00A25A89"/>
    <w:rsid w:val="00A25E77"/>
    <w:rsid w:val="00A26664"/>
    <w:rsid w:val="00A309BD"/>
    <w:rsid w:val="00A3336F"/>
    <w:rsid w:val="00A34284"/>
    <w:rsid w:val="00A427BE"/>
    <w:rsid w:val="00A4414C"/>
    <w:rsid w:val="00A44283"/>
    <w:rsid w:val="00A47AC7"/>
    <w:rsid w:val="00A47C1C"/>
    <w:rsid w:val="00A47DA0"/>
    <w:rsid w:val="00A51624"/>
    <w:rsid w:val="00A519CD"/>
    <w:rsid w:val="00A60E9F"/>
    <w:rsid w:val="00A67AA2"/>
    <w:rsid w:val="00A711AD"/>
    <w:rsid w:val="00A7176F"/>
    <w:rsid w:val="00A72E0F"/>
    <w:rsid w:val="00A76246"/>
    <w:rsid w:val="00A82186"/>
    <w:rsid w:val="00A830E0"/>
    <w:rsid w:val="00A840F1"/>
    <w:rsid w:val="00A85929"/>
    <w:rsid w:val="00A86A02"/>
    <w:rsid w:val="00A91859"/>
    <w:rsid w:val="00A93DF5"/>
    <w:rsid w:val="00AA207C"/>
    <w:rsid w:val="00AA63FC"/>
    <w:rsid w:val="00AB2101"/>
    <w:rsid w:val="00AB333A"/>
    <w:rsid w:val="00AC08BE"/>
    <w:rsid w:val="00AC3941"/>
    <w:rsid w:val="00AC45C1"/>
    <w:rsid w:val="00AD66A7"/>
    <w:rsid w:val="00AD6EB1"/>
    <w:rsid w:val="00AD79ED"/>
    <w:rsid w:val="00AE19FF"/>
    <w:rsid w:val="00AF21DF"/>
    <w:rsid w:val="00AF5790"/>
    <w:rsid w:val="00AF7B1D"/>
    <w:rsid w:val="00B01111"/>
    <w:rsid w:val="00B0193D"/>
    <w:rsid w:val="00B03219"/>
    <w:rsid w:val="00B03D12"/>
    <w:rsid w:val="00B041F0"/>
    <w:rsid w:val="00B04450"/>
    <w:rsid w:val="00B0457F"/>
    <w:rsid w:val="00B0490E"/>
    <w:rsid w:val="00B0596F"/>
    <w:rsid w:val="00B12350"/>
    <w:rsid w:val="00B16222"/>
    <w:rsid w:val="00B22E95"/>
    <w:rsid w:val="00B2488A"/>
    <w:rsid w:val="00B25ECB"/>
    <w:rsid w:val="00B26220"/>
    <w:rsid w:val="00B2783C"/>
    <w:rsid w:val="00B347B2"/>
    <w:rsid w:val="00B36B96"/>
    <w:rsid w:val="00B37A21"/>
    <w:rsid w:val="00B37C3E"/>
    <w:rsid w:val="00B40531"/>
    <w:rsid w:val="00B4142C"/>
    <w:rsid w:val="00B421AB"/>
    <w:rsid w:val="00B44767"/>
    <w:rsid w:val="00B45D02"/>
    <w:rsid w:val="00B50407"/>
    <w:rsid w:val="00B516BA"/>
    <w:rsid w:val="00B55311"/>
    <w:rsid w:val="00B61FD1"/>
    <w:rsid w:val="00B62339"/>
    <w:rsid w:val="00B62851"/>
    <w:rsid w:val="00B64FA5"/>
    <w:rsid w:val="00B6532B"/>
    <w:rsid w:val="00B657CC"/>
    <w:rsid w:val="00B70301"/>
    <w:rsid w:val="00B70BED"/>
    <w:rsid w:val="00B7213C"/>
    <w:rsid w:val="00B727B3"/>
    <w:rsid w:val="00B73C4D"/>
    <w:rsid w:val="00B741C6"/>
    <w:rsid w:val="00B7663B"/>
    <w:rsid w:val="00B80811"/>
    <w:rsid w:val="00B85FDC"/>
    <w:rsid w:val="00B87A2F"/>
    <w:rsid w:val="00B9218A"/>
    <w:rsid w:val="00B94BE0"/>
    <w:rsid w:val="00B97962"/>
    <w:rsid w:val="00B97C33"/>
    <w:rsid w:val="00BA1202"/>
    <w:rsid w:val="00BA1A73"/>
    <w:rsid w:val="00BA6EE3"/>
    <w:rsid w:val="00BB099E"/>
    <w:rsid w:val="00BB1AB0"/>
    <w:rsid w:val="00BB3279"/>
    <w:rsid w:val="00BB44CE"/>
    <w:rsid w:val="00BB58A7"/>
    <w:rsid w:val="00BB58FA"/>
    <w:rsid w:val="00BC188E"/>
    <w:rsid w:val="00BC2AAA"/>
    <w:rsid w:val="00BC4386"/>
    <w:rsid w:val="00BC55B5"/>
    <w:rsid w:val="00BD0F15"/>
    <w:rsid w:val="00BD19E7"/>
    <w:rsid w:val="00BD25AB"/>
    <w:rsid w:val="00BD3A3C"/>
    <w:rsid w:val="00BD4286"/>
    <w:rsid w:val="00BD4760"/>
    <w:rsid w:val="00BE1569"/>
    <w:rsid w:val="00BE15C0"/>
    <w:rsid w:val="00BE2458"/>
    <w:rsid w:val="00BE3082"/>
    <w:rsid w:val="00BE3099"/>
    <w:rsid w:val="00BE5707"/>
    <w:rsid w:val="00BE5969"/>
    <w:rsid w:val="00BE6467"/>
    <w:rsid w:val="00BF01E9"/>
    <w:rsid w:val="00BF0DD1"/>
    <w:rsid w:val="00BF45A8"/>
    <w:rsid w:val="00BF4D51"/>
    <w:rsid w:val="00BF5F73"/>
    <w:rsid w:val="00C108E9"/>
    <w:rsid w:val="00C12F47"/>
    <w:rsid w:val="00C140D9"/>
    <w:rsid w:val="00C14DC8"/>
    <w:rsid w:val="00C14FBD"/>
    <w:rsid w:val="00C15EEE"/>
    <w:rsid w:val="00C175CE"/>
    <w:rsid w:val="00C2227C"/>
    <w:rsid w:val="00C24065"/>
    <w:rsid w:val="00C25767"/>
    <w:rsid w:val="00C30B29"/>
    <w:rsid w:val="00C33095"/>
    <w:rsid w:val="00C3613E"/>
    <w:rsid w:val="00C36397"/>
    <w:rsid w:val="00C3799B"/>
    <w:rsid w:val="00C41563"/>
    <w:rsid w:val="00C44080"/>
    <w:rsid w:val="00C4569E"/>
    <w:rsid w:val="00C458A5"/>
    <w:rsid w:val="00C4799D"/>
    <w:rsid w:val="00C5322D"/>
    <w:rsid w:val="00C535AE"/>
    <w:rsid w:val="00C5680A"/>
    <w:rsid w:val="00C60172"/>
    <w:rsid w:val="00C627AE"/>
    <w:rsid w:val="00C645EA"/>
    <w:rsid w:val="00C6597E"/>
    <w:rsid w:val="00C65B59"/>
    <w:rsid w:val="00C66D21"/>
    <w:rsid w:val="00C722C6"/>
    <w:rsid w:val="00C7277A"/>
    <w:rsid w:val="00C77F42"/>
    <w:rsid w:val="00C85599"/>
    <w:rsid w:val="00C8577B"/>
    <w:rsid w:val="00C8691D"/>
    <w:rsid w:val="00C90311"/>
    <w:rsid w:val="00C9522D"/>
    <w:rsid w:val="00C97BD8"/>
    <w:rsid w:val="00C97F41"/>
    <w:rsid w:val="00CA198F"/>
    <w:rsid w:val="00CA1BC0"/>
    <w:rsid w:val="00CA7710"/>
    <w:rsid w:val="00CB04CC"/>
    <w:rsid w:val="00CB0F8B"/>
    <w:rsid w:val="00CB2F9A"/>
    <w:rsid w:val="00CB3B37"/>
    <w:rsid w:val="00CB596C"/>
    <w:rsid w:val="00CB5F83"/>
    <w:rsid w:val="00CC0A4A"/>
    <w:rsid w:val="00CC31CF"/>
    <w:rsid w:val="00CC43E7"/>
    <w:rsid w:val="00CC5927"/>
    <w:rsid w:val="00CC59F4"/>
    <w:rsid w:val="00CC6CB5"/>
    <w:rsid w:val="00CD1E0C"/>
    <w:rsid w:val="00CE14DA"/>
    <w:rsid w:val="00CE1553"/>
    <w:rsid w:val="00CE2949"/>
    <w:rsid w:val="00CE3597"/>
    <w:rsid w:val="00CE41BF"/>
    <w:rsid w:val="00CE6001"/>
    <w:rsid w:val="00CE7213"/>
    <w:rsid w:val="00CE7FCB"/>
    <w:rsid w:val="00CE7FF5"/>
    <w:rsid w:val="00CF1697"/>
    <w:rsid w:val="00CF24C5"/>
    <w:rsid w:val="00CF2A81"/>
    <w:rsid w:val="00CF4C73"/>
    <w:rsid w:val="00D013FD"/>
    <w:rsid w:val="00D02A5C"/>
    <w:rsid w:val="00D02C52"/>
    <w:rsid w:val="00D0478C"/>
    <w:rsid w:val="00D05647"/>
    <w:rsid w:val="00D11110"/>
    <w:rsid w:val="00D11EC2"/>
    <w:rsid w:val="00D1436F"/>
    <w:rsid w:val="00D14AE6"/>
    <w:rsid w:val="00D17C5F"/>
    <w:rsid w:val="00D2173D"/>
    <w:rsid w:val="00D27BE8"/>
    <w:rsid w:val="00D3096E"/>
    <w:rsid w:val="00D34ACD"/>
    <w:rsid w:val="00D35097"/>
    <w:rsid w:val="00D35CCF"/>
    <w:rsid w:val="00D36996"/>
    <w:rsid w:val="00D36E7E"/>
    <w:rsid w:val="00D3712D"/>
    <w:rsid w:val="00D37CEC"/>
    <w:rsid w:val="00D4032F"/>
    <w:rsid w:val="00D4210D"/>
    <w:rsid w:val="00D43270"/>
    <w:rsid w:val="00D4447B"/>
    <w:rsid w:val="00D461FC"/>
    <w:rsid w:val="00D53A0F"/>
    <w:rsid w:val="00D55053"/>
    <w:rsid w:val="00D557AA"/>
    <w:rsid w:val="00D557F4"/>
    <w:rsid w:val="00D57231"/>
    <w:rsid w:val="00D637C5"/>
    <w:rsid w:val="00D63AF0"/>
    <w:rsid w:val="00D6429C"/>
    <w:rsid w:val="00D733CE"/>
    <w:rsid w:val="00D73619"/>
    <w:rsid w:val="00D738D8"/>
    <w:rsid w:val="00D739EB"/>
    <w:rsid w:val="00D76997"/>
    <w:rsid w:val="00D8114F"/>
    <w:rsid w:val="00D8183C"/>
    <w:rsid w:val="00D823B0"/>
    <w:rsid w:val="00D8276B"/>
    <w:rsid w:val="00D84AE2"/>
    <w:rsid w:val="00D90ECA"/>
    <w:rsid w:val="00D917FF"/>
    <w:rsid w:val="00D91C57"/>
    <w:rsid w:val="00D92D0E"/>
    <w:rsid w:val="00D93283"/>
    <w:rsid w:val="00D96550"/>
    <w:rsid w:val="00D972C8"/>
    <w:rsid w:val="00D9766D"/>
    <w:rsid w:val="00DA09EC"/>
    <w:rsid w:val="00DA20B7"/>
    <w:rsid w:val="00DB1E25"/>
    <w:rsid w:val="00DB1E2E"/>
    <w:rsid w:val="00DB38C9"/>
    <w:rsid w:val="00DB3C58"/>
    <w:rsid w:val="00DB5614"/>
    <w:rsid w:val="00DC1F34"/>
    <w:rsid w:val="00DC3C5B"/>
    <w:rsid w:val="00DC3ED4"/>
    <w:rsid w:val="00DC4AB2"/>
    <w:rsid w:val="00DC6E30"/>
    <w:rsid w:val="00DE1726"/>
    <w:rsid w:val="00DE2041"/>
    <w:rsid w:val="00DF2326"/>
    <w:rsid w:val="00DF3CA7"/>
    <w:rsid w:val="00DF62C2"/>
    <w:rsid w:val="00E10F2E"/>
    <w:rsid w:val="00E11BB9"/>
    <w:rsid w:val="00E22012"/>
    <w:rsid w:val="00E26920"/>
    <w:rsid w:val="00E32FC8"/>
    <w:rsid w:val="00E3461A"/>
    <w:rsid w:val="00E34DC0"/>
    <w:rsid w:val="00E360C2"/>
    <w:rsid w:val="00E3719C"/>
    <w:rsid w:val="00E4747F"/>
    <w:rsid w:val="00E52D82"/>
    <w:rsid w:val="00E54FCA"/>
    <w:rsid w:val="00E606DE"/>
    <w:rsid w:val="00E634C3"/>
    <w:rsid w:val="00E64363"/>
    <w:rsid w:val="00E67EAE"/>
    <w:rsid w:val="00E70C29"/>
    <w:rsid w:val="00E70CB2"/>
    <w:rsid w:val="00E77D66"/>
    <w:rsid w:val="00E816C3"/>
    <w:rsid w:val="00E83AB5"/>
    <w:rsid w:val="00E83D54"/>
    <w:rsid w:val="00E855E0"/>
    <w:rsid w:val="00E85FEE"/>
    <w:rsid w:val="00E91351"/>
    <w:rsid w:val="00E92AFB"/>
    <w:rsid w:val="00E943AC"/>
    <w:rsid w:val="00E97C32"/>
    <w:rsid w:val="00EA1A0F"/>
    <w:rsid w:val="00EA4EB0"/>
    <w:rsid w:val="00EA65B4"/>
    <w:rsid w:val="00EA673E"/>
    <w:rsid w:val="00EB0090"/>
    <w:rsid w:val="00EB1435"/>
    <w:rsid w:val="00EB2466"/>
    <w:rsid w:val="00EB25AE"/>
    <w:rsid w:val="00EB3A9C"/>
    <w:rsid w:val="00EB4901"/>
    <w:rsid w:val="00EB5AAE"/>
    <w:rsid w:val="00EC0BA1"/>
    <w:rsid w:val="00EC2274"/>
    <w:rsid w:val="00ED0F6A"/>
    <w:rsid w:val="00ED10EE"/>
    <w:rsid w:val="00ED464F"/>
    <w:rsid w:val="00ED4DE8"/>
    <w:rsid w:val="00ED5363"/>
    <w:rsid w:val="00ED6F62"/>
    <w:rsid w:val="00EE0AF6"/>
    <w:rsid w:val="00EE13A8"/>
    <w:rsid w:val="00EE60B6"/>
    <w:rsid w:val="00EF3E82"/>
    <w:rsid w:val="00EF6D66"/>
    <w:rsid w:val="00EF6E0B"/>
    <w:rsid w:val="00F01698"/>
    <w:rsid w:val="00F03ADE"/>
    <w:rsid w:val="00F04F11"/>
    <w:rsid w:val="00F10FC9"/>
    <w:rsid w:val="00F129F8"/>
    <w:rsid w:val="00F13F57"/>
    <w:rsid w:val="00F14D16"/>
    <w:rsid w:val="00F170B0"/>
    <w:rsid w:val="00F17DF1"/>
    <w:rsid w:val="00F2459F"/>
    <w:rsid w:val="00F25F63"/>
    <w:rsid w:val="00F26C7F"/>
    <w:rsid w:val="00F34C1D"/>
    <w:rsid w:val="00F37151"/>
    <w:rsid w:val="00F40207"/>
    <w:rsid w:val="00F45338"/>
    <w:rsid w:val="00F51F22"/>
    <w:rsid w:val="00F57059"/>
    <w:rsid w:val="00F626E3"/>
    <w:rsid w:val="00F646F9"/>
    <w:rsid w:val="00F64CA6"/>
    <w:rsid w:val="00F64CC0"/>
    <w:rsid w:val="00F66652"/>
    <w:rsid w:val="00F66D1A"/>
    <w:rsid w:val="00F71D52"/>
    <w:rsid w:val="00F72DF8"/>
    <w:rsid w:val="00F7503A"/>
    <w:rsid w:val="00F77B3E"/>
    <w:rsid w:val="00F80187"/>
    <w:rsid w:val="00F80A6F"/>
    <w:rsid w:val="00F827F9"/>
    <w:rsid w:val="00F847B3"/>
    <w:rsid w:val="00F84842"/>
    <w:rsid w:val="00F84D44"/>
    <w:rsid w:val="00F8569E"/>
    <w:rsid w:val="00F87347"/>
    <w:rsid w:val="00F934E3"/>
    <w:rsid w:val="00F93E3B"/>
    <w:rsid w:val="00F97CB1"/>
    <w:rsid w:val="00FA2BAD"/>
    <w:rsid w:val="00FA6F3A"/>
    <w:rsid w:val="00FA77CF"/>
    <w:rsid w:val="00FB260F"/>
    <w:rsid w:val="00FB3EBC"/>
    <w:rsid w:val="00FB44D9"/>
    <w:rsid w:val="00FB4A65"/>
    <w:rsid w:val="00FB705E"/>
    <w:rsid w:val="00FB7DB3"/>
    <w:rsid w:val="00FC0955"/>
    <w:rsid w:val="00FC3CB9"/>
    <w:rsid w:val="00FC6AAC"/>
    <w:rsid w:val="00FC6D85"/>
    <w:rsid w:val="00FC74C6"/>
    <w:rsid w:val="00FD0062"/>
    <w:rsid w:val="00FD0196"/>
    <w:rsid w:val="00FD5865"/>
    <w:rsid w:val="00FE120C"/>
    <w:rsid w:val="00FE468B"/>
    <w:rsid w:val="00FE5108"/>
    <w:rsid w:val="00FE6BB4"/>
    <w:rsid w:val="00FF1BEB"/>
    <w:rsid w:val="00FF1D56"/>
    <w:rsid w:val="00FF5552"/>
    <w:rsid w:val="00FF68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124E2EB"/>
  <w15:docId w15:val="{0A12876B-7F56-4915-8E73-D3B313820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7FA5"/>
  </w:style>
  <w:style w:type="character" w:styleId="Emphasis">
    <w:name w:val="Emphasis"/>
    <w:basedOn w:val="DefaultParagraphFont"/>
    <w:uiPriority w:val="20"/>
    <w:qFormat/>
    <w:rsid w:val="00897FA5"/>
    <w:rPr>
      <w:i/>
      <w:iCs/>
    </w:rPr>
  </w:style>
  <w:style w:type="paragraph" w:styleId="EndnoteText">
    <w:name w:val="endnote text"/>
    <w:basedOn w:val="Normal"/>
    <w:link w:val="EndnoteTextChar"/>
    <w:uiPriority w:val="99"/>
    <w:semiHidden/>
    <w:unhideWhenUsed/>
    <w:rsid w:val="008626B5"/>
    <w:rPr>
      <w:sz w:val="20"/>
      <w:szCs w:val="20"/>
    </w:rPr>
  </w:style>
  <w:style w:type="character" w:customStyle="1" w:styleId="EndnoteTextChar">
    <w:name w:val="Endnote Text Char"/>
    <w:basedOn w:val="DefaultParagraphFont"/>
    <w:link w:val="EndnoteText"/>
    <w:uiPriority w:val="99"/>
    <w:semiHidden/>
    <w:rsid w:val="008626B5"/>
    <w:rPr>
      <w:sz w:val="20"/>
      <w:szCs w:val="20"/>
    </w:rPr>
  </w:style>
  <w:style w:type="character" w:styleId="EndnoteReference">
    <w:name w:val="endnote reference"/>
    <w:basedOn w:val="DefaultParagraphFont"/>
    <w:uiPriority w:val="99"/>
    <w:semiHidden/>
    <w:unhideWhenUsed/>
    <w:rsid w:val="008626B5"/>
    <w:rPr>
      <w:vertAlign w:val="superscript"/>
    </w:rPr>
  </w:style>
  <w:style w:type="paragraph" w:styleId="Header">
    <w:name w:val="header"/>
    <w:basedOn w:val="Normal"/>
    <w:link w:val="HeaderChar"/>
    <w:uiPriority w:val="99"/>
    <w:unhideWhenUsed/>
    <w:rsid w:val="008626B5"/>
    <w:pPr>
      <w:tabs>
        <w:tab w:val="center" w:pos="4680"/>
        <w:tab w:val="right" w:pos="9360"/>
      </w:tabs>
    </w:pPr>
  </w:style>
  <w:style w:type="character" w:customStyle="1" w:styleId="HeaderChar">
    <w:name w:val="Header Char"/>
    <w:basedOn w:val="DefaultParagraphFont"/>
    <w:link w:val="Header"/>
    <w:uiPriority w:val="99"/>
    <w:rsid w:val="008626B5"/>
  </w:style>
  <w:style w:type="paragraph" w:styleId="Footer">
    <w:name w:val="footer"/>
    <w:basedOn w:val="Normal"/>
    <w:link w:val="FooterChar"/>
    <w:uiPriority w:val="99"/>
    <w:unhideWhenUsed/>
    <w:rsid w:val="008626B5"/>
    <w:pPr>
      <w:tabs>
        <w:tab w:val="center" w:pos="4680"/>
        <w:tab w:val="right" w:pos="9360"/>
      </w:tabs>
    </w:pPr>
  </w:style>
  <w:style w:type="character" w:customStyle="1" w:styleId="FooterChar">
    <w:name w:val="Footer Char"/>
    <w:basedOn w:val="DefaultParagraphFont"/>
    <w:link w:val="Footer"/>
    <w:uiPriority w:val="99"/>
    <w:rsid w:val="008626B5"/>
  </w:style>
  <w:style w:type="paragraph" w:styleId="BalloonText">
    <w:name w:val="Balloon Text"/>
    <w:basedOn w:val="Normal"/>
    <w:link w:val="BalloonTextChar"/>
    <w:uiPriority w:val="99"/>
    <w:semiHidden/>
    <w:unhideWhenUsed/>
    <w:rsid w:val="008626B5"/>
    <w:rPr>
      <w:rFonts w:ascii="Tahoma" w:hAnsi="Tahoma" w:cs="Tahoma"/>
      <w:sz w:val="16"/>
      <w:szCs w:val="16"/>
    </w:rPr>
  </w:style>
  <w:style w:type="character" w:customStyle="1" w:styleId="BalloonTextChar">
    <w:name w:val="Balloon Text Char"/>
    <w:basedOn w:val="DefaultParagraphFont"/>
    <w:link w:val="BalloonText"/>
    <w:uiPriority w:val="99"/>
    <w:semiHidden/>
    <w:rsid w:val="008626B5"/>
    <w:rPr>
      <w:rFonts w:ascii="Tahoma" w:hAnsi="Tahoma" w:cs="Tahoma"/>
      <w:sz w:val="16"/>
      <w:szCs w:val="16"/>
    </w:rPr>
  </w:style>
  <w:style w:type="paragraph" w:customStyle="1" w:styleId="EndNoteBibliographyTitle">
    <w:name w:val="EndNote Bibliography Title"/>
    <w:basedOn w:val="Normal"/>
    <w:link w:val="EndNoteBibliographyTitleChar"/>
    <w:rsid w:val="007C17E2"/>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C17E2"/>
    <w:rPr>
      <w:rFonts w:ascii="Calibri" w:hAnsi="Calibri" w:cs="Calibri"/>
      <w:noProof/>
    </w:rPr>
  </w:style>
  <w:style w:type="paragraph" w:customStyle="1" w:styleId="EndNoteBibliography">
    <w:name w:val="EndNote Bibliography"/>
    <w:basedOn w:val="Normal"/>
    <w:link w:val="EndNoteBibliographyChar"/>
    <w:rsid w:val="007C17E2"/>
    <w:rPr>
      <w:rFonts w:ascii="Calibri" w:hAnsi="Calibri" w:cs="Calibri"/>
      <w:noProof/>
    </w:rPr>
  </w:style>
  <w:style w:type="character" w:customStyle="1" w:styleId="EndNoteBibliographyChar">
    <w:name w:val="EndNote Bibliography Char"/>
    <w:basedOn w:val="DefaultParagraphFont"/>
    <w:link w:val="EndNoteBibliography"/>
    <w:rsid w:val="007C17E2"/>
    <w:rPr>
      <w:rFonts w:ascii="Calibri" w:hAnsi="Calibri" w:cs="Calibri"/>
      <w:noProof/>
    </w:rPr>
  </w:style>
  <w:style w:type="paragraph" w:styleId="Subtitle">
    <w:name w:val="Subtitle"/>
    <w:basedOn w:val="Normal"/>
    <w:next w:val="Normal"/>
    <w:link w:val="SubtitleChar"/>
    <w:uiPriority w:val="11"/>
    <w:qFormat/>
    <w:rsid w:val="00E54F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4FCA"/>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BF0DD1"/>
    <w:rPr>
      <w:color w:val="808080"/>
    </w:rPr>
  </w:style>
  <w:style w:type="paragraph" w:styleId="Caption">
    <w:name w:val="caption"/>
    <w:basedOn w:val="Normal"/>
    <w:next w:val="Normal"/>
    <w:uiPriority w:val="35"/>
    <w:semiHidden/>
    <w:unhideWhenUsed/>
    <w:qFormat/>
    <w:rsid w:val="00267B7B"/>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BE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467"/>
    <w:rPr>
      <w:rFonts w:ascii="Courier New" w:eastAsia="Times New Roman" w:hAnsi="Courier New" w:cs="Courier New"/>
      <w:sz w:val="20"/>
      <w:szCs w:val="20"/>
    </w:rPr>
  </w:style>
  <w:style w:type="paragraph" w:styleId="NormalWeb">
    <w:name w:val="Normal (Web)"/>
    <w:basedOn w:val="Normal"/>
    <w:uiPriority w:val="99"/>
    <w:semiHidden/>
    <w:unhideWhenUsed/>
    <w:rsid w:val="00E10F2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B1E25"/>
    <w:pPr>
      <w:ind w:left="720"/>
      <w:contextualSpacing/>
    </w:pPr>
  </w:style>
  <w:style w:type="character" w:styleId="CommentReference">
    <w:name w:val="annotation reference"/>
    <w:basedOn w:val="DefaultParagraphFont"/>
    <w:uiPriority w:val="99"/>
    <w:semiHidden/>
    <w:unhideWhenUsed/>
    <w:rsid w:val="002E5917"/>
    <w:rPr>
      <w:sz w:val="18"/>
      <w:szCs w:val="18"/>
    </w:rPr>
  </w:style>
  <w:style w:type="paragraph" w:styleId="CommentText">
    <w:name w:val="annotation text"/>
    <w:basedOn w:val="Normal"/>
    <w:link w:val="CommentTextChar"/>
    <w:uiPriority w:val="99"/>
    <w:semiHidden/>
    <w:unhideWhenUsed/>
    <w:rsid w:val="002E5917"/>
    <w:rPr>
      <w:sz w:val="24"/>
      <w:szCs w:val="24"/>
    </w:rPr>
  </w:style>
  <w:style w:type="character" w:customStyle="1" w:styleId="CommentTextChar">
    <w:name w:val="Comment Text Char"/>
    <w:basedOn w:val="DefaultParagraphFont"/>
    <w:link w:val="CommentText"/>
    <w:uiPriority w:val="99"/>
    <w:semiHidden/>
    <w:rsid w:val="002E5917"/>
    <w:rPr>
      <w:sz w:val="24"/>
      <w:szCs w:val="24"/>
    </w:rPr>
  </w:style>
  <w:style w:type="paragraph" w:styleId="CommentSubject">
    <w:name w:val="annotation subject"/>
    <w:basedOn w:val="CommentText"/>
    <w:next w:val="CommentText"/>
    <w:link w:val="CommentSubjectChar"/>
    <w:uiPriority w:val="99"/>
    <w:semiHidden/>
    <w:unhideWhenUsed/>
    <w:rsid w:val="002E5917"/>
    <w:rPr>
      <w:b/>
      <w:bCs/>
      <w:sz w:val="20"/>
      <w:szCs w:val="20"/>
    </w:rPr>
  </w:style>
  <w:style w:type="character" w:customStyle="1" w:styleId="CommentSubjectChar">
    <w:name w:val="Comment Subject Char"/>
    <w:basedOn w:val="CommentTextChar"/>
    <w:link w:val="CommentSubject"/>
    <w:uiPriority w:val="99"/>
    <w:semiHidden/>
    <w:rsid w:val="002E5917"/>
    <w:rPr>
      <w:b/>
      <w:bCs/>
      <w:sz w:val="20"/>
      <w:szCs w:val="20"/>
    </w:rPr>
  </w:style>
  <w:style w:type="character" w:customStyle="1" w:styleId="example">
    <w:name w:val="example"/>
    <w:basedOn w:val="DefaultParagraphFont"/>
    <w:rsid w:val="001520C4"/>
  </w:style>
  <w:style w:type="character" w:styleId="Hyperlink">
    <w:name w:val="Hyperlink"/>
    <w:basedOn w:val="DefaultParagraphFont"/>
    <w:rsid w:val="00991CA3"/>
    <w:rPr>
      <w:color w:val="0000FF" w:themeColor="hyperlink"/>
      <w:u w:val="single"/>
    </w:rPr>
  </w:style>
  <w:style w:type="character" w:customStyle="1" w:styleId="Mention1">
    <w:name w:val="Mention1"/>
    <w:basedOn w:val="DefaultParagraphFont"/>
    <w:uiPriority w:val="99"/>
    <w:semiHidden/>
    <w:unhideWhenUsed/>
    <w:rsid w:val="00CC0A4A"/>
    <w:rPr>
      <w:color w:val="2B579A"/>
      <w:shd w:val="clear" w:color="auto" w:fill="E6E6E6"/>
    </w:rPr>
  </w:style>
  <w:style w:type="character" w:customStyle="1" w:styleId="Mention2">
    <w:name w:val="Mention2"/>
    <w:basedOn w:val="DefaultParagraphFont"/>
    <w:uiPriority w:val="99"/>
    <w:semiHidden/>
    <w:unhideWhenUsed/>
    <w:rsid w:val="00955360"/>
    <w:rPr>
      <w:color w:val="2B579A"/>
      <w:shd w:val="clear" w:color="auto" w:fill="E6E6E6"/>
    </w:rPr>
  </w:style>
  <w:style w:type="paragraph" w:styleId="FootnoteText">
    <w:name w:val="footnote text"/>
    <w:basedOn w:val="Normal"/>
    <w:link w:val="FootnoteTextChar"/>
    <w:semiHidden/>
    <w:unhideWhenUsed/>
    <w:rsid w:val="009E7A1F"/>
    <w:rPr>
      <w:sz w:val="20"/>
      <w:szCs w:val="20"/>
    </w:rPr>
  </w:style>
  <w:style w:type="character" w:customStyle="1" w:styleId="FootnoteTextChar">
    <w:name w:val="Footnote Text Char"/>
    <w:basedOn w:val="DefaultParagraphFont"/>
    <w:link w:val="FootnoteText"/>
    <w:semiHidden/>
    <w:rsid w:val="009E7A1F"/>
    <w:rPr>
      <w:sz w:val="20"/>
      <w:szCs w:val="20"/>
    </w:rPr>
  </w:style>
  <w:style w:type="character" w:styleId="FootnoteReference">
    <w:name w:val="footnote reference"/>
    <w:basedOn w:val="DefaultParagraphFont"/>
    <w:semiHidden/>
    <w:unhideWhenUsed/>
    <w:rsid w:val="009E7A1F"/>
    <w:rPr>
      <w:vertAlign w:val="superscript"/>
    </w:rPr>
  </w:style>
  <w:style w:type="character" w:customStyle="1" w:styleId="Mention3">
    <w:name w:val="Mention3"/>
    <w:basedOn w:val="DefaultParagraphFont"/>
    <w:uiPriority w:val="99"/>
    <w:semiHidden/>
    <w:unhideWhenUsed/>
    <w:rsid w:val="00737769"/>
    <w:rPr>
      <w:color w:val="2B579A"/>
      <w:shd w:val="clear" w:color="auto" w:fill="E6E6E6"/>
    </w:rPr>
  </w:style>
  <w:style w:type="character" w:styleId="FollowedHyperlink">
    <w:name w:val="FollowedHyperlink"/>
    <w:basedOn w:val="DefaultParagraphFont"/>
    <w:semiHidden/>
    <w:unhideWhenUsed/>
    <w:rsid w:val="00852084"/>
    <w:rPr>
      <w:color w:val="800080" w:themeColor="followedHyperlink"/>
      <w:u w:val="single"/>
    </w:rPr>
  </w:style>
  <w:style w:type="character" w:customStyle="1" w:styleId="UnresolvedMention">
    <w:name w:val="Unresolved Mention"/>
    <w:basedOn w:val="DefaultParagraphFont"/>
    <w:uiPriority w:val="99"/>
    <w:semiHidden/>
    <w:unhideWhenUsed/>
    <w:rsid w:val="00C90311"/>
    <w:rPr>
      <w:color w:val="808080"/>
      <w:shd w:val="clear" w:color="auto" w:fill="E6E6E6"/>
    </w:rPr>
  </w:style>
  <w:style w:type="character" w:customStyle="1" w:styleId="Mention">
    <w:name w:val="Mention"/>
    <w:basedOn w:val="DefaultParagraphFont"/>
    <w:uiPriority w:val="99"/>
    <w:semiHidden/>
    <w:unhideWhenUsed/>
    <w:rsid w:val="003A24CA"/>
    <w:rPr>
      <w:color w:val="2B579A"/>
      <w:shd w:val="clear" w:color="auto" w:fill="E6E6E6"/>
    </w:rPr>
  </w:style>
  <w:style w:type="paragraph" w:customStyle="1" w:styleId="Body">
    <w:name w:val="Body"/>
    <w:rsid w:val="009A1B26"/>
    <w:pPr>
      <w:pBdr>
        <w:top w:val="nil"/>
        <w:left w:val="nil"/>
        <w:bottom w:val="nil"/>
        <w:right w:val="nil"/>
        <w:between w:val="nil"/>
        <w:bar w:val="nil"/>
      </w:pBdr>
    </w:pPr>
    <w:rPr>
      <w:rFonts w:ascii="Calibri" w:eastAsia="Arial Unicode MS" w:hAnsi="Arial Unicode MS" w:cs="Arial Unicode MS"/>
      <w:color w:val="000000"/>
      <w:u w:color="000000"/>
      <w:bdr w:val="nil"/>
    </w:rPr>
  </w:style>
  <w:style w:type="paragraph" w:customStyle="1" w:styleId="Default">
    <w:name w:val="Default"/>
    <w:rsid w:val="009A1B26"/>
    <w:pPr>
      <w:pBdr>
        <w:top w:val="nil"/>
        <w:left w:val="nil"/>
        <w:bottom w:val="nil"/>
        <w:right w:val="nil"/>
        <w:between w:val="nil"/>
        <w:bar w:val="nil"/>
      </w:pBdr>
    </w:pPr>
    <w:rPr>
      <w:rFonts w:ascii="Helvetica" w:eastAsia="Helvetica" w:hAnsi="Helvetica" w:cs="Helvetica"/>
      <w:color w:val="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648065">
      <w:bodyDiv w:val="1"/>
      <w:marLeft w:val="0"/>
      <w:marRight w:val="0"/>
      <w:marTop w:val="0"/>
      <w:marBottom w:val="0"/>
      <w:divBdr>
        <w:top w:val="none" w:sz="0" w:space="0" w:color="auto"/>
        <w:left w:val="none" w:sz="0" w:space="0" w:color="auto"/>
        <w:bottom w:val="none" w:sz="0" w:space="0" w:color="auto"/>
        <w:right w:val="none" w:sz="0" w:space="0" w:color="auto"/>
      </w:divBdr>
      <w:divsChild>
        <w:div w:id="771583757">
          <w:marLeft w:val="0"/>
          <w:marRight w:val="0"/>
          <w:marTop w:val="0"/>
          <w:marBottom w:val="0"/>
          <w:divBdr>
            <w:top w:val="none" w:sz="0" w:space="0" w:color="auto"/>
            <w:left w:val="none" w:sz="0" w:space="0" w:color="auto"/>
            <w:bottom w:val="none" w:sz="0" w:space="0" w:color="auto"/>
            <w:right w:val="none" w:sz="0" w:space="0" w:color="auto"/>
          </w:divBdr>
        </w:div>
        <w:div w:id="1835487519">
          <w:marLeft w:val="0"/>
          <w:marRight w:val="0"/>
          <w:marTop w:val="0"/>
          <w:marBottom w:val="0"/>
          <w:divBdr>
            <w:top w:val="none" w:sz="0" w:space="0" w:color="auto"/>
            <w:left w:val="none" w:sz="0" w:space="0" w:color="auto"/>
            <w:bottom w:val="none" w:sz="0" w:space="0" w:color="auto"/>
            <w:right w:val="none" w:sz="0" w:space="0" w:color="auto"/>
          </w:divBdr>
        </w:div>
        <w:div w:id="706374345">
          <w:marLeft w:val="0"/>
          <w:marRight w:val="0"/>
          <w:marTop w:val="0"/>
          <w:marBottom w:val="0"/>
          <w:divBdr>
            <w:top w:val="none" w:sz="0" w:space="0" w:color="auto"/>
            <w:left w:val="none" w:sz="0" w:space="0" w:color="auto"/>
            <w:bottom w:val="none" w:sz="0" w:space="0" w:color="auto"/>
            <w:right w:val="none" w:sz="0" w:space="0" w:color="auto"/>
          </w:divBdr>
        </w:div>
        <w:div w:id="1051804253">
          <w:marLeft w:val="0"/>
          <w:marRight w:val="0"/>
          <w:marTop w:val="0"/>
          <w:marBottom w:val="0"/>
          <w:divBdr>
            <w:top w:val="none" w:sz="0" w:space="0" w:color="auto"/>
            <w:left w:val="none" w:sz="0" w:space="0" w:color="auto"/>
            <w:bottom w:val="none" w:sz="0" w:space="0" w:color="auto"/>
            <w:right w:val="none" w:sz="0" w:space="0" w:color="auto"/>
          </w:divBdr>
        </w:div>
        <w:div w:id="406146373">
          <w:marLeft w:val="0"/>
          <w:marRight w:val="0"/>
          <w:marTop w:val="0"/>
          <w:marBottom w:val="0"/>
          <w:divBdr>
            <w:top w:val="none" w:sz="0" w:space="0" w:color="auto"/>
            <w:left w:val="none" w:sz="0" w:space="0" w:color="auto"/>
            <w:bottom w:val="none" w:sz="0" w:space="0" w:color="auto"/>
            <w:right w:val="none" w:sz="0" w:space="0" w:color="auto"/>
          </w:divBdr>
        </w:div>
        <w:div w:id="2037612039">
          <w:marLeft w:val="0"/>
          <w:marRight w:val="0"/>
          <w:marTop w:val="0"/>
          <w:marBottom w:val="0"/>
          <w:divBdr>
            <w:top w:val="none" w:sz="0" w:space="0" w:color="auto"/>
            <w:left w:val="none" w:sz="0" w:space="0" w:color="auto"/>
            <w:bottom w:val="none" w:sz="0" w:space="0" w:color="auto"/>
            <w:right w:val="none" w:sz="0" w:space="0" w:color="auto"/>
          </w:divBdr>
        </w:div>
      </w:divsChild>
    </w:div>
    <w:div w:id="295647592">
      <w:bodyDiv w:val="1"/>
      <w:marLeft w:val="0"/>
      <w:marRight w:val="0"/>
      <w:marTop w:val="0"/>
      <w:marBottom w:val="0"/>
      <w:divBdr>
        <w:top w:val="none" w:sz="0" w:space="0" w:color="auto"/>
        <w:left w:val="none" w:sz="0" w:space="0" w:color="auto"/>
        <w:bottom w:val="none" w:sz="0" w:space="0" w:color="auto"/>
        <w:right w:val="none" w:sz="0" w:space="0" w:color="auto"/>
      </w:divBdr>
      <w:divsChild>
        <w:div w:id="1785266877">
          <w:marLeft w:val="0"/>
          <w:marRight w:val="0"/>
          <w:marTop w:val="0"/>
          <w:marBottom w:val="0"/>
          <w:divBdr>
            <w:top w:val="none" w:sz="0" w:space="0" w:color="auto"/>
            <w:left w:val="none" w:sz="0" w:space="0" w:color="auto"/>
            <w:bottom w:val="none" w:sz="0" w:space="0" w:color="auto"/>
            <w:right w:val="none" w:sz="0" w:space="0" w:color="auto"/>
          </w:divBdr>
        </w:div>
      </w:divsChild>
    </w:div>
    <w:div w:id="309482890">
      <w:bodyDiv w:val="1"/>
      <w:marLeft w:val="0"/>
      <w:marRight w:val="0"/>
      <w:marTop w:val="0"/>
      <w:marBottom w:val="0"/>
      <w:divBdr>
        <w:top w:val="none" w:sz="0" w:space="0" w:color="auto"/>
        <w:left w:val="none" w:sz="0" w:space="0" w:color="auto"/>
        <w:bottom w:val="none" w:sz="0" w:space="0" w:color="auto"/>
        <w:right w:val="none" w:sz="0" w:space="0" w:color="auto"/>
      </w:divBdr>
      <w:divsChild>
        <w:div w:id="1469393516">
          <w:marLeft w:val="0"/>
          <w:marRight w:val="0"/>
          <w:marTop w:val="0"/>
          <w:marBottom w:val="0"/>
          <w:divBdr>
            <w:top w:val="none" w:sz="0" w:space="0" w:color="auto"/>
            <w:left w:val="none" w:sz="0" w:space="0" w:color="auto"/>
            <w:bottom w:val="none" w:sz="0" w:space="0" w:color="auto"/>
            <w:right w:val="none" w:sz="0" w:space="0" w:color="auto"/>
          </w:divBdr>
        </w:div>
        <w:div w:id="2017658422">
          <w:marLeft w:val="0"/>
          <w:marRight w:val="0"/>
          <w:marTop w:val="0"/>
          <w:marBottom w:val="0"/>
          <w:divBdr>
            <w:top w:val="none" w:sz="0" w:space="0" w:color="auto"/>
            <w:left w:val="none" w:sz="0" w:space="0" w:color="auto"/>
            <w:bottom w:val="none" w:sz="0" w:space="0" w:color="auto"/>
            <w:right w:val="none" w:sz="0" w:space="0" w:color="auto"/>
          </w:divBdr>
        </w:div>
        <w:div w:id="1083599542">
          <w:marLeft w:val="0"/>
          <w:marRight w:val="0"/>
          <w:marTop w:val="0"/>
          <w:marBottom w:val="0"/>
          <w:divBdr>
            <w:top w:val="none" w:sz="0" w:space="0" w:color="auto"/>
            <w:left w:val="none" w:sz="0" w:space="0" w:color="auto"/>
            <w:bottom w:val="none" w:sz="0" w:space="0" w:color="auto"/>
            <w:right w:val="none" w:sz="0" w:space="0" w:color="auto"/>
          </w:divBdr>
        </w:div>
        <w:div w:id="1831022831">
          <w:marLeft w:val="0"/>
          <w:marRight w:val="0"/>
          <w:marTop w:val="0"/>
          <w:marBottom w:val="0"/>
          <w:divBdr>
            <w:top w:val="none" w:sz="0" w:space="0" w:color="auto"/>
            <w:left w:val="none" w:sz="0" w:space="0" w:color="auto"/>
            <w:bottom w:val="none" w:sz="0" w:space="0" w:color="auto"/>
            <w:right w:val="none" w:sz="0" w:space="0" w:color="auto"/>
          </w:divBdr>
        </w:div>
        <w:div w:id="1429306627">
          <w:marLeft w:val="0"/>
          <w:marRight w:val="0"/>
          <w:marTop w:val="0"/>
          <w:marBottom w:val="0"/>
          <w:divBdr>
            <w:top w:val="none" w:sz="0" w:space="0" w:color="auto"/>
            <w:left w:val="none" w:sz="0" w:space="0" w:color="auto"/>
            <w:bottom w:val="none" w:sz="0" w:space="0" w:color="auto"/>
            <w:right w:val="none" w:sz="0" w:space="0" w:color="auto"/>
          </w:divBdr>
        </w:div>
        <w:div w:id="133908906">
          <w:marLeft w:val="0"/>
          <w:marRight w:val="0"/>
          <w:marTop w:val="0"/>
          <w:marBottom w:val="0"/>
          <w:divBdr>
            <w:top w:val="none" w:sz="0" w:space="0" w:color="auto"/>
            <w:left w:val="none" w:sz="0" w:space="0" w:color="auto"/>
            <w:bottom w:val="none" w:sz="0" w:space="0" w:color="auto"/>
            <w:right w:val="none" w:sz="0" w:space="0" w:color="auto"/>
          </w:divBdr>
        </w:div>
      </w:divsChild>
    </w:div>
    <w:div w:id="335116649">
      <w:bodyDiv w:val="1"/>
      <w:marLeft w:val="0"/>
      <w:marRight w:val="0"/>
      <w:marTop w:val="0"/>
      <w:marBottom w:val="0"/>
      <w:divBdr>
        <w:top w:val="none" w:sz="0" w:space="0" w:color="auto"/>
        <w:left w:val="none" w:sz="0" w:space="0" w:color="auto"/>
        <w:bottom w:val="none" w:sz="0" w:space="0" w:color="auto"/>
        <w:right w:val="none" w:sz="0" w:space="0" w:color="auto"/>
      </w:divBdr>
    </w:div>
    <w:div w:id="459761003">
      <w:bodyDiv w:val="1"/>
      <w:marLeft w:val="0"/>
      <w:marRight w:val="0"/>
      <w:marTop w:val="0"/>
      <w:marBottom w:val="0"/>
      <w:divBdr>
        <w:top w:val="none" w:sz="0" w:space="0" w:color="auto"/>
        <w:left w:val="none" w:sz="0" w:space="0" w:color="auto"/>
        <w:bottom w:val="none" w:sz="0" w:space="0" w:color="auto"/>
        <w:right w:val="none" w:sz="0" w:space="0" w:color="auto"/>
      </w:divBdr>
    </w:div>
    <w:div w:id="664743122">
      <w:bodyDiv w:val="1"/>
      <w:marLeft w:val="0"/>
      <w:marRight w:val="0"/>
      <w:marTop w:val="0"/>
      <w:marBottom w:val="0"/>
      <w:divBdr>
        <w:top w:val="none" w:sz="0" w:space="0" w:color="auto"/>
        <w:left w:val="none" w:sz="0" w:space="0" w:color="auto"/>
        <w:bottom w:val="none" w:sz="0" w:space="0" w:color="auto"/>
        <w:right w:val="none" w:sz="0" w:space="0" w:color="auto"/>
      </w:divBdr>
    </w:div>
    <w:div w:id="774445650">
      <w:bodyDiv w:val="1"/>
      <w:marLeft w:val="0"/>
      <w:marRight w:val="0"/>
      <w:marTop w:val="0"/>
      <w:marBottom w:val="0"/>
      <w:divBdr>
        <w:top w:val="none" w:sz="0" w:space="0" w:color="auto"/>
        <w:left w:val="none" w:sz="0" w:space="0" w:color="auto"/>
        <w:bottom w:val="none" w:sz="0" w:space="0" w:color="auto"/>
        <w:right w:val="none" w:sz="0" w:space="0" w:color="auto"/>
      </w:divBdr>
    </w:div>
    <w:div w:id="789324393">
      <w:bodyDiv w:val="1"/>
      <w:marLeft w:val="0"/>
      <w:marRight w:val="0"/>
      <w:marTop w:val="0"/>
      <w:marBottom w:val="0"/>
      <w:divBdr>
        <w:top w:val="none" w:sz="0" w:space="0" w:color="auto"/>
        <w:left w:val="none" w:sz="0" w:space="0" w:color="auto"/>
        <w:bottom w:val="none" w:sz="0" w:space="0" w:color="auto"/>
        <w:right w:val="none" w:sz="0" w:space="0" w:color="auto"/>
      </w:divBdr>
      <w:divsChild>
        <w:div w:id="536281513">
          <w:marLeft w:val="0"/>
          <w:marRight w:val="0"/>
          <w:marTop w:val="0"/>
          <w:marBottom w:val="0"/>
          <w:divBdr>
            <w:top w:val="none" w:sz="0" w:space="0" w:color="auto"/>
            <w:left w:val="none" w:sz="0" w:space="0" w:color="auto"/>
            <w:bottom w:val="none" w:sz="0" w:space="0" w:color="auto"/>
            <w:right w:val="none" w:sz="0" w:space="0" w:color="auto"/>
          </w:divBdr>
        </w:div>
      </w:divsChild>
    </w:div>
    <w:div w:id="837884600">
      <w:bodyDiv w:val="1"/>
      <w:marLeft w:val="0"/>
      <w:marRight w:val="0"/>
      <w:marTop w:val="0"/>
      <w:marBottom w:val="0"/>
      <w:divBdr>
        <w:top w:val="none" w:sz="0" w:space="0" w:color="auto"/>
        <w:left w:val="none" w:sz="0" w:space="0" w:color="auto"/>
        <w:bottom w:val="none" w:sz="0" w:space="0" w:color="auto"/>
        <w:right w:val="none" w:sz="0" w:space="0" w:color="auto"/>
      </w:divBdr>
    </w:div>
    <w:div w:id="867912038">
      <w:bodyDiv w:val="1"/>
      <w:marLeft w:val="0"/>
      <w:marRight w:val="0"/>
      <w:marTop w:val="0"/>
      <w:marBottom w:val="0"/>
      <w:divBdr>
        <w:top w:val="none" w:sz="0" w:space="0" w:color="auto"/>
        <w:left w:val="none" w:sz="0" w:space="0" w:color="auto"/>
        <w:bottom w:val="none" w:sz="0" w:space="0" w:color="auto"/>
        <w:right w:val="none" w:sz="0" w:space="0" w:color="auto"/>
      </w:divBdr>
    </w:div>
    <w:div w:id="870873977">
      <w:bodyDiv w:val="1"/>
      <w:marLeft w:val="0"/>
      <w:marRight w:val="0"/>
      <w:marTop w:val="0"/>
      <w:marBottom w:val="0"/>
      <w:divBdr>
        <w:top w:val="none" w:sz="0" w:space="0" w:color="auto"/>
        <w:left w:val="none" w:sz="0" w:space="0" w:color="auto"/>
        <w:bottom w:val="none" w:sz="0" w:space="0" w:color="auto"/>
        <w:right w:val="none" w:sz="0" w:space="0" w:color="auto"/>
      </w:divBdr>
    </w:div>
    <w:div w:id="1167095239">
      <w:bodyDiv w:val="1"/>
      <w:marLeft w:val="0"/>
      <w:marRight w:val="0"/>
      <w:marTop w:val="0"/>
      <w:marBottom w:val="0"/>
      <w:divBdr>
        <w:top w:val="none" w:sz="0" w:space="0" w:color="auto"/>
        <w:left w:val="none" w:sz="0" w:space="0" w:color="auto"/>
        <w:bottom w:val="none" w:sz="0" w:space="0" w:color="auto"/>
        <w:right w:val="none" w:sz="0" w:space="0" w:color="auto"/>
      </w:divBdr>
      <w:divsChild>
        <w:div w:id="880241706">
          <w:marLeft w:val="0"/>
          <w:marRight w:val="0"/>
          <w:marTop w:val="0"/>
          <w:marBottom w:val="0"/>
          <w:divBdr>
            <w:top w:val="none" w:sz="0" w:space="0" w:color="auto"/>
            <w:left w:val="none" w:sz="0" w:space="0" w:color="auto"/>
            <w:bottom w:val="none" w:sz="0" w:space="0" w:color="auto"/>
            <w:right w:val="none" w:sz="0" w:space="0" w:color="auto"/>
          </w:divBdr>
        </w:div>
        <w:div w:id="487792143">
          <w:marLeft w:val="0"/>
          <w:marRight w:val="0"/>
          <w:marTop w:val="0"/>
          <w:marBottom w:val="0"/>
          <w:divBdr>
            <w:top w:val="none" w:sz="0" w:space="0" w:color="auto"/>
            <w:left w:val="none" w:sz="0" w:space="0" w:color="auto"/>
            <w:bottom w:val="none" w:sz="0" w:space="0" w:color="auto"/>
            <w:right w:val="none" w:sz="0" w:space="0" w:color="auto"/>
          </w:divBdr>
        </w:div>
        <w:div w:id="652368028">
          <w:marLeft w:val="0"/>
          <w:marRight w:val="0"/>
          <w:marTop w:val="0"/>
          <w:marBottom w:val="0"/>
          <w:divBdr>
            <w:top w:val="none" w:sz="0" w:space="0" w:color="auto"/>
            <w:left w:val="none" w:sz="0" w:space="0" w:color="auto"/>
            <w:bottom w:val="none" w:sz="0" w:space="0" w:color="auto"/>
            <w:right w:val="none" w:sz="0" w:space="0" w:color="auto"/>
          </w:divBdr>
        </w:div>
        <w:div w:id="1960602194">
          <w:marLeft w:val="0"/>
          <w:marRight w:val="0"/>
          <w:marTop w:val="0"/>
          <w:marBottom w:val="0"/>
          <w:divBdr>
            <w:top w:val="none" w:sz="0" w:space="0" w:color="auto"/>
            <w:left w:val="none" w:sz="0" w:space="0" w:color="auto"/>
            <w:bottom w:val="none" w:sz="0" w:space="0" w:color="auto"/>
            <w:right w:val="none" w:sz="0" w:space="0" w:color="auto"/>
          </w:divBdr>
        </w:div>
        <w:div w:id="1669364786">
          <w:marLeft w:val="0"/>
          <w:marRight w:val="0"/>
          <w:marTop w:val="0"/>
          <w:marBottom w:val="0"/>
          <w:divBdr>
            <w:top w:val="none" w:sz="0" w:space="0" w:color="auto"/>
            <w:left w:val="none" w:sz="0" w:space="0" w:color="auto"/>
            <w:bottom w:val="none" w:sz="0" w:space="0" w:color="auto"/>
            <w:right w:val="none" w:sz="0" w:space="0" w:color="auto"/>
          </w:divBdr>
        </w:div>
        <w:div w:id="724304354">
          <w:marLeft w:val="0"/>
          <w:marRight w:val="0"/>
          <w:marTop w:val="0"/>
          <w:marBottom w:val="0"/>
          <w:divBdr>
            <w:top w:val="none" w:sz="0" w:space="0" w:color="auto"/>
            <w:left w:val="none" w:sz="0" w:space="0" w:color="auto"/>
            <w:bottom w:val="none" w:sz="0" w:space="0" w:color="auto"/>
            <w:right w:val="none" w:sz="0" w:space="0" w:color="auto"/>
          </w:divBdr>
        </w:div>
      </w:divsChild>
    </w:div>
    <w:div w:id="1254707106">
      <w:bodyDiv w:val="1"/>
      <w:marLeft w:val="0"/>
      <w:marRight w:val="0"/>
      <w:marTop w:val="0"/>
      <w:marBottom w:val="0"/>
      <w:divBdr>
        <w:top w:val="none" w:sz="0" w:space="0" w:color="auto"/>
        <w:left w:val="none" w:sz="0" w:space="0" w:color="auto"/>
        <w:bottom w:val="none" w:sz="0" w:space="0" w:color="auto"/>
        <w:right w:val="none" w:sz="0" w:space="0" w:color="auto"/>
      </w:divBdr>
      <w:divsChild>
        <w:div w:id="1424885779">
          <w:marLeft w:val="0"/>
          <w:marRight w:val="0"/>
          <w:marTop w:val="0"/>
          <w:marBottom w:val="0"/>
          <w:divBdr>
            <w:top w:val="none" w:sz="0" w:space="0" w:color="auto"/>
            <w:left w:val="none" w:sz="0" w:space="0" w:color="auto"/>
            <w:bottom w:val="none" w:sz="0" w:space="0" w:color="auto"/>
            <w:right w:val="none" w:sz="0" w:space="0" w:color="auto"/>
          </w:divBdr>
        </w:div>
      </w:divsChild>
    </w:div>
    <w:div w:id="1434742762">
      <w:bodyDiv w:val="1"/>
      <w:marLeft w:val="0"/>
      <w:marRight w:val="0"/>
      <w:marTop w:val="0"/>
      <w:marBottom w:val="0"/>
      <w:divBdr>
        <w:top w:val="none" w:sz="0" w:space="0" w:color="auto"/>
        <w:left w:val="none" w:sz="0" w:space="0" w:color="auto"/>
        <w:bottom w:val="none" w:sz="0" w:space="0" w:color="auto"/>
        <w:right w:val="none" w:sz="0" w:space="0" w:color="auto"/>
      </w:divBdr>
    </w:div>
    <w:div w:id="1607690196">
      <w:bodyDiv w:val="1"/>
      <w:marLeft w:val="0"/>
      <w:marRight w:val="0"/>
      <w:marTop w:val="0"/>
      <w:marBottom w:val="0"/>
      <w:divBdr>
        <w:top w:val="none" w:sz="0" w:space="0" w:color="auto"/>
        <w:left w:val="none" w:sz="0" w:space="0" w:color="auto"/>
        <w:bottom w:val="none" w:sz="0" w:space="0" w:color="auto"/>
        <w:right w:val="none" w:sz="0" w:space="0" w:color="auto"/>
      </w:divBdr>
      <w:divsChild>
        <w:div w:id="2103985479">
          <w:marLeft w:val="0"/>
          <w:marRight w:val="0"/>
          <w:marTop w:val="0"/>
          <w:marBottom w:val="0"/>
          <w:divBdr>
            <w:top w:val="none" w:sz="0" w:space="0" w:color="auto"/>
            <w:left w:val="none" w:sz="0" w:space="0" w:color="auto"/>
            <w:bottom w:val="none" w:sz="0" w:space="0" w:color="auto"/>
            <w:right w:val="none" w:sz="0" w:space="0" w:color="auto"/>
          </w:divBdr>
        </w:div>
      </w:divsChild>
    </w:div>
    <w:div w:id="1654791760">
      <w:bodyDiv w:val="1"/>
      <w:marLeft w:val="0"/>
      <w:marRight w:val="0"/>
      <w:marTop w:val="0"/>
      <w:marBottom w:val="0"/>
      <w:divBdr>
        <w:top w:val="none" w:sz="0" w:space="0" w:color="auto"/>
        <w:left w:val="none" w:sz="0" w:space="0" w:color="auto"/>
        <w:bottom w:val="none" w:sz="0" w:space="0" w:color="auto"/>
        <w:right w:val="none" w:sz="0" w:space="0" w:color="auto"/>
      </w:divBdr>
    </w:div>
    <w:div w:id="1703477958">
      <w:bodyDiv w:val="1"/>
      <w:marLeft w:val="0"/>
      <w:marRight w:val="0"/>
      <w:marTop w:val="0"/>
      <w:marBottom w:val="0"/>
      <w:divBdr>
        <w:top w:val="none" w:sz="0" w:space="0" w:color="auto"/>
        <w:left w:val="none" w:sz="0" w:space="0" w:color="auto"/>
        <w:bottom w:val="none" w:sz="0" w:space="0" w:color="auto"/>
        <w:right w:val="none" w:sz="0" w:space="0" w:color="auto"/>
      </w:divBdr>
    </w:div>
    <w:div w:id="1880586055">
      <w:bodyDiv w:val="1"/>
      <w:marLeft w:val="0"/>
      <w:marRight w:val="0"/>
      <w:marTop w:val="0"/>
      <w:marBottom w:val="0"/>
      <w:divBdr>
        <w:top w:val="none" w:sz="0" w:space="0" w:color="auto"/>
        <w:left w:val="none" w:sz="0" w:space="0" w:color="auto"/>
        <w:bottom w:val="none" w:sz="0" w:space="0" w:color="auto"/>
        <w:right w:val="none" w:sz="0" w:space="0" w:color="auto"/>
      </w:divBdr>
      <w:divsChild>
        <w:div w:id="1329167508">
          <w:marLeft w:val="0"/>
          <w:marRight w:val="0"/>
          <w:marTop w:val="0"/>
          <w:marBottom w:val="0"/>
          <w:divBdr>
            <w:top w:val="none" w:sz="0" w:space="0" w:color="auto"/>
            <w:left w:val="none" w:sz="0" w:space="0" w:color="auto"/>
            <w:bottom w:val="none" w:sz="0" w:space="0" w:color="auto"/>
            <w:right w:val="none" w:sz="0" w:space="0" w:color="auto"/>
          </w:divBdr>
        </w:div>
      </w:divsChild>
    </w:div>
    <w:div w:id="2093311755">
      <w:bodyDiv w:val="1"/>
      <w:marLeft w:val="0"/>
      <w:marRight w:val="0"/>
      <w:marTop w:val="0"/>
      <w:marBottom w:val="0"/>
      <w:divBdr>
        <w:top w:val="none" w:sz="0" w:space="0" w:color="auto"/>
        <w:left w:val="none" w:sz="0" w:space="0" w:color="auto"/>
        <w:bottom w:val="none" w:sz="0" w:space="0" w:color="auto"/>
        <w:right w:val="none" w:sz="0" w:space="0" w:color="auto"/>
      </w:divBdr>
      <w:divsChild>
        <w:div w:id="10328786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b-lac.shinyapps.io/lac_diversity/)2018"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bge.gov.br/estatisticas-novoportal/sociais/populacao/9103-estimativas-de-populacao.html2017"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www.datasus.gov.br2017"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8F140C-5D2D-4CCD-81AF-D92BBA744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8</Pages>
  <Words>6569</Words>
  <Characters>37449</Characters>
  <Application>Microsoft Office Word</Application>
  <DocSecurity>0</DocSecurity>
  <Lines>312</Lines>
  <Paragraphs>87</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Syddansk Unversitet - University of Southern Denmark</Company>
  <LinksUpToDate>false</LinksUpToDate>
  <CharactersWithSpaces>43931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Manuel Aburto</dc:creator>
  <cp:lastModifiedBy>Vladimir Canudas Romo</cp:lastModifiedBy>
  <cp:revision>3</cp:revision>
  <dcterms:created xsi:type="dcterms:W3CDTF">2018-01-24T01:17:00Z</dcterms:created>
  <dcterms:modified xsi:type="dcterms:W3CDTF">2018-01-24T01:36:00Z</dcterms:modified>
</cp:coreProperties>
</file>